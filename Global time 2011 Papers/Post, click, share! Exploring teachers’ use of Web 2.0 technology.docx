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FA2" w:rsidRPr="00E12FA2" w:rsidRDefault="00E12FA2" w:rsidP="00E12FA2">
      <w:pPr>
        <w:pStyle w:val="Title"/>
        <w:spacing w:line="360" w:lineRule="auto"/>
        <w:jc w:val="both"/>
        <w:rPr>
          <w:rFonts w:ascii="Times New Roman" w:hAnsi="Times New Roman" w:cs="Times New Roman"/>
          <w:color w:val="000000" w:themeColor="text1"/>
          <w:sz w:val="28"/>
          <w:szCs w:val="28"/>
        </w:rPr>
      </w:pPr>
      <w:bookmarkStart w:id="0" w:name="_Toc251915765"/>
      <w:r w:rsidRPr="00E12FA2">
        <w:rPr>
          <w:rFonts w:ascii="Times New Roman" w:hAnsi="Times New Roman" w:cs="Times New Roman"/>
          <w:color w:val="000000" w:themeColor="text1"/>
          <w:sz w:val="28"/>
          <w:szCs w:val="28"/>
        </w:rPr>
        <w:t>Title: Post, click, share! Exploring teachers’ use of Web 2.0 technology</w:t>
      </w:r>
      <w:bookmarkEnd w:id="0"/>
    </w:p>
    <w:p w:rsidR="00E12FA2" w:rsidRPr="00E12FA2" w:rsidRDefault="00E12FA2" w:rsidP="00E12FA2">
      <w:pPr>
        <w:spacing w:line="360" w:lineRule="auto"/>
        <w:jc w:val="both"/>
        <w:rPr>
          <w:rFonts w:ascii="Times New Roman" w:hAnsi="Times New Roman" w:cs="Times New Roman"/>
          <w:color w:val="000000" w:themeColor="text1"/>
          <w:sz w:val="28"/>
          <w:szCs w:val="28"/>
        </w:rPr>
      </w:pPr>
    </w:p>
    <w:p w:rsidR="00E12FA2" w:rsidRPr="00E12FA2" w:rsidRDefault="00E12FA2" w:rsidP="00E12FA2">
      <w:pPr>
        <w:pStyle w:val="Heading1"/>
        <w:spacing w:line="360" w:lineRule="auto"/>
        <w:jc w:val="both"/>
        <w:rPr>
          <w:rFonts w:ascii="Times New Roman" w:hAnsi="Times New Roman" w:cs="Times New Roman"/>
          <w:color w:val="000000" w:themeColor="text1"/>
          <w:sz w:val="20"/>
        </w:rPr>
      </w:pPr>
      <w:bookmarkStart w:id="1" w:name="_Toc251915767"/>
      <w:r w:rsidRPr="00E12FA2">
        <w:rPr>
          <w:rFonts w:ascii="Times New Roman" w:hAnsi="Times New Roman" w:cs="Times New Roman"/>
          <w:color w:val="000000" w:themeColor="text1"/>
          <w:sz w:val="20"/>
        </w:rPr>
        <w:t>PREPARED BY: VIMALA JUDY KAMALODEEN</w:t>
      </w:r>
      <w:bookmarkEnd w:id="1"/>
    </w:p>
    <w:p w:rsidR="00E12FA2" w:rsidRPr="00E12FA2" w:rsidRDefault="00E12FA2" w:rsidP="00E12FA2">
      <w:pPr>
        <w:pStyle w:val="Heading3"/>
        <w:rPr>
          <w:rFonts w:ascii="Times New Roman" w:hAnsi="Times New Roman" w:cs="Times New Roman"/>
          <w:sz w:val="20"/>
          <w:szCs w:val="20"/>
        </w:rPr>
      </w:pPr>
      <w:r w:rsidRPr="00E12FA2">
        <w:rPr>
          <w:rFonts w:ascii="Times New Roman" w:hAnsi="Times New Roman" w:cs="Times New Roman"/>
          <w:sz w:val="20"/>
          <w:szCs w:val="20"/>
        </w:rPr>
        <w:t>Purpose of study</w:t>
      </w:r>
    </w:p>
    <w:p w:rsidR="00E12FA2" w:rsidRPr="00E12FA2" w:rsidRDefault="00E12FA2" w:rsidP="00E12FA2">
      <w:pPr>
        <w:pStyle w:val="bodytext-first-para"/>
        <w:spacing w:before="0" w:beforeAutospacing="0" w:after="0" w:afterAutospacing="0" w:line="360" w:lineRule="auto"/>
        <w:jc w:val="both"/>
        <w:rPr>
          <w:rFonts w:cs="Times New Roman"/>
          <w:color w:val="000000"/>
          <w:sz w:val="20"/>
          <w:szCs w:val="20"/>
        </w:rPr>
      </w:pPr>
    </w:p>
    <w:p w:rsidR="00E12FA2" w:rsidRPr="00E12FA2" w:rsidRDefault="00E12FA2" w:rsidP="00E12FA2">
      <w:pPr>
        <w:pStyle w:val="bodytext-first-para"/>
        <w:spacing w:before="0" w:beforeAutospacing="0" w:after="0" w:afterAutospacing="0" w:line="360" w:lineRule="auto"/>
        <w:jc w:val="both"/>
        <w:rPr>
          <w:rFonts w:cs="Times New Roman"/>
          <w:sz w:val="20"/>
          <w:szCs w:val="20"/>
        </w:rPr>
      </w:pPr>
      <w:r w:rsidRPr="00E12FA2">
        <w:rPr>
          <w:rFonts w:cs="Times New Roman"/>
          <w:color w:val="000000"/>
          <w:sz w:val="20"/>
          <w:szCs w:val="20"/>
        </w:rPr>
        <w:t xml:space="preserve">I am </w:t>
      </w:r>
      <w:ins w:id="2" w:author="Dr. F. Kamalodeen" w:date="2010-04-22T00:53:00Z">
        <w:r w:rsidRPr="00E12FA2">
          <w:rPr>
            <w:rFonts w:cs="Times New Roman"/>
            <w:color w:val="000000"/>
            <w:sz w:val="20"/>
            <w:szCs w:val="20"/>
          </w:rPr>
          <w:t xml:space="preserve">eager to hear </w:t>
        </w:r>
      </w:ins>
      <w:ins w:id="3" w:author="Dr. F. Kamalodeen" w:date="2010-04-22T00:54:00Z">
        <w:r w:rsidRPr="00E12FA2">
          <w:rPr>
            <w:rFonts w:cs="Times New Roman"/>
            <w:color w:val="000000"/>
            <w:sz w:val="20"/>
            <w:szCs w:val="20"/>
          </w:rPr>
          <w:t xml:space="preserve">(or read) </w:t>
        </w:r>
      </w:ins>
      <w:ins w:id="4" w:author="Dr. F. Kamalodeen" w:date="2010-04-22T00:53:00Z">
        <w:r w:rsidRPr="00E12FA2">
          <w:rPr>
            <w:rFonts w:cs="Times New Roman"/>
            <w:color w:val="000000"/>
            <w:sz w:val="20"/>
            <w:szCs w:val="20"/>
          </w:rPr>
          <w:t xml:space="preserve">what </w:t>
        </w:r>
      </w:ins>
      <w:del w:id="5" w:author="Dr. F. Kamalodeen" w:date="2010-04-22T00:53:00Z">
        <w:r w:rsidRPr="00E12FA2" w:rsidDel="00C65EBC">
          <w:rPr>
            <w:rFonts w:cs="Times New Roman"/>
            <w:color w:val="000000"/>
            <w:sz w:val="20"/>
            <w:szCs w:val="20"/>
          </w:rPr>
          <w:delText xml:space="preserve">hoping that my research on </w:delText>
        </w:r>
      </w:del>
      <w:r w:rsidRPr="00E12FA2">
        <w:rPr>
          <w:rFonts w:cs="Times New Roman"/>
          <w:color w:val="000000"/>
          <w:sz w:val="20"/>
          <w:szCs w:val="20"/>
        </w:rPr>
        <w:t xml:space="preserve">secondary school teachers currently in practice </w:t>
      </w:r>
      <w:ins w:id="6" w:author="Dr. F. Kamalodeen" w:date="2010-04-22T00:53:00Z">
        <w:r w:rsidRPr="00E12FA2">
          <w:rPr>
            <w:rFonts w:cs="Times New Roman"/>
            <w:color w:val="000000"/>
            <w:sz w:val="20"/>
            <w:szCs w:val="20"/>
          </w:rPr>
          <w:t>have to say about their use</w:t>
        </w:r>
      </w:ins>
      <w:del w:id="7" w:author="Dr. F. Kamalodeen" w:date="2010-04-22T00:53:00Z">
        <w:r w:rsidRPr="00E12FA2" w:rsidDel="00C65EBC">
          <w:rPr>
            <w:rFonts w:cs="Times New Roman"/>
            <w:color w:val="000000"/>
            <w:sz w:val="20"/>
            <w:szCs w:val="20"/>
          </w:rPr>
          <w:delText>who hav</w:delText>
        </w:r>
      </w:del>
      <w:ins w:id="8" w:author="Dr. F. Kamalodeen" w:date="2010-04-22T00:53:00Z">
        <w:r w:rsidRPr="00E12FA2">
          <w:rPr>
            <w:rFonts w:cs="Times New Roman"/>
            <w:color w:val="000000"/>
            <w:sz w:val="20"/>
            <w:szCs w:val="20"/>
          </w:rPr>
          <w:t xml:space="preserve"> of </w:t>
        </w:r>
      </w:ins>
      <w:r w:rsidRPr="00E12FA2">
        <w:rPr>
          <w:rFonts w:cs="Times New Roman"/>
          <w:color w:val="000000"/>
          <w:sz w:val="20"/>
          <w:szCs w:val="20"/>
        </w:rPr>
        <w:t>Web 2.0</w:t>
      </w:r>
      <w:ins w:id="9" w:author="Dr. F. Kamalodeen" w:date="2010-04-22T00:54:00Z">
        <w:r w:rsidRPr="00E12FA2">
          <w:rPr>
            <w:rFonts w:cs="Times New Roman"/>
            <w:color w:val="000000"/>
            <w:sz w:val="20"/>
            <w:szCs w:val="20"/>
          </w:rPr>
          <w:t xml:space="preserve">. </w:t>
        </w:r>
      </w:ins>
      <w:r w:rsidRPr="00E12FA2">
        <w:rPr>
          <w:rFonts w:cs="Times New Roman"/>
          <w:color w:val="000000"/>
          <w:sz w:val="20"/>
          <w:szCs w:val="20"/>
        </w:rPr>
        <w:t xml:space="preserve">This would serve to satisfy both my professional and personal curiosity. I have found little research on teachers in a local setting related to Web 2.0 use. Unfortunately, teachers from different schools rarely have the opportunity to share their views publicly. I am only able to listen to their concerns when I visit classrooms or invite comments during a professional development </w:t>
      </w:r>
      <w:proofErr w:type="spellStart"/>
      <w:r w:rsidRPr="00E12FA2">
        <w:rPr>
          <w:rFonts w:cs="Times New Roman"/>
          <w:color w:val="000000"/>
          <w:sz w:val="20"/>
          <w:szCs w:val="20"/>
        </w:rPr>
        <w:t>programme</w:t>
      </w:r>
      <w:proofErr w:type="spellEnd"/>
      <w:r w:rsidRPr="00E12FA2">
        <w:rPr>
          <w:rFonts w:cs="Times New Roman"/>
          <w:color w:val="000000"/>
          <w:sz w:val="20"/>
          <w:szCs w:val="20"/>
        </w:rPr>
        <w:t xml:space="preserve">.  </w:t>
      </w:r>
      <w:r w:rsidRPr="00E12FA2">
        <w:rPr>
          <w:rFonts w:cs="Times New Roman"/>
          <w:sz w:val="20"/>
          <w:szCs w:val="20"/>
        </w:rPr>
        <w:t xml:space="preserve">I believe this research can be beneficial to teachers and officers alike and I find support from </w:t>
      </w:r>
      <w:proofErr w:type="spellStart"/>
      <w:r w:rsidRPr="00E12FA2">
        <w:rPr>
          <w:rFonts w:cs="Times New Roman"/>
          <w:sz w:val="20"/>
          <w:szCs w:val="20"/>
        </w:rPr>
        <w:t>Ziang</w:t>
      </w:r>
      <w:proofErr w:type="spellEnd"/>
      <w:r w:rsidRPr="00E12FA2">
        <w:rPr>
          <w:rFonts w:cs="Times New Roman"/>
          <w:sz w:val="20"/>
          <w:szCs w:val="20"/>
        </w:rPr>
        <w:t xml:space="preserve"> (2009) who proposes that ‘continual research into supporting and enabling teacher communities (online and off-line) allow sharing of best practices’.   </w:t>
      </w:r>
    </w:p>
    <w:p w:rsidR="00E12FA2" w:rsidRPr="00E12FA2" w:rsidRDefault="00E12FA2" w:rsidP="00E12FA2">
      <w:pPr>
        <w:pStyle w:val="bodytext-first-para"/>
        <w:spacing w:before="0" w:beforeAutospacing="0" w:after="0" w:afterAutospacing="0" w:line="360" w:lineRule="auto"/>
        <w:jc w:val="both"/>
        <w:rPr>
          <w:rFonts w:cs="Times New Roman"/>
          <w:color w:val="000000"/>
          <w:sz w:val="20"/>
          <w:szCs w:val="20"/>
        </w:rPr>
      </w:pPr>
      <w:del w:id="10" w:author="Dr. F. Kamalodeen" w:date="2010-04-22T00:54:00Z">
        <w:r w:rsidRPr="00E12FA2" w:rsidDel="00C65EBC">
          <w:rPr>
            <w:rFonts w:cs="Times New Roman"/>
            <w:color w:val="000000"/>
            <w:sz w:val="20"/>
            <w:szCs w:val="20"/>
          </w:rPr>
          <w:delText>e the gift of Internet access at their schools, and use it fairly regularly, will reveal answers to my questions and help me to understand how they are currently using Web 2.0 in both personal and professional ways. This ty</w:delText>
        </w:r>
      </w:del>
      <w:r w:rsidRPr="00E12FA2">
        <w:rPr>
          <w:rFonts w:cs="Times New Roman"/>
          <w:color w:val="000000"/>
          <w:sz w:val="20"/>
          <w:szCs w:val="20"/>
        </w:rPr>
        <w:t xml:space="preserve"> Indeed information from this research would be invaluable to me as an I</w:t>
      </w:r>
      <w:r w:rsidR="003051DF">
        <w:rPr>
          <w:rFonts w:cs="Times New Roman"/>
          <w:color w:val="000000"/>
          <w:sz w:val="20"/>
          <w:szCs w:val="20"/>
        </w:rPr>
        <w:t>nformation and Communication Technology (I</w:t>
      </w:r>
      <w:r w:rsidRPr="00E12FA2">
        <w:rPr>
          <w:rFonts w:cs="Times New Roman"/>
          <w:color w:val="000000"/>
          <w:sz w:val="20"/>
          <w:szCs w:val="20"/>
        </w:rPr>
        <w:t>CT</w:t>
      </w:r>
      <w:r w:rsidR="003051DF">
        <w:rPr>
          <w:rFonts w:cs="Times New Roman"/>
          <w:color w:val="000000"/>
          <w:sz w:val="20"/>
          <w:szCs w:val="20"/>
        </w:rPr>
        <w:t>)</w:t>
      </w:r>
      <w:r w:rsidRPr="00E12FA2">
        <w:rPr>
          <w:rFonts w:cs="Times New Roman"/>
          <w:color w:val="000000"/>
          <w:sz w:val="20"/>
          <w:szCs w:val="20"/>
        </w:rPr>
        <w:t xml:space="preserve"> curriculum officer </w:t>
      </w:r>
      <w:r w:rsidR="003051DF">
        <w:rPr>
          <w:rFonts w:cs="Times New Roman"/>
          <w:color w:val="000000"/>
          <w:sz w:val="20"/>
          <w:szCs w:val="20"/>
        </w:rPr>
        <w:t xml:space="preserve">in the Ministry of Education, </w:t>
      </w:r>
      <w:r w:rsidRPr="00E12FA2">
        <w:rPr>
          <w:rFonts w:cs="Times New Roman"/>
          <w:color w:val="000000"/>
          <w:sz w:val="20"/>
          <w:szCs w:val="20"/>
        </w:rPr>
        <w:t xml:space="preserve">in light of planning future professional development programmes and in providing support to teachers in more effective ways. Is it any wonder that so many of our planned programmes for teachers fail as we neglect their needs and ignore their voices? It is my hope that this research could allow teachers to speak more openly than they have in the past and to have the freedom to express their views, whether or not I agree with them. </w:t>
      </w:r>
    </w:p>
    <w:p w:rsidR="00E12FA2" w:rsidRDefault="00E12FA2" w:rsidP="00E12FA2">
      <w:pPr>
        <w:pStyle w:val="Heading2"/>
        <w:rPr>
          <w:rFonts w:ascii="Times New Roman" w:hAnsi="Times New Roman" w:cs="Times New Roman"/>
          <w:sz w:val="20"/>
          <w:szCs w:val="20"/>
        </w:rPr>
      </w:pPr>
      <w:r w:rsidRPr="00E12FA2">
        <w:rPr>
          <w:rFonts w:ascii="Times New Roman" w:hAnsi="Times New Roman" w:cs="Times New Roman"/>
          <w:sz w:val="20"/>
          <w:szCs w:val="20"/>
        </w:rPr>
        <w:t>Research Questions</w:t>
      </w:r>
    </w:p>
    <w:p w:rsidR="00095BCE" w:rsidRPr="00095BCE" w:rsidRDefault="00095BCE" w:rsidP="00095BCE">
      <w:pPr>
        <w:rPr>
          <w:rFonts w:ascii="Times New Roman" w:hAnsi="Times New Roman" w:cs="Times New Roman"/>
          <w:sz w:val="20"/>
          <w:szCs w:val="20"/>
        </w:rPr>
      </w:pPr>
      <w:r w:rsidRPr="00095BCE">
        <w:rPr>
          <w:rFonts w:ascii="Times New Roman" w:hAnsi="Times New Roman" w:cs="Times New Roman"/>
          <w:sz w:val="20"/>
          <w:szCs w:val="20"/>
        </w:rPr>
        <w:t>1.</w:t>
      </w:r>
      <w:r w:rsidRPr="00095BCE">
        <w:rPr>
          <w:rFonts w:ascii="Times New Roman" w:hAnsi="Times New Roman" w:cs="Times New Roman"/>
          <w:sz w:val="20"/>
          <w:szCs w:val="20"/>
        </w:rPr>
        <w:tab/>
        <w:t>Can the affordances of Web 2.0 tools enable teachers to incorporate technology in the classroom?</w:t>
      </w:r>
    </w:p>
    <w:p w:rsidR="00095BCE" w:rsidRPr="00095BCE" w:rsidRDefault="00095BCE" w:rsidP="00095BCE">
      <w:pPr>
        <w:rPr>
          <w:rFonts w:ascii="Times New Roman" w:hAnsi="Times New Roman" w:cs="Times New Roman"/>
          <w:sz w:val="20"/>
          <w:szCs w:val="20"/>
        </w:rPr>
      </w:pPr>
      <w:r w:rsidRPr="00095BCE">
        <w:rPr>
          <w:rFonts w:ascii="Times New Roman" w:hAnsi="Times New Roman" w:cs="Times New Roman"/>
          <w:sz w:val="20"/>
          <w:szCs w:val="20"/>
        </w:rPr>
        <w:t>2.</w:t>
      </w:r>
      <w:r w:rsidRPr="00095BCE">
        <w:rPr>
          <w:rFonts w:ascii="Times New Roman" w:hAnsi="Times New Roman" w:cs="Times New Roman"/>
          <w:sz w:val="20"/>
          <w:szCs w:val="20"/>
        </w:rPr>
        <w:tab/>
        <w:t xml:space="preserve">Are there benefits to teachers for sharing on an online social network? </w:t>
      </w:r>
    </w:p>
    <w:p w:rsidR="00095BCE" w:rsidRPr="00095BCE" w:rsidRDefault="00095BCE" w:rsidP="00095BCE">
      <w:pPr>
        <w:rPr>
          <w:rFonts w:ascii="Times New Roman" w:hAnsi="Times New Roman" w:cs="Times New Roman"/>
          <w:sz w:val="20"/>
          <w:szCs w:val="20"/>
        </w:rPr>
      </w:pPr>
      <w:r w:rsidRPr="00095BCE">
        <w:rPr>
          <w:rFonts w:ascii="Times New Roman" w:hAnsi="Times New Roman" w:cs="Times New Roman"/>
          <w:sz w:val="20"/>
          <w:szCs w:val="20"/>
        </w:rPr>
        <w:t>3.</w:t>
      </w:r>
      <w:r w:rsidRPr="00095BCE">
        <w:rPr>
          <w:rFonts w:ascii="Times New Roman" w:hAnsi="Times New Roman" w:cs="Times New Roman"/>
          <w:sz w:val="20"/>
          <w:szCs w:val="20"/>
        </w:rPr>
        <w:tab/>
        <w:t>Are teachers’ perceptions towards online social networks different for personal and professional use?</w:t>
      </w:r>
    </w:p>
    <w:p w:rsidR="00E12FA2" w:rsidRPr="00E12FA2" w:rsidRDefault="00E12FA2" w:rsidP="00E12FA2">
      <w:pPr>
        <w:pStyle w:val="bodytext-first-para"/>
        <w:spacing w:before="0" w:beforeAutospacing="0" w:after="0" w:afterAutospacing="0" w:line="360" w:lineRule="auto"/>
        <w:jc w:val="both"/>
        <w:rPr>
          <w:rFonts w:cs="Times New Roman"/>
          <w:color w:val="000000"/>
          <w:sz w:val="20"/>
          <w:szCs w:val="20"/>
        </w:rPr>
      </w:pPr>
    </w:p>
    <w:p w:rsidR="00E12FA2" w:rsidRPr="00E12FA2" w:rsidRDefault="00E12FA2" w:rsidP="00E12FA2">
      <w:pPr>
        <w:pStyle w:val="Heading2"/>
        <w:rPr>
          <w:rFonts w:ascii="Times New Roman" w:hAnsi="Times New Roman" w:cs="Times New Roman"/>
          <w:sz w:val="20"/>
          <w:szCs w:val="20"/>
        </w:rPr>
      </w:pPr>
      <w:r w:rsidRPr="00E12FA2">
        <w:rPr>
          <w:rFonts w:ascii="Times New Roman" w:hAnsi="Times New Roman" w:cs="Times New Roman"/>
          <w:sz w:val="20"/>
          <w:szCs w:val="20"/>
        </w:rPr>
        <w:t>Philosophical Underpinnings</w:t>
      </w:r>
    </w:p>
    <w:p w:rsidR="00E12FA2" w:rsidRPr="00E12FA2" w:rsidRDefault="00E12FA2" w:rsidP="00E12FA2">
      <w:pPr>
        <w:autoSpaceDE w:val="0"/>
        <w:autoSpaceDN w:val="0"/>
        <w:adjustRightInd w:val="0"/>
        <w:spacing w:line="360" w:lineRule="auto"/>
        <w:jc w:val="both"/>
        <w:rPr>
          <w:rFonts w:ascii="Times New Roman" w:hAnsi="Times New Roman" w:cs="Times New Roman"/>
          <w:sz w:val="20"/>
          <w:szCs w:val="20"/>
        </w:rPr>
      </w:pPr>
      <w:r w:rsidRPr="00E12FA2">
        <w:rPr>
          <w:rFonts w:ascii="Times New Roman" w:hAnsi="Times New Roman" w:cs="Times New Roman"/>
          <w:sz w:val="20"/>
          <w:szCs w:val="20"/>
        </w:rPr>
        <w:t xml:space="preserve">Social constructivism provides an overarching philosophy under which my research can make sense as participants construct their knowledge through their interactions online. According to Costantino(2008) </w:t>
      </w:r>
    </w:p>
    <w:p w:rsidR="00E12FA2" w:rsidRPr="00E12FA2" w:rsidRDefault="00E12FA2" w:rsidP="00E12FA2">
      <w:pPr>
        <w:autoSpaceDE w:val="0"/>
        <w:autoSpaceDN w:val="0"/>
        <w:adjustRightInd w:val="0"/>
        <w:spacing w:line="360" w:lineRule="auto"/>
        <w:jc w:val="both"/>
        <w:rPr>
          <w:rFonts w:ascii="Times New Roman" w:hAnsi="Times New Roman" w:cs="Times New Roman"/>
          <w:sz w:val="20"/>
          <w:szCs w:val="20"/>
        </w:rPr>
      </w:pPr>
      <w:r w:rsidRPr="00E12FA2">
        <w:rPr>
          <w:rFonts w:ascii="Times New Roman" w:hAnsi="Times New Roman" w:cs="Times New Roman"/>
          <w:sz w:val="20"/>
          <w:szCs w:val="20"/>
        </w:rPr>
        <w:t xml:space="preserve">‘Social constructivism addresses the ontological– epistemological questions of constructivism in describing the bodies of knowledge developed over human history as social constructs that do not reflect an objective external </w:t>
      </w:r>
      <w:r w:rsidRPr="00E12FA2">
        <w:rPr>
          <w:rFonts w:ascii="Times New Roman" w:hAnsi="Times New Roman" w:cs="Times New Roman"/>
          <w:sz w:val="20"/>
          <w:szCs w:val="20"/>
        </w:rPr>
        <w:lastRenderedPageBreak/>
        <w:t>world. Everything we know has been determined by the intersection of politics, values, ideologies, religious beliefs, language, and so on’.</w:t>
      </w:r>
    </w:p>
    <w:p w:rsidR="00E12FA2" w:rsidRPr="00E12FA2" w:rsidRDefault="00E12FA2" w:rsidP="00E12FA2">
      <w:pPr>
        <w:pStyle w:val="Heading2"/>
        <w:rPr>
          <w:rFonts w:ascii="Times New Roman" w:hAnsi="Times New Roman" w:cs="Times New Roman"/>
          <w:sz w:val="20"/>
          <w:szCs w:val="20"/>
        </w:rPr>
      </w:pPr>
      <w:r w:rsidRPr="00E12FA2">
        <w:rPr>
          <w:rFonts w:ascii="Times New Roman" w:hAnsi="Times New Roman" w:cs="Times New Roman"/>
          <w:sz w:val="20"/>
          <w:szCs w:val="20"/>
        </w:rPr>
        <w:t>Conceptual Framework</w:t>
      </w:r>
    </w:p>
    <w:p w:rsidR="00E12FA2" w:rsidRPr="00E12FA2" w:rsidRDefault="00E12FA2" w:rsidP="00E12FA2">
      <w:pPr>
        <w:spacing w:line="360" w:lineRule="auto"/>
        <w:jc w:val="both"/>
        <w:rPr>
          <w:rFonts w:ascii="Times New Roman" w:hAnsi="Times New Roman" w:cs="Times New Roman"/>
          <w:color w:val="000000"/>
          <w:sz w:val="20"/>
          <w:szCs w:val="20"/>
        </w:rPr>
      </w:pPr>
      <w:ins w:id="11" w:author="Vimala Judy Kamalodeen" w:date="2010-04-24T09:41:00Z">
        <w:r w:rsidRPr="00E12FA2">
          <w:rPr>
            <w:rFonts w:ascii="Times New Roman" w:hAnsi="Times New Roman" w:cs="Times New Roman"/>
            <w:sz w:val="20"/>
            <w:szCs w:val="20"/>
          </w:rPr>
          <w:t>McLoughlin and Lee</w:t>
        </w:r>
      </w:ins>
      <w:ins w:id="12" w:author="Dr. F. Kamalodeen" w:date="2010-04-24T12:35:00Z">
        <w:r w:rsidRPr="00E12FA2">
          <w:rPr>
            <w:rFonts w:ascii="Times New Roman" w:hAnsi="Times New Roman" w:cs="Times New Roman"/>
            <w:sz w:val="20"/>
            <w:szCs w:val="20"/>
          </w:rPr>
          <w:t xml:space="preserve"> </w:t>
        </w:r>
      </w:ins>
      <w:ins w:id="13" w:author="Vimala Judy Kamalodeen" w:date="2010-04-24T09:41:00Z">
        <w:r w:rsidRPr="00E12FA2">
          <w:rPr>
            <w:rFonts w:ascii="Times New Roman" w:hAnsi="Times New Roman" w:cs="Times New Roman"/>
            <w:sz w:val="20"/>
            <w:szCs w:val="20"/>
          </w:rPr>
          <w:t>(2007) follow on the work of Boyd</w:t>
        </w:r>
      </w:ins>
      <w:r w:rsidRPr="00E12FA2">
        <w:rPr>
          <w:rFonts w:ascii="Times New Roman" w:hAnsi="Times New Roman" w:cs="Times New Roman"/>
          <w:sz w:val="20"/>
          <w:szCs w:val="20"/>
        </w:rPr>
        <w:t xml:space="preserve"> </w:t>
      </w:r>
      <w:ins w:id="14" w:author="Vimala Judy Kamalodeen" w:date="2010-04-24T09:41:00Z">
        <w:r w:rsidRPr="00E12FA2">
          <w:rPr>
            <w:rFonts w:ascii="Times New Roman" w:hAnsi="Times New Roman" w:cs="Times New Roman"/>
            <w:sz w:val="20"/>
            <w:szCs w:val="20"/>
          </w:rPr>
          <w:t xml:space="preserve">(2007) who claimed that ‘it is the sociability aspects (of </w:t>
        </w:r>
      </w:ins>
      <w:r w:rsidRPr="00E12FA2">
        <w:rPr>
          <w:rFonts w:ascii="Times New Roman" w:hAnsi="Times New Roman" w:cs="Times New Roman"/>
          <w:sz w:val="20"/>
          <w:szCs w:val="20"/>
        </w:rPr>
        <w:t>Web</w:t>
      </w:r>
      <w:ins w:id="15" w:author="Vimala Judy Kamalodeen" w:date="2010-04-24T09:41:00Z">
        <w:r w:rsidRPr="00E12FA2">
          <w:rPr>
            <w:rFonts w:ascii="Times New Roman" w:hAnsi="Times New Roman" w:cs="Times New Roman"/>
            <w:sz w:val="20"/>
            <w:szCs w:val="20"/>
          </w:rPr>
          <w:t xml:space="preserve"> 2.0) that have the most the most potential for enhancing education’. </w:t>
        </w:r>
      </w:ins>
      <w:r w:rsidRPr="00E12FA2">
        <w:rPr>
          <w:rFonts w:ascii="Times New Roman" w:hAnsi="Times New Roman" w:cs="Times New Roman"/>
          <w:sz w:val="20"/>
          <w:szCs w:val="20"/>
        </w:rPr>
        <w:t>In a specific study of understanding teachers</w:t>
      </w:r>
      <w:ins w:id="16" w:author="Dr. F. Kamalodeen" w:date="2010-04-21T23:40:00Z">
        <w:r w:rsidRPr="00E12FA2">
          <w:rPr>
            <w:rFonts w:ascii="Times New Roman" w:hAnsi="Times New Roman" w:cs="Times New Roman"/>
            <w:sz w:val="20"/>
            <w:szCs w:val="20"/>
          </w:rPr>
          <w:t>’</w:t>
        </w:r>
      </w:ins>
      <w:ins w:id="17" w:author="Vimala Judy Kamalodeen" w:date="2010-04-24T09:42:00Z">
        <w:r w:rsidRPr="00E12FA2">
          <w:rPr>
            <w:rFonts w:ascii="Times New Roman" w:hAnsi="Times New Roman" w:cs="Times New Roman"/>
            <w:sz w:val="20"/>
            <w:szCs w:val="20"/>
          </w:rPr>
          <w:t xml:space="preserve"> </w:t>
        </w:r>
      </w:ins>
      <w:del w:id="18" w:author="Dr. F. Kamalodeen" w:date="2010-04-21T23:40:00Z">
        <w:r w:rsidRPr="00E12FA2" w:rsidDel="00332347">
          <w:rPr>
            <w:rFonts w:ascii="Times New Roman" w:hAnsi="Times New Roman" w:cs="Times New Roman"/>
            <w:sz w:val="20"/>
            <w:szCs w:val="20"/>
          </w:rPr>
          <w:delText xml:space="preserve"> </w:delText>
        </w:r>
      </w:del>
      <w:r w:rsidRPr="00E12FA2">
        <w:rPr>
          <w:rFonts w:ascii="Times New Roman" w:hAnsi="Times New Roman" w:cs="Times New Roman"/>
          <w:sz w:val="20"/>
          <w:szCs w:val="20"/>
        </w:rPr>
        <w:t>social networks, Coburn and Russell (2006) f</w:t>
      </w:r>
      <w:ins w:id="19" w:author="Dr. F. Kamalodeen" w:date="2010-04-21T23:40:00Z">
        <w:r w:rsidRPr="00E12FA2">
          <w:rPr>
            <w:rFonts w:ascii="Times New Roman" w:hAnsi="Times New Roman" w:cs="Times New Roman"/>
            <w:sz w:val="20"/>
            <w:szCs w:val="20"/>
          </w:rPr>
          <w:t>ou</w:t>
        </w:r>
      </w:ins>
      <w:del w:id="20" w:author="Dr. F. Kamalodeen" w:date="2010-04-21T23:40:00Z">
        <w:r w:rsidRPr="00E12FA2" w:rsidDel="00332347">
          <w:rPr>
            <w:rFonts w:ascii="Times New Roman" w:hAnsi="Times New Roman" w:cs="Times New Roman"/>
            <w:sz w:val="20"/>
            <w:szCs w:val="20"/>
          </w:rPr>
          <w:delText>i</w:delText>
        </w:r>
      </w:del>
      <w:r w:rsidRPr="00E12FA2">
        <w:rPr>
          <w:rFonts w:ascii="Times New Roman" w:hAnsi="Times New Roman" w:cs="Times New Roman"/>
          <w:sz w:val="20"/>
          <w:szCs w:val="20"/>
        </w:rPr>
        <w:t>nd that teachers seek out other teachers who are similar to them and who are readily available to ‘chat’</w:t>
      </w:r>
      <w:ins w:id="21" w:author="Vimala Judy Kamalodeen" w:date="2010-04-24T09:44:00Z">
        <w:r w:rsidRPr="00E12FA2">
          <w:rPr>
            <w:rFonts w:ascii="Times New Roman" w:hAnsi="Times New Roman" w:cs="Times New Roman"/>
            <w:sz w:val="20"/>
            <w:szCs w:val="20"/>
          </w:rPr>
          <w:t xml:space="preserve"> but when</w:t>
        </w:r>
      </w:ins>
      <w:del w:id="22" w:author="Vimala Judy Kamalodeen" w:date="2010-04-24T09:44:00Z">
        <w:r w:rsidRPr="00E12FA2" w:rsidDel="00A11353">
          <w:rPr>
            <w:rFonts w:ascii="Times New Roman" w:hAnsi="Times New Roman" w:cs="Times New Roman"/>
            <w:sz w:val="20"/>
            <w:szCs w:val="20"/>
          </w:rPr>
          <w:delText xml:space="preserve">. In the particular case of </w:delText>
        </w:r>
      </w:del>
      <w:ins w:id="23" w:author="Vimala Judy Kamalodeen" w:date="2010-04-24T09:44:00Z">
        <w:r w:rsidRPr="00E12FA2">
          <w:rPr>
            <w:rFonts w:ascii="Times New Roman" w:hAnsi="Times New Roman" w:cs="Times New Roman"/>
            <w:sz w:val="20"/>
            <w:szCs w:val="20"/>
          </w:rPr>
          <w:t xml:space="preserve"> </w:t>
        </w:r>
      </w:ins>
      <w:ins w:id="24" w:author="Dr. F. Kamalodeen" w:date="2010-04-21T23:40:00Z">
        <w:r w:rsidRPr="00E12FA2">
          <w:rPr>
            <w:rFonts w:ascii="Times New Roman" w:hAnsi="Times New Roman" w:cs="Times New Roman"/>
            <w:sz w:val="20"/>
            <w:szCs w:val="20"/>
          </w:rPr>
          <w:t xml:space="preserve">acquiring </w:t>
        </w:r>
      </w:ins>
      <w:ins w:id="25" w:author="Vimala Judy Kamalodeen" w:date="2010-04-24T09:44:00Z">
        <w:r w:rsidRPr="00E12FA2">
          <w:rPr>
            <w:rFonts w:ascii="Times New Roman" w:hAnsi="Times New Roman" w:cs="Times New Roman"/>
            <w:sz w:val="20"/>
            <w:szCs w:val="20"/>
          </w:rPr>
          <w:t>new</w:t>
        </w:r>
      </w:ins>
      <w:ins w:id="26" w:author="Dr. F. Kamalodeen" w:date="2010-04-21T23:40:00Z">
        <w:del w:id="27" w:author="Vimala Judy Kamalodeen" w:date="2010-04-24T09:44:00Z">
          <w:r w:rsidRPr="00E12FA2" w:rsidDel="00A11353">
            <w:rPr>
              <w:rFonts w:ascii="Times New Roman" w:hAnsi="Times New Roman" w:cs="Times New Roman"/>
              <w:sz w:val="20"/>
              <w:szCs w:val="20"/>
            </w:rPr>
            <w:delText>current</w:delText>
          </w:r>
        </w:del>
        <w:r w:rsidRPr="00E12FA2">
          <w:rPr>
            <w:rFonts w:ascii="Times New Roman" w:hAnsi="Times New Roman" w:cs="Times New Roman"/>
            <w:sz w:val="20"/>
            <w:szCs w:val="20"/>
          </w:rPr>
          <w:t xml:space="preserve"> information on </w:t>
        </w:r>
      </w:ins>
      <w:r w:rsidRPr="00E12FA2">
        <w:rPr>
          <w:rFonts w:ascii="Times New Roman" w:hAnsi="Times New Roman" w:cs="Times New Roman"/>
          <w:sz w:val="20"/>
          <w:szCs w:val="20"/>
        </w:rPr>
        <w:t xml:space="preserve">using technology, they seek out </w:t>
      </w:r>
      <w:ins w:id="28" w:author="Vimala Judy Kamalodeen" w:date="2010-04-24T09:44:00Z">
        <w:r w:rsidRPr="00E12FA2">
          <w:rPr>
            <w:rFonts w:ascii="Times New Roman" w:hAnsi="Times New Roman" w:cs="Times New Roman"/>
            <w:sz w:val="20"/>
            <w:szCs w:val="20"/>
          </w:rPr>
          <w:t xml:space="preserve">those who are </w:t>
        </w:r>
      </w:ins>
      <w:r w:rsidRPr="00E12FA2">
        <w:rPr>
          <w:rFonts w:ascii="Times New Roman" w:hAnsi="Times New Roman" w:cs="Times New Roman"/>
          <w:sz w:val="20"/>
          <w:szCs w:val="20"/>
        </w:rPr>
        <w:t xml:space="preserve">experts from among themselves.  In a K-12 report, </w:t>
      </w:r>
      <w:r w:rsidRPr="00E12FA2">
        <w:rPr>
          <w:rFonts w:ascii="Times New Roman" w:hAnsi="Times New Roman" w:cs="Times New Roman"/>
          <w:color w:val="000000"/>
          <w:sz w:val="20"/>
          <w:szCs w:val="20"/>
        </w:rPr>
        <w:t xml:space="preserve">Johnson, Smith, Levine and Haywood (2010) claim that, in the future, </w:t>
      </w:r>
      <w:ins w:id="29" w:author="Dr. F. Kamalodeen" w:date="2010-04-24T12:11:00Z">
        <w:r w:rsidRPr="00E12FA2">
          <w:rPr>
            <w:rFonts w:ascii="Times New Roman" w:hAnsi="Times New Roman" w:cs="Times New Roman"/>
            <w:color w:val="000000"/>
            <w:sz w:val="20"/>
            <w:szCs w:val="20"/>
          </w:rPr>
          <w:t>collaborative networks</w:t>
        </w:r>
      </w:ins>
      <w:del w:id="30" w:author="Dr. F. Kamalodeen" w:date="2010-04-24T12:11:00Z">
        <w:r w:rsidRPr="00E12FA2" w:rsidDel="00B97C46">
          <w:rPr>
            <w:rFonts w:ascii="Times New Roman" w:hAnsi="Times New Roman" w:cs="Times New Roman"/>
            <w:color w:val="000000"/>
            <w:sz w:val="20"/>
            <w:szCs w:val="20"/>
          </w:rPr>
          <w:delText>existing environments</w:delText>
        </w:r>
      </w:del>
      <w:r w:rsidRPr="00E12FA2">
        <w:rPr>
          <w:rFonts w:ascii="Times New Roman" w:hAnsi="Times New Roman" w:cs="Times New Roman"/>
          <w:color w:val="000000"/>
          <w:sz w:val="20"/>
          <w:szCs w:val="20"/>
        </w:rPr>
        <w:t xml:space="preserve"> such as Ning and </w:t>
      </w:r>
      <w:ins w:id="31" w:author="Dr. F. Kamalodeen" w:date="2010-04-24T12:11:00Z">
        <w:r w:rsidRPr="00E12FA2">
          <w:rPr>
            <w:rFonts w:ascii="Times New Roman" w:hAnsi="Times New Roman" w:cs="Times New Roman"/>
            <w:color w:val="000000"/>
            <w:sz w:val="20"/>
            <w:szCs w:val="20"/>
          </w:rPr>
          <w:t xml:space="preserve">document-sharing </w:t>
        </w:r>
      </w:ins>
      <w:r w:rsidRPr="00E12FA2">
        <w:rPr>
          <w:rFonts w:ascii="Times New Roman" w:hAnsi="Times New Roman" w:cs="Times New Roman"/>
          <w:color w:val="000000"/>
          <w:sz w:val="20"/>
          <w:szCs w:val="20"/>
        </w:rPr>
        <w:t>tools such as Google docs and wikis will become much more comprehensive. They assert that</w:t>
      </w:r>
    </w:p>
    <w:p w:rsidR="00E12FA2" w:rsidRPr="00E12FA2" w:rsidRDefault="00E12FA2" w:rsidP="00E12FA2">
      <w:pPr>
        <w:spacing w:line="360" w:lineRule="auto"/>
        <w:jc w:val="both"/>
        <w:rPr>
          <w:rFonts w:ascii="Times New Roman" w:hAnsi="Times New Roman" w:cs="Times New Roman"/>
          <w:color w:val="000000"/>
          <w:sz w:val="20"/>
          <w:szCs w:val="20"/>
        </w:rPr>
      </w:pPr>
      <w:r w:rsidRPr="00E12FA2">
        <w:rPr>
          <w:rFonts w:ascii="Times New Roman" w:hAnsi="Times New Roman" w:cs="Times New Roman"/>
          <w:color w:val="000000"/>
          <w:sz w:val="20"/>
          <w:szCs w:val="20"/>
        </w:rPr>
        <w:t xml:space="preserve"> ‘teachers increasingly recognize the importance of collaboration skills and are finding that online tools to support collaboration provide them and their students with opportunities to work creatively, develop teamwork skills, and tap into the perspectives of people around the world with a wide range of experience and expertise that differs from their own’. </w:t>
      </w:r>
    </w:p>
    <w:p w:rsidR="00E12FA2" w:rsidRPr="00E12FA2" w:rsidRDefault="00E12FA2" w:rsidP="00E12FA2">
      <w:pPr>
        <w:pStyle w:val="Heading2"/>
        <w:rPr>
          <w:rFonts w:ascii="Times New Roman" w:hAnsi="Times New Roman" w:cs="Times New Roman"/>
          <w:sz w:val="20"/>
          <w:szCs w:val="20"/>
        </w:rPr>
      </w:pPr>
      <w:r w:rsidRPr="00E12FA2">
        <w:rPr>
          <w:rFonts w:ascii="Times New Roman" w:hAnsi="Times New Roman" w:cs="Times New Roman"/>
          <w:sz w:val="20"/>
          <w:szCs w:val="20"/>
        </w:rPr>
        <w:t>The Proposed Methodology</w:t>
      </w:r>
    </w:p>
    <w:p w:rsidR="00E12FA2" w:rsidRPr="00E12FA2" w:rsidRDefault="00E12FA2" w:rsidP="00E12FA2">
      <w:pPr>
        <w:spacing w:line="360" w:lineRule="auto"/>
        <w:jc w:val="both"/>
        <w:rPr>
          <w:rFonts w:ascii="Times New Roman" w:hAnsi="Times New Roman" w:cs="Times New Roman"/>
          <w:sz w:val="20"/>
          <w:szCs w:val="20"/>
        </w:rPr>
      </w:pPr>
      <w:r w:rsidRPr="00E12FA2">
        <w:rPr>
          <w:rFonts w:ascii="Times New Roman" w:hAnsi="Times New Roman" w:cs="Times New Roman"/>
          <w:sz w:val="20"/>
          <w:szCs w:val="20"/>
        </w:rPr>
        <w:t>Virtual ethnography</w:t>
      </w:r>
    </w:p>
    <w:p w:rsidR="00E12FA2" w:rsidRPr="00E12FA2" w:rsidRDefault="00E12FA2" w:rsidP="00E12FA2">
      <w:pPr>
        <w:spacing w:line="360" w:lineRule="auto"/>
        <w:jc w:val="both"/>
        <w:rPr>
          <w:rFonts w:ascii="Times New Roman" w:hAnsi="Times New Roman" w:cs="Times New Roman"/>
          <w:sz w:val="20"/>
          <w:szCs w:val="20"/>
        </w:rPr>
      </w:pPr>
      <w:r w:rsidRPr="00E12FA2">
        <w:rPr>
          <w:rStyle w:val="apple-style-span"/>
          <w:rFonts w:ascii="Times New Roman" w:hAnsi="Times New Roman"/>
          <w:color w:val="000000"/>
          <w:sz w:val="20"/>
          <w:szCs w:val="20"/>
        </w:rPr>
        <w:t>Due to the speed of communication over the Internet and the rapid increase in access not just in first-world countries but also in developing ones, the Internet as a social world brings new opportunities to study people and cultures in an exciting combination of real and virtual.</w:t>
      </w:r>
      <w:r w:rsidRPr="00E12FA2">
        <w:rPr>
          <w:rFonts w:ascii="Times New Roman" w:hAnsi="Times New Roman" w:cs="Times New Roman"/>
          <w:sz w:val="20"/>
          <w:szCs w:val="20"/>
        </w:rPr>
        <w:t xml:space="preserve"> Traditional ethnography usually occurs in a school setting where researchers act as participant observers. However, the setting in virtual ethnography is much more complex as it is virtual or not real.  </w:t>
      </w:r>
      <w:r w:rsidRPr="00E12FA2">
        <w:rPr>
          <w:rStyle w:val="apple-style-span"/>
          <w:rFonts w:ascii="Times New Roman" w:hAnsi="Times New Roman"/>
          <w:color w:val="000000"/>
          <w:sz w:val="20"/>
          <w:szCs w:val="20"/>
        </w:rPr>
        <w:t>To even consider that ethnography can take place in a space that is not ‘real’ or bounded is contentious among many researchers</w:t>
      </w:r>
      <w:r w:rsidRPr="00E12FA2">
        <w:rPr>
          <w:rFonts w:ascii="Times New Roman" w:hAnsi="Times New Roman" w:cs="Times New Roman"/>
          <w:color w:val="000000"/>
          <w:sz w:val="20"/>
          <w:szCs w:val="20"/>
        </w:rPr>
        <w:t xml:space="preserve"> Web 2.0 gives opportunity to teachers to interact outside traditional spaces like staff rooms with teachers from the same school or outside. Here, teachers can negotiate their own terms and identities which gives rich opportunity for different types of discussions where they can ‘negotiate their meanings by discussion, debate and critique’ (Figuerado 2006). Social </w:t>
      </w:r>
      <w:r w:rsidRPr="00E12FA2">
        <w:rPr>
          <w:rFonts w:ascii="Times New Roman" w:hAnsi="Times New Roman" w:cs="Times New Roman"/>
          <w:sz w:val="20"/>
          <w:szCs w:val="20"/>
        </w:rPr>
        <w:t>software on today’s Web 2.0 would seem to facilitate increased interaction and networking between teachers, students and others and the co-creation of content (e.g., blogs, wikis, podcasting, videoblogs, social bookmarking sites, and online community spaces) both within and outside the classroom (Greenhow 2007). This is particularly important in ethnographic research where the researcher wishes to ‘uncover’ participants’ feelings and perceptions about the issues being researched.</w:t>
      </w:r>
    </w:p>
    <w:p w:rsidR="00E12FA2" w:rsidRPr="00E12FA2" w:rsidRDefault="00E12FA2" w:rsidP="00E12FA2">
      <w:pPr>
        <w:pStyle w:val="Heading2"/>
        <w:rPr>
          <w:rFonts w:ascii="Times New Roman" w:hAnsi="Times New Roman" w:cs="Times New Roman"/>
          <w:color w:val="000000"/>
          <w:sz w:val="20"/>
          <w:szCs w:val="20"/>
        </w:rPr>
      </w:pPr>
      <w:r w:rsidRPr="00E12FA2">
        <w:rPr>
          <w:rFonts w:ascii="Times New Roman" w:hAnsi="Times New Roman" w:cs="Times New Roman"/>
          <w:sz w:val="20"/>
          <w:szCs w:val="20"/>
        </w:rPr>
        <w:t>The Proposed Methods</w:t>
      </w:r>
    </w:p>
    <w:p w:rsidR="00E12FA2" w:rsidRPr="00E12FA2" w:rsidDel="0035635F" w:rsidRDefault="00E12FA2" w:rsidP="00E12FA2">
      <w:pPr>
        <w:spacing w:line="360" w:lineRule="auto"/>
        <w:jc w:val="both"/>
        <w:rPr>
          <w:del w:id="32" w:author="Vimala Judy Kamalodeen" w:date="2010-04-24T10:03:00Z"/>
          <w:rFonts w:ascii="Times New Roman" w:hAnsi="Times New Roman" w:cs="Times New Roman"/>
          <w:sz w:val="20"/>
          <w:szCs w:val="20"/>
          <w:lang w:val="en-TT"/>
        </w:rPr>
      </w:pPr>
      <w:ins w:id="33" w:author="Vimala Judy Kamalodeen" w:date="2010-04-24T09:57:00Z">
        <w:r w:rsidRPr="00E12FA2">
          <w:rPr>
            <w:rFonts w:ascii="Times New Roman" w:hAnsi="Times New Roman" w:cs="Times New Roman"/>
            <w:sz w:val="20"/>
            <w:szCs w:val="20"/>
            <w:lang w:val="en-TT"/>
          </w:rPr>
          <w:t xml:space="preserve">Social Networks have become increasingly popular in recent years </w:t>
        </w:r>
      </w:ins>
      <w:r w:rsidRPr="00E12FA2">
        <w:rPr>
          <w:rFonts w:ascii="Times New Roman" w:hAnsi="Times New Roman" w:cs="Times New Roman"/>
          <w:sz w:val="20"/>
          <w:szCs w:val="20"/>
          <w:lang w:val="en-TT"/>
        </w:rPr>
        <w:t>through the real-time communicative ability of Web 2.0 and tools such as</w:t>
      </w:r>
      <w:ins w:id="34" w:author="Vimala Judy Kamalodeen" w:date="2010-04-24T09:58:00Z">
        <w:del w:id="35" w:author="Dr. F. Kamalodeen" w:date="2010-04-24T12:42:00Z">
          <w:r w:rsidRPr="00E12FA2" w:rsidDel="008A7626">
            <w:rPr>
              <w:rFonts w:ascii="Times New Roman" w:hAnsi="Times New Roman" w:cs="Times New Roman"/>
              <w:sz w:val="20"/>
              <w:szCs w:val="20"/>
              <w:lang w:val="en-TT"/>
            </w:rPr>
            <w:delText>t</w:delText>
          </w:r>
        </w:del>
        <w:del w:id="36" w:author="Dr. F. Kamalodeen" w:date="2010-04-24T12:43:00Z">
          <w:r w:rsidRPr="00E12FA2" w:rsidDel="008A7626">
            <w:rPr>
              <w:rFonts w:ascii="Times New Roman" w:hAnsi="Times New Roman" w:cs="Times New Roman"/>
              <w:sz w:val="20"/>
              <w:szCs w:val="20"/>
              <w:lang w:val="en-TT"/>
            </w:rPr>
            <w:delText>he Math Forum</w:delText>
          </w:r>
        </w:del>
      </w:ins>
      <w:ins w:id="37" w:author="Vimala Judy Kamalodeen" w:date="2010-04-24T09:57:00Z">
        <w:del w:id="38" w:author="Dr. F. Kamalodeen" w:date="2010-04-24T11:44:00Z">
          <w:r w:rsidR="00414DCB" w:rsidRPr="00414DCB">
            <w:rPr>
              <w:rFonts w:ascii="Times New Roman" w:hAnsi="Times New Roman" w:cs="Times New Roman"/>
              <w:sz w:val="20"/>
              <w:szCs w:val="20"/>
              <w:highlight w:val="yellow"/>
              <w:lang w:val="en-TT"/>
              <w:rPrChange w:id="39" w:author="Vimala Judy Kamalodeen" w:date="2010-04-24T10:06:00Z">
                <w:rPr>
                  <w:rFonts w:cs="MinionPro-Regular"/>
                  <w:sz w:val="24"/>
                  <w:szCs w:val="24"/>
                  <w:lang w:val="en-TT"/>
                </w:rPr>
              </w:rPrChange>
            </w:rPr>
            <w:delText>Educare</w:delText>
          </w:r>
        </w:del>
      </w:ins>
      <w:del w:id="40" w:author="Vimala Judy Kamalodeen" w:date="2010-04-24T09:55:00Z">
        <w:r w:rsidRPr="00E12FA2" w:rsidDel="00F82CB6">
          <w:rPr>
            <w:rFonts w:ascii="Times New Roman" w:hAnsi="Times New Roman" w:cs="Times New Roman"/>
            <w:sz w:val="20"/>
            <w:szCs w:val="20"/>
            <w:lang w:val="en-TT"/>
          </w:rPr>
          <w:delText>‘</w:delText>
        </w:r>
      </w:del>
      <w:ins w:id="41" w:author="Vimala Judy Kamalodeen" w:date="2010-04-24T10:03:00Z">
        <w:r w:rsidRPr="00E12FA2">
          <w:rPr>
            <w:rFonts w:ascii="Times New Roman" w:hAnsi="Times New Roman" w:cs="Times New Roman"/>
            <w:sz w:val="20"/>
            <w:szCs w:val="20"/>
            <w:lang w:val="en-TT"/>
          </w:rPr>
          <w:t xml:space="preserve"> Facebook, Ning, Classroom 2.0 or Twitter </w:t>
        </w:r>
      </w:ins>
      <w:r w:rsidRPr="00E12FA2">
        <w:rPr>
          <w:rFonts w:ascii="Times New Roman" w:hAnsi="Times New Roman" w:cs="Times New Roman"/>
          <w:sz w:val="20"/>
          <w:szCs w:val="20"/>
          <w:lang w:val="en-TT"/>
        </w:rPr>
        <w:t>would be f</w:t>
      </w:r>
      <w:ins w:id="42" w:author="Vimala Judy Kamalodeen" w:date="2010-04-24T10:02:00Z">
        <w:r w:rsidRPr="00E12FA2">
          <w:rPr>
            <w:rFonts w:ascii="Times New Roman" w:hAnsi="Times New Roman" w:cs="Times New Roman"/>
            <w:sz w:val="20"/>
            <w:szCs w:val="20"/>
            <w:lang w:val="en-TT"/>
          </w:rPr>
          <w:t>amiliar</w:t>
        </w:r>
      </w:ins>
      <w:r w:rsidRPr="00E12FA2">
        <w:rPr>
          <w:rFonts w:ascii="Times New Roman" w:hAnsi="Times New Roman" w:cs="Times New Roman"/>
          <w:sz w:val="20"/>
          <w:szCs w:val="20"/>
          <w:lang w:val="en-TT"/>
        </w:rPr>
        <w:t xml:space="preserve"> and easy to use.</w:t>
      </w:r>
    </w:p>
    <w:p w:rsidR="00000000" w:rsidRDefault="00E12FA2">
      <w:pPr>
        <w:spacing w:line="360" w:lineRule="auto"/>
        <w:jc w:val="both"/>
        <w:rPr>
          <w:ins w:id="43" w:author="Dr. F. Kamalodeen" w:date="2010-04-22T00:42:00Z"/>
          <w:rFonts w:ascii="Times New Roman" w:hAnsi="Times New Roman" w:cs="Times New Roman"/>
          <w:sz w:val="20"/>
          <w:szCs w:val="20"/>
          <w:rPrChange w:id="44" w:author="Vimala Judy Kamalodeen" w:date="2010-04-24T10:04:00Z">
            <w:rPr>
              <w:ins w:id="45" w:author="Dr. F. Kamalodeen" w:date="2010-04-22T00:42:00Z"/>
            </w:rPr>
          </w:rPrChange>
        </w:rPr>
        <w:pPrChange w:id="46" w:author="Vimala Judy Kamalodeen" w:date="2010-04-24T10:03:00Z">
          <w:pPr/>
        </w:pPrChange>
      </w:pPr>
      <w:del w:id="47" w:author="Vimala Judy Kamalodeen" w:date="2010-04-24T10:03:00Z">
        <w:r w:rsidRPr="00E12FA2" w:rsidDel="0035635F">
          <w:rPr>
            <w:rFonts w:ascii="Times New Roman" w:hAnsi="Times New Roman" w:cs="Times New Roman"/>
            <w:sz w:val="20"/>
            <w:szCs w:val="20"/>
            <w:lang w:val="en-TT"/>
          </w:rPr>
          <w:delText>G(</w:delText>
        </w:r>
      </w:del>
      <w:r w:rsidRPr="00E12FA2">
        <w:rPr>
          <w:rFonts w:ascii="Times New Roman" w:hAnsi="Times New Roman" w:cs="Times New Roman"/>
          <w:sz w:val="20"/>
          <w:szCs w:val="20"/>
          <w:lang w:val="en-TT"/>
        </w:rPr>
        <w:t xml:space="preserve"> </w:t>
      </w:r>
      <w:del w:id="48" w:author="Vimala Judy Kamalodeen" w:date="2010-04-24T10:04:00Z">
        <w:r w:rsidRPr="00E12FA2" w:rsidDel="0035635F">
          <w:rPr>
            <w:rFonts w:ascii="Times New Roman" w:hAnsi="Times New Roman" w:cs="Times New Roman"/>
            <w:sz w:val="20"/>
            <w:szCs w:val="20"/>
            <w:lang w:val="en-TT"/>
          </w:rPr>
          <w:delText>continues</w:delText>
        </w:r>
      </w:del>
      <w:del w:id="49" w:author="Vimala Judy Kamalodeen" w:date="2010-04-24T09:55:00Z">
        <w:r w:rsidRPr="00E12FA2" w:rsidDel="00F82CB6">
          <w:rPr>
            <w:rFonts w:ascii="Times New Roman" w:hAnsi="Times New Roman" w:cs="Times New Roman"/>
            <w:sz w:val="20"/>
            <w:szCs w:val="20"/>
            <w:lang w:val="en-TT"/>
          </w:rPr>
          <w:delText>,</w:delText>
        </w:r>
      </w:del>
      <w:del w:id="50" w:author="Vimala Judy Kamalodeen" w:date="2010-04-24T10:04:00Z">
        <w:r w:rsidRPr="00E12FA2" w:rsidDel="0035635F">
          <w:rPr>
            <w:rFonts w:ascii="Times New Roman" w:hAnsi="Times New Roman" w:cs="Times New Roman"/>
            <w:sz w:val="20"/>
            <w:szCs w:val="20"/>
            <w:lang w:val="en-TT"/>
          </w:rPr>
          <w:delText xml:space="preserve"> ‘social networking tools, such as Facebook, Classroom 2.0, Ning, and Twitter, can be used to garner collective emotional support and recognition for one’s creative practices. We all know that teaching is hard</w:delText>
        </w:r>
        <w:r w:rsidRPr="00E12FA2" w:rsidDel="0035635F">
          <w:rPr>
            <w:rFonts w:ascii="Times New Roman" w:hAnsi="Times New Roman" w:cs="Times New Roman"/>
            <w:sz w:val="20"/>
            <w:szCs w:val="20"/>
          </w:rPr>
          <w:delText xml:space="preserve"> </w:delText>
        </w:r>
        <w:r w:rsidRPr="00E12FA2" w:rsidDel="0035635F">
          <w:rPr>
            <w:rFonts w:ascii="Times New Roman" w:hAnsi="Times New Roman" w:cs="Times New Roman"/>
            <w:sz w:val="20"/>
            <w:szCs w:val="20"/>
            <w:lang w:val="en-TT"/>
          </w:rPr>
          <w:delText xml:space="preserve">work, </w:delText>
        </w:r>
        <w:r w:rsidRPr="00E12FA2" w:rsidDel="0035635F">
          <w:rPr>
            <w:rFonts w:ascii="Times New Roman" w:hAnsi="Times New Roman" w:cs="Times New Roman"/>
            <w:sz w:val="20"/>
            <w:szCs w:val="20"/>
            <w:lang w:val="en-TT"/>
          </w:rPr>
          <w:lastRenderedPageBreak/>
          <w:delText>and it typically happens behind closed doors. Such social networking services allow many-to-many broadcasting, previously only afforded to the privileged few…’</w:delText>
        </w:r>
        <w:r w:rsidRPr="00E12FA2" w:rsidDel="0035635F">
          <w:rPr>
            <w:rFonts w:ascii="Times New Roman" w:hAnsi="Times New Roman" w:cs="Times New Roman"/>
            <w:sz w:val="20"/>
            <w:szCs w:val="20"/>
          </w:rPr>
          <w:delText xml:space="preserve"> </w:delText>
        </w:r>
      </w:del>
      <w:ins w:id="51" w:author="Dr. F. Kamalodeen" w:date="2010-04-22T00:35:00Z">
        <w:r w:rsidRPr="00E12FA2">
          <w:rPr>
            <w:rFonts w:ascii="Times New Roman" w:hAnsi="Times New Roman" w:cs="Times New Roman"/>
            <w:sz w:val="20"/>
            <w:szCs w:val="20"/>
          </w:rPr>
          <w:t xml:space="preserve">Teachers </w:t>
        </w:r>
      </w:ins>
      <w:r w:rsidRPr="00E12FA2">
        <w:rPr>
          <w:rFonts w:ascii="Times New Roman" w:hAnsi="Times New Roman" w:cs="Times New Roman"/>
          <w:sz w:val="20"/>
          <w:szCs w:val="20"/>
        </w:rPr>
        <w:t>using these networks could use the social space to chat about their social and professional practices as well as</w:t>
      </w:r>
      <w:del w:id="52" w:author="Dr. F. Kamalodeen" w:date="2010-04-22T00:35:00Z">
        <w:r w:rsidRPr="00E12FA2" w:rsidDel="007750BA">
          <w:rPr>
            <w:rFonts w:ascii="Times New Roman" w:hAnsi="Times New Roman" w:cs="Times New Roman"/>
            <w:sz w:val="20"/>
            <w:szCs w:val="20"/>
            <w:lang w:val="en-TT"/>
          </w:rPr>
          <w:delText xml:space="preserve">Broadcasting the anecdotal evidence you are gathering from classroom teaching to a private or semi-private network can </w:delText>
        </w:r>
      </w:del>
      <w:del w:id="53" w:author="Dr. F. Kamalodeen" w:date="2010-04-22T00:36:00Z">
        <w:r w:rsidRPr="00E12FA2" w:rsidDel="007750BA">
          <w:rPr>
            <w:rFonts w:ascii="Times New Roman" w:hAnsi="Times New Roman" w:cs="Times New Roman"/>
            <w:sz w:val="20"/>
            <w:szCs w:val="20"/>
            <w:lang w:val="en-TT"/>
          </w:rPr>
          <w:delText>not only help teachers</w:delText>
        </w:r>
      </w:del>
      <w:ins w:id="54" w:author="Dr. F. Kamalodeen" w:date="2010-04-22T00:36:00Z">
        <w:r w:rsidRPr="00E12FA2">
          <w:rPr>
            <w:rFonts w:ascii="Times New Roman" w:hAnsi="Times New Roman" w:cs="Times New Roman"/>
            <w:sz w:val="20"/>
            <w:szCs w:val="20"/>
            <w:lang w:val="en-TT"/>
          </w:rPr>
          <w:t xml:space="preserve"> gain support and recognition from their peers</w:t>
        </w:r>
      </w:ins>
      <w:r w:rsidRPr="00E12FA2">
        <w:rPr>
          <w:rFonts w:ascii="Times New Roman" w:hAnsi="Times New Roman" w:cs="Times New Roman"/>
          <w:sz w:val="20"/>
          <w:szCs w:val="20"/>
          <w:lang w:val="en-TT"/>
        </w:rPr>
        <w:t xml:space="preserve"> and connect more readily with their students</w:t>
      </w:r>
      <w:ins w:id="55" w:author="Dr. F. Kamalodeen" w:date="2010-04-22T00:36:00Z">
        <w:r w:rsidRPr="00E12FA2">
          <w:rPr>
            <w:rFonts w:ascii="Times New Roman" w:hAnsi="Times New Roman" w:cs="Times New Roman"/>
            <w:sz w:val="20"/>
            <w:szCs w:val="20"/>
            <w:lang w:val="en-TT"/>
          </w:rPr>
          <w:t>.</w:t>
        </w:r>
      </w:ins>
      <w:del w:id="56" w:author="Dr. F. Kamalodeen" w:date="2010-04-22T00:36:00Z">
        <w:r w:rsidRPr="00E12FA2" w:rsidDel="007750BA">
          <w:rPr>
            <w:rFonts w:ascii="Times New Roman" w:hAnsi="Times New Roman" w:cs="Times New Roman"/>
            <w:sz w:val="20"/>
            <w:szCs w:val="20"/>
            <w:lang w:val="en-TT"/>
          </w:rPr>
          <w:delText>to trouble shoot and improve it, but also can help teachers garner recognition for their good work. And, of course, with recognition may come more opportunities for professional development (such as grants, time off for projects, and leadership positions).</w:delText>
        </w:r>
      </w:del>
      <w:ins w:id="57" w:author="Dr. F. Kamalodeen" w:date="2010-04-22T00:37:00Z">
        <w:r w:rsidRPr="00E12FA2">
          <w:rPr>
            <w:rFonts w:ascii="Times New Roman" w:hAnsi="Times New Roman" w:cs="Times New Roman"/>
            <w:sz w:val="20"/>
            <w:szCs w:val="20"/>
            <w:lang w:val="en-TT"/>
          </w:rPr>
          <w:t xml:space="preserve">  </w:t>
        </w:r>
      </w:ins>
      <w:r w:rsidRPr="00E12FA2">
        <w:rPr>
          <w:rFonts w:ascii="Times New Roman" w:hAnsi="Times New Roman" w:cs="Times New Roman"/>
          <w:sz w:val="20"/>
          <w:szCs w:val="20"/>
          <w:lang w:val="en-TT"/>
        </w:rPr>
        <w:t>However, m</w:t>
      </w:r>
      <w:ins w:id="58" w:author="Dr. F. Kamalodeen" w:date="2010-04-22T00:37:00Z">
        <w:r w:rsidRPr="00E12FA2">
          <w:rPr>
            <w:rFonts w:ascii="Times New Roman" w:hAnsi="Times New Roman" w:cs="Times New Roman"/>
            <w:sz w:val="20"/>
            <w:szCs w:val="20"/>
            <w:lang w:val="en-TT"/>
          </w:rPr>
          <w:t>ost teachers</w:t>
        </w:r>
      </w:ins>
      <w:r w:rsidRPr="00E12FA2">
        <w:rPr>
          <w:rFonts w:ascii="Times New Roman" w:hAnsi="Times New Roman" w:cs="Times New Roman"/>
          <w:sz w:val="20"/>
          <w:szCs w:val="20"/>
          <w:lang w:val="en-TT"/>
        </w:rPr>
        <w:t xml:space="preserve"> use</w:t>
      </w:r>
      <w:ins w:id="59" w:author="Dr. F. Kamalodeen" w:date="2010-04-22T00:37:00Z">
        <w:r w:rsidRPr="00E12FA2">
          <w:rPr>
            <w:rFonts w:ascii="Times New Roman" w:hAnsi="Times New Roman" w:cs="Times New Roman"/>
            <w:sz w:val="20"/>
            <w:szCs w:val="20"/>
            <w:lang w:val="en-TT"/>
          </w:rPr>
          <w:t xml:space="preserve"> these </w:t>
        </w:r>
      </w:ins>
      <w:ins w:id="60" w:author="Dr. F. Kamalodeen" w:date="2010-04-22T00:38:00Z">
        <w:r w:rsidRPr="00E12FA2">
          <w:rPr>
            <w:rFonts w:ascii="Times New Roman" w:hAnsi="Times New Roman" w:cs="Times New Roman"/>
            <w:sz w:val="20"/>
            <w:szCs w:val="20"/>
            <w:lang w:val="en-TT"/>
          </w:rPr>
          <w:t>networks for personal use</w:t>
        </w:r>
      </w:ins>
      <w:r w:rsidRPr="00E12FA2">
        <w:rPr>
          <w:rFonts w:ascii="Times New Roman" w:hAnsi="Times New Roman" w:cs="Times New Roman"/>
          <w:sz w:val="20"/>
          <w:szCs w:val="20"/>
          <w:lang w:val="en-TT"/>
        </w:rPr>
        <w:t xml:space="preserve">, sometimes even </w:t>
      </w:r>
      <w:ins w:id="61" w:author="Dr. F. Kamalodeen" w:date="2010-04-22T00:38:00Z">
        <w:r w:rsidRPr="00E12FA2">
          <w:rPr>
            <w:rFonts w:ascii="Times New Roman" w:hAnsi="Times New Roman" w:cs="Times New Roman"/>
            <w:sz w:val="20"/>
            <w:szCs w:val="20"/>
            <w:lang w:val="en-TT"/>
          </w:rPr>
          <w:t>to their detriment</w:t>
        </w:r>
      </w:ins>
      <w:r w:rsidRPr="00E12FA2">
        <w:rPr>
          <w:rFonts w:ascii="Times New Roman" w:hAnsi="Times New Roman" w:cs="Times New Roman"/>
          <w:sz w:val="20"/>
          <w:szCs w:val="20"/>
          <w:lang w:val="en-TT"/>
        </w:rPr>
        <w:t xml:space="preserve"> when they post pictures or text that may be interpreted as unprofessional </w:t>
      </w:r>
      <w:ins w:id="62" w:author="Dr. F. Kamalodeen" w:date="2010-04-22T00:38:00Z">
        <w:r w:rsidRPr="00E12FA2">
          <w:rPr>
            <w:rFonts w:ascii="Times New Roman" w:hAnsi="Times New Roman" w:cs="Times New Roman"/>
            <w:sz w:val="20"/>
            <w:szCs w:val="20"/>
            <w:lang w:val="en-TT"/>
          </w:rPr>
          <w:t>(</w:t>
        </w:r>
      </w:ins>
      <w:ins w:id="63" w:author="Dr. F. Kamalodeen" w:date="2010-04-22T00:42:00Z">
        <w:r w:rsidR="00414DCB" w:rsidRPr="00414DCB">
          <w:rPr>
            <w:rStyle w:val="NoSpacingChar"/>
            <w:rFonts w:ascii="Times New Roman" w:hAnsi="Times New Roman" w:cs="Times New Roman"/>
            <w:sz w:val="20"/>
            <w:szCs w:val="20"/>
            <w:rPrChange w:id="64" w:author="Vimala Judy Kamalodeen" w:date="2010-04-24T10:04:00Z">
              <w:rPr>
                <w:rStyle w:val="NoSpacingChar"/>
              </w:rPr>
            </w:rPrChange>
          </w:rPr>
          <w:t>Carter</w:t>
        </w:r>
      </w:ins>
      <w:ins w:id="65" w:author="Vimala Judy Kamalodeen" w:date="2010-04-24T09:57:00Z">
        <w:r w:rsidR="00414DCB" w:rsidRPr="00414DCB">
          <w:rPr>
            <w:rStyle w:val="NoSpacingChar"/>
            <w:rFonts w:ascii="Times New Roman" w:hAnsi="Times New Roman" w:cs="Times New Roman"/>
            <w:sz w:val="20"/>
            <w:szCs w:val="20"/>
            <w:rPrChange w:id="66" w:author="Vimala Judy Kamalodeen" w:date="2010-04-24T10:04:00Z">
              <w:rPr>
                <w:rStyle w:val="NoSpacingChar"/>
              </w:rPr>
            </w:rPrChange>
          </w:rPr>
          <w:t>,</w:t>
        </w:r>
      </w:ins>
      <w:ins w:id="67" w:author="Dr. F. Kamalodeen" w:date="2010-04-22T00:42:00Z">
        <w:del w:id="68" w:author="Vimala Judy Kamalodeen" w:date="2010-04-24T09:57:00Z">
          <w:r w:rsidR="00414DCB" w:rsidRPr="00414DCB">
            <w:rPr>
              <w:rStyle w:val="NoSpacingChar"/>
              <w:rFonts w:ascii="Times New Roman" w:hAnsi="Times New Roman" w:cs="Times New Roman"/>
              <w:sz w:val="20"/>
              <w:szCs w:val="20"/>
              <w:rPrChange w:id="69" w:author="Vimala Judy Kamalodeen" w:date="2010-04-24T10:04:00Z">
                <w:rPr>
                  <w:rStyle w:val="NoSpacingChar"/>
                </w:rPr>
              </w:rPrChange>
            </w:rPr>
            <w:delText>.</w:delText>
          </w:r>
        </w:del>
        <w:r w:rsidR="00414DCB" w:rsidRPr="00414DCB">
          <w:rPr>
            <w:rStyle w:val="NoSpacingChar"/>
            <w:rFonts w:ascii="Times New Roman" w:hAnsi="Times New Roman" w:cs="Times New Roman"/>
            <w:sz w:val="20"/>
            <w:szCs w:val="20"/>
            <w:rPrChange w:id="70" w:author="Vimala Judy Kamalodeen" w:date="2010-04-24T10:04:00Z">
              <w:rPr>
                <w:rStyle w:val="NoSpacingChar"/>
              </w:rPr>
            </w:rPrChange>
          </w:rPr>
          <w:t xml:space="preserve"> Foulger and Ewback</w:t>
        </w:r>
        <w:del w:id="71" w:author="Vimala Judy Kamalodeen" w:date="2010-04-24T09:57:00Z">
          <w:r w:rsidR="00414DCB" w:rsidRPr="00414DCB">
            <w:rPr>
              <w:rStyle w:val="NoSpacingChar"/>
              <w:rFonts w:ascii="Times New Roman" w:hAnsi="Times New Roman" w:cs="Times New Roman"/>
              <w:sz w:val="20"/>
              <w:szCs w:val="20"/>
              <w:rPrChange w:id="72" w:author="Vimala Judy Kamalodeen" w:date="2010-04-24T10:04:00Z">
                <w:rPr>
                  <w:rStyle w:val="NoSpacingChar"/>
                </w:rPr>
              </w:rPrChange>
            </w:rPr>
            <w:delText>.</w:delText>
          </w:r>
        </w:del>
        <w:r w:rsidR="00414DCB" w:rsidRPr="00414DCB">
          <w:rPr>
            <w:rStyle w:val="NoSpacingChar"/>
            <w:rFonts w:ascii="Times New Roman" w:hAnsi="Times New Roman" w:cs="Times New Roman"/>
            <w:sz w:val="20"/>
            <w:szCs w:val="20"/>
            <w:rPrChange w:id="73" w:author="Vimala Judy Kamalodeen" w:date="2010-04-24T10:04:00Z">
              <w:rPr>
                <w:rStyle w:val="NoSpacingChar"/>
              </w:rPr>
            </w:rPrChange>
          </w:rPr>
          <w:t xml:space="preserve"> 2008)</w:t>
        </w:r>
      </w:ins>
      <w:r w:rsidRPr="00E12FA2">
        <w:rPr>
          <w:rStyle w:val="NoSpacingChar"/>
          <w:rFonts w:ascii="Times New Roman" w:hAnsi="Times New Roman" w:cs="Times New Roman"/>
          <w:sz w:val="20"/>
          <w:szCs w:val="20"/>
        </w:rPr>
        <w:t xml:space="preserve"> and</w:t>
      </w:r>
      <w:ins w:id="74" w:author="Vimala Judy Kamalodeen" w:date="2010-04-24T10:05:00Z">
        <w:r w:rsidRPr="00E12FA2">
          <w:rPr>
            <w:rStyle w:val="NoSpacingChar"/>
            <w:rFonts w:ascii="Times New Roman" w:hAnsi="Times New Roman" w:cs="Times New Roman"/>
            <w:sz w:val="20"/>
            <w:szCs w:val="20"/>
          </w:rPr>
          <w:t xml:space="preserve"> I fear that </w:t>
        </w:r>
      </w:ins>
      <w:r w:rsidRPr="00E12FA2">
        <w:rPr>
          <w:rStyle w:val="NoSpacingChar"/>
          <w:rFonts w:ascii="Times New Roman" w:hAnsi="Times New Roman" w:cs="Times New Roman"/>
          <w:sz w:val="20"/>
          <w:szCs w:val="20"/>
        </w:rPr>
        <w:t>they may not treat the research seriously</w:t>
      </w:r>
      <w:ins w:id="75" w:author="Dr. F. Kamalodeen" w:date="2010-04-22T00:42:00Z">
        <w:del w:id="76" w:author="Vimala Judy Kamalodeen" w:date="2010-04-24T10:05:00Z">
          <w:r w:rsidR="00414DCB" w:rsidRPr="00414DCB">
            <w:rPr>
              <w:rStyle w:val="NoSpacingChar"/>
              <w:rFonts w:ascii="Times New Roman" w:hAnsi="Times New Roman" w:cs="Times New Roman"/>
              <w:sz w:val="20"/>
              <w:szCs w:val="20"/>
              <w:rPrChange w:id="77" w:author="Vimala Judy Kamalodeen" w:date="2010-04-24T10:04:00Z">
                <w:rPr>
                  <w:rStyle w:val="NoSpacingChar"/>
                </w:rPr>
              </w:rPrChange>
            </w:rPr>
            <w:delText xml:space="preserve"> is </w:delText>
          </w:r>
        </w:del>
      </w:ins>
      <w:ins w:id="78" w:author="Vimala Judy Kamalodeen" w:date="2010-04-24T10:05:00Z">
        <w:del w:id="79" w:author="Dr. F. Kamalodeen" w:date="2010-04-24T12:44:00Z">
          <w:r w:rsidRPr="00E12FA2" w:rsidDel="008A7626">
            <w:rPr>
              <w:rStyle w:val="NoSpacingChar"/>
              <w:rFonts w:ascii="Times New Roman" w:hAnsi="Times New Roman" w:cs="Times New Roman"/>
              <w:sz w:val="20"/>
              <w:szCs w:val="20"/>
            </w:rPr>
            <w:delText>hey</w:delText>
          </w:r>
        </w:del>
      </w:ins>
      <w:r w:rsidRPr="00E12FA2">
        <w:rPr>
          <w:rStyle w:val="NoSpacingChar"/>
          <w:rFonts w:ascii="Times New Roman" w:hAnsi="Times New Roman" w:cs="Times New Roman"/>
          <w:sz w:val="20"/>
          <w:szCs w:val="20"/>
        </w:rPr>
        <w:t xml:space="preserve"> and may share superficially rather than become</w:t>
      </w:r>
      <w:ins w:id="80" w:author="Vimala Judy Kamalodeen" w:date="2010-04-24T10:05:00Z">
        <w:del w:id="81" w:author="Dr. F. Kamalodeen" w:date="2010-04-24T12:44:00Z">
          <w:r w:rsidRPr="00E12FA2" w:rsidDel="008A7626">
            <w:rPr>
              <w:rStyle w:val="NoSpacingChar"/>
              <w:rFonts w:ascii="Times New Roman" w:hAnsi="Times New Roman" w:cs="Times New Roman"/>
              <w:sz w:val="20"/>
              <w:szCs w:val="20"/>
            </w:rPr>
            <w:delText>respond</w:delText>
          </w:r>
        </w:del>
        <w:del w:id="82" w:author="Dr. F. Kamalodeen" w:date="2010-04-24T12:47:00Z">
          <w:r w:rsidRPr="00E12FA2" w:rsidDel="00E3506D">
            <w:rPr>
              <w:rStyle w:val="NoSpacingChar"/>
              <w:rFonts w:ascii="Times New Roman" w:hAnsi="Times New Roman" w:cs="Times New Roman"/>
              <w:sz w:val="20"/>
              <w:szCs w:val="20"/>
            </w:rPr>
            <w:delText xml:space="preserve"> superficial</w:delText>
          </w:r>
        </w:del>
      </w:ins>
      <w:ins w:id="83" w:author="Dr. F. Kamalodeen" w:date="2010-04-24T12:47:00Z">
        <w:r w:rsidRPr="00E12FA2">
          <w:rPr>
            <w:rStyle w:val="NoSpacingChar"/>
            <w:rFonts w:ascii="Times New Roman" w:hAnsi="Times New Roman" w:cs="Times New Roman"/>
            <w:sz w:val="20"/>
            <w:szCs w:val="20"/>
          </w:rPr>
          <w:t xml:space="preserve"> reflexive </w:t>
        </w:r>
      </w:ins>
      <w:r w:rsidRPr="00E12FA2">
        <w:rPr>
          <w:rStyle w:val="NoSpacingChar"/>
          <w:rFonts w:ascii="Times New Roman" w:hAnsi="Times New Roman" w:cs="Times New Roman"/>
          <w:sz w:val="20"/>
          <w:szCs w:val="20"/>
        </w:rPr>
        <w:t>about their practice.</w:t>
      </w:r>
      <w:ins w:id="84" w:author="Vimala Judy Kamalodeen" w:date="2010-04-24T10:05:00Z">
        <w:del w:id="85" w:author="Dr. F. Kamalodeen" w:date="2010-04-24T12:44:00Z">
          <w:r w:rsidRPr="00E12FA2" w:rsidDel="008A7626">
            <w:rPr>
              <w:rStyle w:val="NoSpacingChar"/>
              <w:rFonts w:ascii="Times New Roman" w:hAnsi="Times New Roman" w:cs="Times New Roman"/>
              <w:sz w:val="20"/>
              <w:szCs w:val="20"/>
            </w:rPr>
            <w:delText>ly</w:delText>
          </w:r>
        </w:del>
        <w:del w:id="86" w:author="Dr. F. Kamalodeen" w:date="2010-04-24T12:45:00Z">
          <w:r w:rsidRPr="00E12FA2" w:rsidDel="00E3506D">
            <w:rPr>
              <w:rStyle w:val="NoSpacingChar"/>
              <w:rFonts w:ascii="Times New Roman" w:hAnsi="Times New Roman" w:cs="Times New Roman"/>
              <w:sz w:val="20"/>
              <w:szCs w:val="20"/>
            </w:rPr>
            <w:delText xml:space="preserve"> and not allow for </w:delText>
          </w:r>
        </w:del>
        <w:del w:id="87" w:author="Dr. F. Kamalodeen" w:date="2010-04-24T12:46:00Z">
          <w:r w:rsidRPr="00E12FA2" w:rsidDel="00E3506D">
            <w:rPr>
              <w:rStyle w:val="NoSpacingChar"/>
              <w:rFonts w:ascii="Times New Roman" w:hAnsi="Times New Roman" w:cs="Times New Roman"/>
              <w:sz w:val="20"/>
              <w:szCs w:val="20"/>
            </w:rPr>
            <w:delText>deeper reflecti</w:delText>
          </w:r>
        </w:del>
        <w:del w:id="88" w:author="Dr. F. Kamalodeen" w:date="2010-04-24T12:47:00Z">
          <w:r w:rsidRPr="00E12FA2" w:rsidDel="00E3506D">
            <w:rPr>
              <w:rStyle w:val="NoSpacingChar"/>
              <w:rFonts w:ascii="Times New Roman" w:hAnsi="Times New Roman" w:cs="Times New Roman"/>
              <w:sz w:val="20"/>
              <w:szCs w:val="20"/>
            </w:rPr>
            <w:delText>on</w:delText>
          </w:r>
        </w:del>
      </w:ins>
    </w:p>
    <w:p w:rsidR="00E12FA2" w:rsidRPr="00E12FA2" w:rsidRDefault="00E12FA2" w:rsidP="00E12FA2">
      <w:pPr>
        <w:autoSpaceDE w:val="0"/>
        <w:autoSpaceDN w:val="0"/>
        <w:adjustRightInd w:val="0"/>
        <w:spacing w:line="360" w:lineRule="auto"/>
        <w:jc w:val="both"/>
        <w:rPr>
          <w:rFonts w:ascii="Times New Roman" w:hAnsi="Times New Roman" w:cs="Times New Roman"/>
          <w:sz w:val="20"/>
          <w:szCs w:val="20"/>
        </w:rPr>
      </w:pPr>
      <w:r w:rsidRPr="00E12FA2">
        <w:rPr>
          <w:rFonts w:ascii="Times New Roman" w:hAnsi="Times New Roman" w:cs="Times New Roman"/>
          <w:color w:val="000000"/>
          <w:sz w:val="20"/>
          <w:szCs w:val="20"/>
        </w:rPr>
        <w:t xml:space="preserve">In order to effectively answer my research questions, I am considering a combination of methods including quantitative. </w:t>
      </w:r>
      <w:r w:rsidRPr="00E12FA2">
        <w:rPr>
          <w:rFonts w:ascii="Times New Roman" w:hAnsi="Times New Roman" w:cs="Times New Roman"/>
          <w:sz w:val="20"/>
          <w:szCs w:val="20"/>
        </w:rPr>
        <w:t>Yuen (2010) did a quantitative study of teachers use and perceptions of Web 2.0 in teaching and learning and presented his findings at SITE conference 2010. He used a questionnaire on K-12 teachers to collect data</w:t>
      </w:r>
      <w:ins w:id="89" w:author="Dr. F. Kamalodeen" w:date="2010-04-22T00:43:00Z">
        <w:r w:rsidRPr="00E12FA2">
          <w:rPr>
            <w:rFonts w:ascii="Times New Roman" w:hAnsi="Times New Roman" w:cs="Times New Roman"/>
            <w:sz w:val="20"/>
            <w:szCs w:val="20"/>
          </w:rPr>
          <w:t xml:space="preserve"> while Wallace</w:t>
        </w:r>
      </w:ins>
      <w:ins w:id="90" w:author="Dr. F. Kamalodeen" w:date="2010-04-22T00:55:00Z">
        <w:r w:rsidRPr="00E12FA2">
          <w:rPr>
            <w:rFonts w:ascii="Times New Roman" w:hAnsi="Times New Roman" w:cs="Times New Roman"/>
            <w:sz w:val="20"/>
            <w:szCs w:val="20"/>
          </w:rPr>
          <w:t xml:space="preserve"> </w:t>
        </w:r>
      </w:ins>
      <w:ins w:id="91" w:author="Dr. F. Kamalodeen" w:date="2010-04-22T00:43:00Z">
        <w:r w:rsidRPr="00E12FA2">
          <w:rPr>
            <w:rFonts w:ascii="Times New Roman" w:hAnsi="Times New Roman" w:cs="Times New Roman"/>
            <w:sz w:val="20"/>
            <w:szCs w:val="20"/>
          </w:rPr>
          <w:t>(2008) used a mixed method approach to his study on children’s use of the Internet</w:t>
        </w:r>
      </w:ins>
      <w:r w:rsidRPr="00E12FA2">
        <w:rPr>
          <w:rFonts w:ascii="Times New Roman" w:hAnsi="Times New Roman" w:cs="Times New Roman"/>
          <w:sz w:val="20"/>
          <w:szCs w:val="20"/>
        </w:rPr>
        <w:t xml:space="preserve">. </w:t>
      </w:r>
      <w:del w:id="92" w:author="Dr. F. Kamalodeen" w:date="2010-04-22T00:43:00Z">
        <w:r w:rsidRPr="00E12FA2" w:rsidDel="009F2ACA">
          <w:rPr>
            <w:rFonts w:ascii="Times New Roman" w:hAnsi="Times New Roman" w:cs="Times New Roman"/>
            <w:sz w:val="20"/>
            <w:szCs w:val="20"/>
          </w:rPr>
          <w:delText xml:space="preserve">He used ‘grounded theory’ and ‘open coding system’ to ascertain the reasons behind certain answers to posed questions on the survey. </w:delText>
        </w:r>
      </w:del>
      <w:r w:rsidRPr="00E12FA2">
        <w:rPr>
          <w:rFonts w:ascii="Times New Roman" w:hAnsi="Times New Roman" w:cs="Times New Roman"/>
          <w:sz w:val="20"/>
          <w:szCs w:val="20"/>
        </w:rPr>
        <w:t xml:space="preserve">Due to the anticipated high numbers of teachers who may respond to an invitation to take part in this research, it may be desirable to use an approach like Friedman(2006) where an email or Web survey was used to solicit initial views and information on participants. Initial ideas about teachers’ familiarity with Web 2.0 tools may help to ensure that questions posted to the forum would be suited to their needs. Such a survey may require a quantitative approach to analysis for meaningful conclusions to be made. </w:t>
      </w:r>
    </w:p>
    <w:p w:rsidR="00E12FA2" w:rsidRPr="00E12FA2" w:rsidRDefault="00E12FA2" w:rsidP="00E12FA2">
      <w:pPr>
        <w:pStyle w:val="Heading2"/>
        <w:rPr>
          <w:rFonts w:ascii="Times New Roman" w:hAnsi="Times New Roman" w:cs="Times New Roman"/>
          <w:sz w:val="20"/>
          <w:szCs w:val="20"/>
        </w:rPr>
      </w:pPr>
      <w:r w:rsidRPr="00E12FA2">
        <w:rPr>
          <w:rFonts w:ascii="Times New Roman" w:hAnsi="Times New Roman" w:cs="Times New Roman"/>
          <w:sz w:val="20"/>
          <w:szCs w:val="20"/>
        </w:rPr>
        <w:t>Methods of Analysis</w:t>
      </w:r>
    </w:p>
    <w:p w:rsidR="008C605A" w:rsidRPr="00E12FA2" w:rsidRDefault="00E12FA2" w:rsidP="00E12FA2">
      <w:pPr>
        <w:spacing w:line="360" w:lineRule="auto"/>
        <w:jc w:val="both"/>
        <w:rPr>
          <w:rFonts w:ascii="Times New Roman" w:hAnsi="Times New Roman" w:cs="Times New Roman"/>
          <w:sz w:val="20"/>
          <w:szCs w:val="20"/>
        </w:rPr>
      </w:pPr>
      <w:r w:rsidRPr="00E12FA2">
        <w:rPr>
          <w:rFonts w:ascii="Times New Roman" w:hAnsi="Times New Roman" w:cs="Times New Roman"/>
          <w:sz w:val="20"/>
          <w:szCs w:val="20"/>
        </w:rPr>
        <w:t xml:space="preserve">Research shows that content analysis is used to analyze blogs, discussion forums and online social networks.   Ray and </w:t>
      </w:r>
      <w:r w:rsidR="00CE1747" w:rsidRPr="00E12FA2">
        <w:rPr>
          <w:rFonts w:ascii="Times New Roman" w:hAnsi="Times New Roman" w:cs="Times New Roman"/>
          <w:sz w:val="20"/>
          <w:szCs w:val="20"/>
        </w:rPr>
        <w:t>Hocutt (</w:t>
      </w:r>
      <w:r w:rsidRPr="00E12FA2">
        <w:rPr>
          <w:rFonts w:ascii="Times New Roman" w:hAnsi="Times New Roman" w:cs="Times New Roman"/>
          <w:sz w:val="20"/>
          <w:szCs w:val="20"/>
        </w:rPr>
        <w:t xml:space="preserve">2006) </w:t>
      </w:r>
      <w:del w:id="93" w:author="Dr. F. Kamalodeen" w:date="2010-04-22T01:00:00Z">
        <w:r w:rsidRPr="00E12FA2" w:rsidDel="00C65EBC">
          <w:rPr>
            <w:rFonts w:ascii="Times New Roman" w:hAnsi="Times New Roman" w:cs="Times New Roman"/>
            <w:sz w:val="20"/>
            <w:szCs w:val="20"/>
          </w:rPr>
          <w:delText>al</w:delText>
        </w:r>
      </w:del>
      <w:del w:id="94" w:author="Dr. F. Kamalodeen" w:date="2010-04-22T01:01:00Z">
        <w:r w:rsidRPr="00E12FA2" w:rsidDel="00C65EBC">
          <w:rPr>
            <w:rFonts w:ascii="Times New Roman" w:hAnsi="Times New Roman" w:cs="Times New Roman"/>
            <w:sz w:val="20"/>
            <w:szCs w:val="20"/>
          </w:rPr>
          <w:delText xml:space="preserve">so </w:delText>
        </w:r>
      </w:del>
      <w:r w:rsidRPr="00E12FA2">
        <w:rPr>
          <w:rFonts w:ascii="Times New Roman" w:hAnsi="Times New Roman" w:cs="Times New Roman"/>
          <w:sz w:val="20"/>
          <w:szCs w:val="20"/>
        </w:rPr>
        <w:t>used content analysis of teacher created blogs in a qualitative study</w:t>
      </w:r>
      <w:ins w:id="95" w:author="Dr. F. Kamalodeen" w:date="2010-04-22T01:01:00Z">
        <w:r w:rsidRPr="00E12FA2">
          <w:rPr>
            <w:rFonts w:ascii="Times New Roman" w:hAnsi="Times New Roman" w:cs="Times New Roman"/>
            <w:sz w:val="20"/>
            <w:szCs w:val="20"/>
          </w:rPr>
          <w:t xml:space="preserve"> where w</w:t>
        </w:r>
      </w:ins>
      <w:del w:id="96" w:author="Dr. F. Kamalodeen" w:date="2010-04-22T01:01:00Z">
        <w:r w:rsidRPr="00E12FA2" w:rsidDel="00C65EBC">
          <w:rPr>
            <w:rFonts w:ascii="Times New Roman" w:hAnsi="Times New Roman" w:cs="Times New Roman"/>
            <w:sz w:val="20"/>
            <w:szCs w:val="20"/>
          </w:rPr>
          <w:delText>. W</w:delText>
        </w:r>
      </w:del>
      <w:r w:rsidRPr="00E12FA2">
        <w:rPr>
          <w:rFonts w:ascii="Times New Roman" w:hAnsi="Times New Roman" w:cs="Times New Roman"/>
          <w:sz w:val="20"/>
          <w:szCs w:val="20"/>
        </w:rPr>
        <w:t xml:space="preserve">ritten posts and comments </w:t>
      </w:r>
      <w:ins w:id="97" w:author="Dr. F. Kamalodeen" w:date="2010-04-22T01:01:00Z">
        <w:r w:rsidRPr="00E12FA2">
          <w:rPr>
            <w:rFonts w:ascii="Times New Roman" w:hAnsi="Times New Roman" w:cs="Times New Roman"/>
            <w:sz w:val="20"/>
            <w:szCs w:val="20"/>
          </w:rPr>
          <w:t xml:space="preserve">were </w:t>
        </w:r>
      </w:ins>
      <w:r w:rsidRPr="00E12FA2">
        <w:rPr>
          <w:rFonts w:ascii="Times New Roman" w:hAnsi="Times New Roman" w:cs="Times New Roman"/>
          <w:sz w:val="20"/>
          <w:szCs w:val="20"/>
        </w:rPr>
        <w:t xml:space="preserve">collected from 16 blogs </w:t>
      </w:r>
      <w:ins w:id="98" w:author="Dr. F. Kamalodeen" w:date="2010-04-22T01:01:00Z">
        <w:r w:rsidRPr="00E12FA2">
          <w:rPr>
            <w:rFonts w:ascii="Times New Roman" w:hAnsi="Times New Roman" w:cs="Times New Roman"/>
            <w:sz w:val="20"/>
            <w:szCs w:val="20"/>
          </w:rPr>
          <w:t>and</w:t>
        </w:r>
      </w:ins>
      <w:del w:id="99" w:author="Dr. F. Kamalodeen" w:date="2010-04-22T01:01:00Z">
        <w:r w:rsidRPr="00E12FA2" w:rsidDel="00C65EBC">
          <w:rPr>
            <w:rFonts w:ascii="Times New Roman" w:hAnsi="Times New Roman" w:cs="Times New Roman"/>
            <w:sz w:val="20"/>
            <w:szCs w:val="20"/>
          </w:rPr>
          <w:delText>were</w:delText>
        </w:r>
      </w:del>
      <w:r w:rsidRPr="00E12FA2">
        <w:rPr>
          <w:rFonts w:ascii="Times New Roman" w:hAnsi="Times New Roman" w:cs="Times New Roman"/>
          <w:sz w:val="20"/>
          <w:szCs w:val="20"/>
        </w:rPr>
        <w:t xml:space="preserve"> analyzed for emergent themes. The researchers read all written materials and noted recurring themes which were then compared to those that emerged from both the participant interviews and the electronic dialogues. There was strong agreement between the themes that emerged in the interviews and from the content analysis.  Teo and Webster (2008) used content analysis of online discussion logs and used two coders to establish trustworthiness of the messages in the logs. </w:t>
      </w:r>
    </w:p>
    <w:p w:rsidR="00E12FA2" w:rsidRPr="00E12FA2" w:rsidRDefault="00E12FA2" w:rsidP="00E12FA2">
      <w:pPr>
        <w:pStyle w:val="Heading2"/>
        <w:rPr>
          <w:rFonts w:ascii="Times New Roman" w:hAnsi="Times New Roman" w:cs="Times New Roman"/>
          <w:sz w:val="20"/>
          <w:szCs w:val="20"/>
        </w:rPr>
      </w:pPr>
      <w:bookmarkStart w:id="100" w:name="_Toc251915778"/>
      <w:r w:rsidRPr="00E12FA2">
        <w:rPr>
          <w:rFonts w:ascii="Times New Roman" w:hAnsi="Times New Roman" w:cs="Times New Roman"/>
          <w:sz w:val="20"/>
          <w:szCs w:val="20"/>
        </w:rPr>
        <w:t>Addressing Ethical issues in Internet research</w:t>
      </w:r>
      <w:bookmarkEnd w:id="100"/>
    </w:p>
    <w:p w:rsidR="00E12FA2" w:rsidRPr="00E12FA2" w:rsidRDefault="00E12FA2" w:rsidP="00E12FA2">
      <w:pPr>
        <w:spacing w:line="360" w:lineRule="auto"/>
        <w:jc w:val="both"/>
        <w:rPr>
          <w:rFonts w:ascii="Times New Roman" w:hAnsi="Times New Roman" w:cs="Times New Roman"/>
          <w:sz w:val="20"/>
          <w:szCs w:val="20"/>
        </w:rPr>
      </w:pPr>
      <w:r w:rsidRPr="00E12FA2">
        <w:rPr>
          <w:rFonts w:ascii="Times New Roman" w:hAnsi="Times New Roman" w:cs="Times New Roman"/>
          <w:sz w:val="20"/>
          <w:szCs w:val="20"/>
        </w:rPr>
        <w:t xml:space="preserve">Ethical issues abound for the virtual ethnographer and are not so different to those faced by a traditional ethnographer. Anonymity of participants and confidentiality of information, developing trust and protecting and securing data from misuse are important for the ethnographer to address. Moreover, prior informed consent and ethical clearance must be obtained before the study is undertaken. It is important for me as the researcher to declare my position and describe the purpose of the study so that participants can make their own choice whether or not to </w:t>
      </w:r>
      <w:r w:rsidRPr="00E12FA2">
        <w:rPr>
          <w:rFonts w:ascii="Times New Roman" w:hAnsi="Times New Roman" w:cs="Times New Roman"/>
          <w:sz w:val="20"/>
          <w:szCs w:val="20"/>
        </w:rPr>
        <w:lastRenderedPageBreak/>
        <w:t>participate. As a curriculum officer observing teachers at secondary school, I would also need to be considerate of issues related to trust and imbalance of power if the teachers see me as a threat to them or their jobs.</w:t>
      </w:r>
    </w:p>
    <w:p w:rsidR="00E12FA2" w:rsidRDefault="00E12FA2" w:rsidP="00E12FA2">
      <w:pPr>
        <w:pStyle w:val="Heading2"/>
        <w:rPr>
          <w:sz w:val="20"/>
          <w:szCs w:val="20"/>
        </w:rPr>
      </w:pPr>
      <w:r w:rsidRPr="00E12FA2">
        <w:rPr>
          <w:sz w:val="20"/>
          <w:szCs w:val="20"/>
        </w:rPr>
        <w:t>References</w:t>
      </w:r>
    </w:p>
    <w:p w:rsidR="00095BCE" w:rsidRPr="00095BCE" w:rsidRDefault="00095BCE" w:rsidP="00095BCE"/>
    <w:p w:rsidR="00E12FA2" w:rsidRPr="00E12FA2" w:rsidDel="008048B1" w:rsidRDefault="00E12FA2" w:rsidP="00E12FA2">
      <w:pPr>
        <w:spacing w:line="360" w:lineRule="auto"/>
        <w:rPr>
          <w:del w:id="101" w:author="Vimala Judy Kamalodeen" w:date="2010-04-24T10:20:00Z"/>
          <w:rFonts w:ascii="Times New Roman" w:hAnsi="Times New Roman" w:cs="Times New Roman"/>
          <w:color w:val="303030"/>
          <w:sz w:val="20"/>
          <w:szCs w:val="20"/>
        </w:rPr>
      </w:pPr>
      <w:del w:id="102" w:author="Vimala Judy Kamalodeen" w:date="2010-04-24T10:20:00Z">
        <w:r w:rsidRPr="00E12FA2" w:rsidDel="008048B1">
          <w:rPr>
            <w:rFonts w:ascii="Times New Roman" w:hAnsi="Times New Roman" w:cs="Times New Roman"/>
            <w:color w:val="303030"/>
            <w:sz w:val="20"/>
            <w:szCs w:val="20"/>
          </w:rPr>
          <w:delText xml:space="preserve"> </w:delText>
        </w:r>
      </w:del>
    </w:p>
    <w:p w:rsidR="00000000" w:rsidRDefault="00E12FA2">
      <w:pPr>
        <w:spacing w:line="360" w:lineRule="auto"/>
        <w:rPr>
          <w:ins w:id="103" w:author="Vimala Judy Kamalodeen" w:date="2010-04-24T10:20:00Z"/>
          <w:rFonts w:ascii="Times New Roman" w:hAnsi="Times New Roman" w:cs="Times New Roman"/>
          <w:color w:val="303030"/>
          <w:sz w:val="20"/>
          <w:szCs w:val="20"/>
        </w:rPr>
        <w:pPrChange w:id="104" w:author="Vimala Judy Kamalodeen" w:date="2010-04-24T10:20:00Z">
          <w:pPr>
            <w:autoSpaceDE w:val="0"/>
            <w:autoSpaceDN w:val="0"/>
            <w:adjustRightInd w:val="0"/>
            <w:spacing w:line="360" w:lineRule="auto"/>
          </w:pPr>
        </w:pPrChange>
      </w:pPr>
      <w:r w:rsidRPr="00E12FA2">
        <w:rPr>
          <w:rFonts w:ascii="Times New Roman" w:hAnsi="Times New Roman" w:cs="Times New Roman"/>
          <w:color w:val="303030"/>
          <w:sz w:val="20"/>
          <w:szCs w:val="20"/>
        </w:rPr>
        <w:t>Carter.H, Foulger, T., Ewback, A. 2008. Have you googled your teacher lately? Teachers use of Social Networking Sites… Phi delta kappa. [</w:t>
      </w:r>
      <w:proofErr w:type="gramStart"/>
      <w:r w:rsidRPr="00E12FA2">
        <w:rPr>
          <w:rFonts w:ascii="Times New Roman" w:hAnsi="Times New Roman" w:cs="Times New Roman"/>
          <w:color w:val="303030"/>
          <w:sz w:val="20"/>
          <w:szCs w:val="20"/>
        </w:rPr>
        <w:t>online</w:t>
      </w:r>
      <w:proofErr w:type="gramEnd"/>
      <w:r w:rsidRPr="00E12FA2">
        <w:rPr>
          <w:rFonts w:ascii="Times New Roman" w:hAnsi="Times New Roman" w:cs="Times New Roman"/>
          <w:color w:val="303030"/>
          <w:sz w:val="20"/>
          <w:szCs w:val="20"/>
        </w:rPr>
        <w:t>]. Vol. 89. Available from questia.com. [</w:t>
      </w:r>
      <w:proofErr w:type="gramStart"/>
      <w:r w:rsidRPr="00E12FA2">
        <w:rPr>
          <w:rFonts w:ascii="Times New Roman" w:hAnsi="Times New Roman" w:cs="Times New Roman"/>
          <w:color w:val="303030"/>
          <w:sz w:val="20"/>
          <w:szCs w:val="20"/>
        </w:rPr>
        <w:t>accessed</w:t>
      </w:r>
      <w:proofErr w:type="gramEnd"/>
      <w:r w:rsidRPr="00E12FA2">
        <w:rPr>
          <w:rFonts w:ascii="Times New Roman" w:hAnsi="Times New Roman" w:cs="Times New Roman"/>
          <w:color w:val="303030"/>
          <w:sz w:val="20"/>
          <w:szCs w:val="20"/>
        </w:rPr>
        <w:t xml:space="preserve"> 11/01/10]</w:t>
      </w:r>
    </w:p>
    <w:p w:rsidR="00000000" w:rsidRDefault="00827F90">
      <w:pPr>
        <w:autoSpaceDE w:val="0"/>
        <w:autoSpaceDN w:val="0"/>
        <w:adjustRightInd w:val="0"/>
        <w:spacing w:line="360" w:lineRule="auto"/>
        <w:ind w:left="90" w:hanging="90"/>
        <w:rPr>
          <w:del w:id="105" w:author="Vimala Judy Kamalodeen" w:date="2010-04-24T10:21:00Z"/>
          <w:rFonts w:ascii="Times New Roman" w:hAnsi="Times New Roman" w:cs="Times New Roman"/>
          <w:color w:val="303030"/>
          <w:sz w:val="20"/>
          <w:szCs w:val="20"/>
        </w:rPr>
        <w:pPrChange w:id="106" w:author="Vimala Judy Kamalodeen" w:date="2010-04-24T10:20:00Z">
          <w:pPr>
            <w:autoSpaceDE w:val="0"/>
            <w:autoSpaceDN w:val="0"/>
            <w:adjustRightInd w:val="0"/>
            <w:spacing w:line="360" w:lineRule="auto"/>
          </w:pPr>
        </w:pPrChange>
      </w:pPr>
    </w:p>
    <w:p w:rsidR="00E12FA2" w:rsidRPr="00E12FA2" w:rsidRDefault="00E12FA2" w:rsidP="00E12FA2">
      <w:pPr>
        <w:spacing w:line="360" w:lineRule="auto"/>
        <w:rPr>
          <w:rFonts w:ascii="Times New Roman" w:hAnsi="Times New Roman" w:cs="Times New Roman"/>
          <w:color w:val="303030"/>
          <w:sz w:val="20"/>
          <w:szCs w:val="20"/>
        </w:rPr>
      </w:pPr>
      <w:r w:rsidRPr="00E12FA2">
        <w:rPr>
          <w:rFonts w:ascii="Times New Roman" w:hAnsi="Times New Roman" w:cs="Times New Roman"/>
          <w:color w:val="303030"/>
          <w:sz w:val="20"/>
          <w:szCs w:val="20"/>
        </w:rPr>
        <w:t>Coburn, C. and Russell, J. 2006. "Exploring the Determinants of Teacher Social Networks" Paper presented at the annual meeting of the American Sociological Association, Montreal Convention Center, Montreal, Quebec, Canada Online &lt;PDF&gt;. Available from http://www.allacademic.com/meta/p103378_index.html</w:t>
      </w:r>
    </w:p>
    <w:p w:rsidR="00E12FA2" w:rsidRPr="00E12FA2" w:rsidRDefault="00E12FA2" w:rsidP="00E12FA2">
      <w:pPr>
        <w:spacing w:line="360" w:lineRule="auto"/>
        <w:rPr>
          <w:rFonts w:ascii="Times New Roman" w:hAnsi="Times New Roman" w:cs="Times New Roman"/>
          <w:color w:val="303030"/>
          <w:sz w:val="20"/>
          <w:szCs w:val="20"/>
        </w:rPr>
      </w:pPr>
      <w:r w:rsidRPr="00E12FA2">
        <w:rPr>
          <w:rFonts w:ascii="Times New Roman" w:hAnsi="Times New Roman" w:cs="Times New Roman"/>
          <w:color w:val="303030"/>
          <w:sz w:val="20"/>
          <w:szCs w:val="20"/>
        </w:rPr>
        <w:t xml:space="preserve">Costantino, T. </w:t>
      </w:r>
      <w:del w:id="107" w:author="Vimala Judy Kamalodeen" w:date="2010-04-24T10:21:00Z">
        <w:r w:rsidRPr="00E12FA2" w:rsidDel="008048B1">
          <w:rPr>
            <w:rFonts w:ascii="Times New Roman" w:hAnsi="Times New Roman" w:cs="Times New Roman"/>
            <w:color w:val="303030"/>
            <w:sz w:val="20"/>
            <w:szCs w:val="20"/>
          </w:rPr>
          <w:delText>(</w:delText>
        </w:r>
      </w:del>
      <w:r w:rsidRPr="00E12FA2">
        <w:rPr>
          <w:rFonts w:ascii="Times New Roman" w:hAnsi="Times New Roman" w:cs="Times New Roman"/>
          <w:color w:val="303030"/>
          <w:sz w:val="20"/>
          <w:szCs w:val="20"/>
        </w:rPr>
        <w:t>2008</w:t>
      </w:r>
      <w:del w:id="108" w:author="Vimala Judy Kamalodeen" w:date="2010-04-24T10:21:00Z">
        <w:r w:rsidRPr="00E12FA2" w:rsidDel="008048B1">
          <w:rPr>
            <w:rFonts w:ascii="Times New Roman" w:hAnsi="Times New Roman" w:cs="Times New Roman"/>
            <w:color w:val="303030"/>
            <w:sz w:val="20"/>
            <w:szCs w:val="20"/>
          </w:rPr>
          <w:delText>)</w:delText>
        </w:r>
      </w:del>
      <w:r w:rsidRPr="00E12FA2">
        <w:rPr>
          <w:rFonts w:ascii="Times New Roman" w:hAnsi="Times New Roman" w:cs="Times New Roman"/>
          <w:color w:val="303030"/>
          <w:sz w:val="20"/>
          <w:szCs w:val="20"/>
        </w:rPr>
        <w:t xml:space="preserve">. “Constructivism” The Sage Encyclopedia of Qualitative Research Methods.  Sage Publications. </w:t>
      </w:r>
    </w:p>
    <w:p w:rsidR="00E12FA2" w:rsidRPr="00E12FA2" w:rsidRDefault="00E12FA2" w:rsidP="00E12FA2">
      <w:pPr>
        <w:spacing w:line="360" w:lineRule="auto"/>
        <w:rPr>
          <w:rFonts w:ascii="Times New Roman" w:hAnsi="Times New Roman" w:cs="Times New Roman"/>
          <w:color w:val="303030"/>
          <w:sz w:val="20"/>
          <w:szCs w:val="20"/>
        </w:rPr>
      </w:pPr>
      <w:r w:rsidRPr="00E12FA2">
        <w:rPr>
          <w:rFonts w:ascii="Times New Roman" w:hAnsi="Times New Roman" w:cs="Times New Roman"/>
          <w:color w:val="303030"/>
          <w:sz w:val="20"/>
          <w:szCs w:val="20"/>
        </w:rPr>
        <w:t>Figuerado, D. 2006. Educational Ethnography beyond Scholarly Ethnography: Transferring Meanings to Cyberspace. Forum: Qualitative Social [online]. vol. 7 no.2.available googlescholar.com [accessed 6/01/10].</w:t>
      </w:r>
    </w:p>
    <w:p w:rsidR="00E12FA2" w:rsidRPr="00E12FA2" w:rsidRDefault="00E12FA2" w:rsidP="00E12FA2">
      <w:pPr>
        <w:spacing w:line="360" w:lineRule="auto"/>
        <w:rPr>
          <w:rFonts w:ascii="Times New Roman" w:hAnsi="Times New Roman" w:cs="Times New Roman"/>
          <w:color w:val="303030"/>
          <w:sz w:val="20"/>
          <w:szCs w:val="20"/>
        </w:rPr>
      </w:pPr>
      <w:r w:rsidRPr="00E12FA2">
        <w:rPr>
          <w:rFonts w:ascii="Times New Roman" w:hAnsi="Times New Roman" w:cs="Times New Roman"/>
          <w:color w:val="303030"/>
          <w:sz w:val="20"/>
          <w:szCs w:val="20"/>
        </w:rPr>
        <w:t xml:space="preserve"> Greenhow, C.  </w:t>
      </w:r>
      <w:del w:id="109" w:author="Vimala Judy Kamalodeen" w:date="2010-04-24T10:23:00Z">
        <w:r w:rsidRPr="00E12FA2" w:rsidDel="008048B1">
          <w:rPr>
            <w:rFonts w:ascii="Times New Roman" w:hAnsi="Times New Roman" w:cs="Times New Roman"/>
            <w:color w:val="303030"/>
            <w:sz w:val="20"/>
            <w:szCs w:val="20"/>
          </w:rPr>
          <w:delText>(</w:delText>
        </w:r>
      </w:del>
      <w:r w:rsidRPr="00E12FA2">
        <w:rPr>
          <w:rFonts w:ascii="Times New Roman" w:hAnsi="Times New Roman" w:cs="Times New Roman"/>
          <w:color w:val="303030"/>
          <w:sz w:val="20"/>
          <w:szCs w:val="20"/>
        </w:rPr>
        <w:t>2007</w:t>
      </w:r>
      <w:del w:id="110" w:author="Vimala Judy Kamalodeen" w:date="2010-04-24T10:23:00Z">
        <w:r w:rsidRPr="00E12FA2" w:rsidDel="008048B1">
          <w:rPr>
            <w:rFonts w:ascii="Times New Roman" w:hAnsi="Times New Roman" w:cs="Times New Roman"/>
            <w:color w:val="303030"/>
            <w:sz w:val="20"/>
            <w:szCs w:val="20"/>
          </w:rPr>
          <w:delText>)</w:delText>
        </w:r>
      </w:del>
      <w:r w:rsidRPr="00E12FA2">
        <w:rPr>
          <w:rFonts w:ascii="Times New Roman" w:hAnsi="Times New Roman" w:cs="Times New Roman"/>
          <w:color w:val="303030"/>
          <w:sz w:val="20"/>
          <w:szCs w:val="20"/>
        </w:rPr>
        <w:t xml:space="preserve">.  What Teacher Education Needs to Know about Web 2.0: Preparing New Teachers in the 21st Century. In R. </w:t>
      </w:r>
      <w:proofErr w:type="spellStart"/>
      <w:r w:rsidRPr="00E12FA2">
        <w:rPr>
          <w:rFonts w:ascii="Times New Roman" w:hAnsi="Times New Roman" w:cs="Times New Roman"/>
          <w:color w:val="303030"/>
          <w:sz w:val="20"/>
          <w:szCs w:val="20"/>
        </w:rPr>
        <w:t>Carlsen</w:t>
      </w:r>
      <w:proofErr w:type="spellEnd"/>
      <w:r w:rsidRPr="00E12FA2">
        <w:rPr>
          <w:rFonts w:ascii="Times New Roman" w:hAnsi="Times New Roman" w:cs="Times New Roman"/>
          <w:color w:val="303030"/>
          <w:sz w:val="20"/>
          <w:szCs w:val="20"/>
        </w:rPr>
        <w:t xml:space="preserve"> et al. (Eds.),</w:t>
      </w:r>
      <w:ins w:id="111" w:author="Vimala Judy Kamalodeen" w:date="2010-04-24T10:32:00Z">
        <w:r w:rsidRPr="00E12FA2">
          <w:rPr>
            <w:rFonts w:ascii="Times New Roman" w:hAnsi="Times New Roman" w:cs="Times New Roman"/>
            <w:color w:val="303030"/>
            <w:sz w:val="20"/>
            <w:szCs w:val="20"/>
          </w:rPr>
          <w:t xml:space="preserve"> [online]</w:t>
        </w:r>
      </w:ins>
      <w:r w:rsidRPr="00E12FA2">
        <w:rPr>
          <w:rFonts w:ascii="Times New Roman" w:hAnsi="Times New Roman" w:cs="Times New Roman"/>
          <w:color w:val="303030"/>
          <w:sz w:val="20"/>
          <w:szCs w:val="20"/>
        </w:rPr>
        <w:t xml:space="preserve"> Proceedings of Society for Information Technology &amp; Teacher Education </w:t>
      </w:r>
    </w:p>
    <w:p w:rsidR="00E12FA2" w:rsidRPr="00E12FA2" w:rsidRDefault="00E12FA2" w:rsidP="00E12FA2">
      <w:pPr>
        <w:spacing w:line="360" w:lineRule="auto"/>
        <w:rPr>
          <w:rFonts w:ascii="Times New Roman" w:hAnsi="Times New Roman" w:cs="Times New Roman"/>
          <w:sz w:val="20"/>
          <w:szCs w:val="20"/>
        </w:rPr>
      </w:pPr>
      <w:r w:rsidRPr="00E12FA2">
        <w:rPr>
          <w:rFonts w:ascii="Times New Roman" w:hAnsi="Times New Roman" w:cs="Times New Roman"/>
          <w:color w:val="303030"/>
          <w:sz w:val="20"/>
          <w:szCs w:val="20"/>
        </w:rPr>
        <w:t xml:space="preserve">Johnson, L., Smith, R., Levine, A., and Haywood, K. 2010.  The 2010 Horizon Report: K-12 Edition. Austin, Texas: The New Media Consortium. </w:t>
      </w:r>
      <w:ins w:id="112" w:author="Vimala Judy Kamalodeen" w:date="2010-04-24T10:34:00Z">
        <w:r w:rsidRPr="00E12FA2">
          <w:rPr>
            <w:rFonts w:ascii="Times New Roman" w:hAnsi="Times New Roman" w:cs="Times New Roman"/>
            <w:color w:val="303030"/>
            <w:sz w:val="20"/>
            <w:szCs w:val="20"/>
          </w:rPr>
          <w:t>[</w:t>
        </w:r>
        <w:proofErr w:type="gramStart"/>
        <w:r w:rsidRPr="00E12FA2">
          <w:rPr>
            <w:rFonts w:ascii="Times New Roman" w:hAnsi="Times New Roman" w:cs="Times New Roman"/>
            <w:color w:val="303030"/>
            <w:sz w:val="20"/>
            <w:szCs w:val="20"/>
          </w:rPr>
          <w:t>online</w:t>
        </w:r>
        <w:proofErr w:type="gramEnd"/>
        <w:r w:rsidRPr="00E12FA2">
          <w:rPr>
            <w:rFonts w:ascii="Times New Roman" w:hAnsi="Times New Roman" w:cs="Times New Roman"/>
            <w:color w:val="303030"/>
            <w:sz w:val="20"/>
            <w:szCs w:val="20"/>
          </w:rPr>
          <w:t xml:space="preserve">] </w:t>
        </w:r>
      </w:ins>
      <w:r w:rsidRPr="00E12FA2">
        <w:rPr>
          <w:rFonts w:ascii="Times New Roman" w:hAnsi="Times New Roman" w:cs="Times New Roman"/>
          <w:color w:val="303030"/>
          <w:sz w:val="20"/>
          <w:szCs w:val="20"/>
        </w:rPr>
        <w:t xml:space="preserve">Available at </w:t>
      </w:r>
      <w:r w:rsidRPr="00E12FA2">
        <w:rPr>
          <w:rFonts w:ascii="Times New Roman" w:hAnsi="Times New Roman" w:cs="Times New Roman"/>
          <w:color w:val="303030"/>
          <w:sz w:val="20"/>
          <w:szCs w:val="20"/>
        </w:rPr>
        <w:tab/>
      </w:r>
      <w:hyperlink r:id="rId4" w:history="1">
        <w:r w:rsidRPr="00E12FA2">
          <w:rPr>
            <w:rFonts w:ascii="Times New Roman" w:hAnsi="Times New Roman" w:cs="Times New Roman"/>
            <w:color w:val="303030"/>
            <w:sz w:val="20"/>
            <w:szCs w:val="20"/>
          </w:rPr>
          <w:t>http://wp.nmc.org/horizon-k12-2010/</w:t>
        </w:r>
      </w:hyperlink>
      <w:r w:rsidRPr="00E12FA2">
        <w:rPr>
          <w:rFonts w:ascii="Times New Roman" w:hAnsi="Times New Roman" w:cs="Times New Roman"/>
          <w:sz w:val="20"/>
          <w:szCs w:val="20"/>
        </w:rPr>
        <w:t xml:space="preserve"> </w:t>
      </w:r>
    </w:p>
    <w:p w:rsidR="00E12FA2" w:rsidRPr="00E12FA2" w:rsidRDefault="00E12FA2" w:rsidP="00E12FA2">
      <w:pPr>
        <w:spacing w:line="360" w:lineRule="auto"/>
        <w:rPr>
          <w:rFonts w:ascii="Times New Roman" w:hAnsi="Times New Roman" w:cs="Times New Roman"/>
          <w:color w:val="303030"/>
          <w:sz w:val="20"/>
          <w:szCs w:val="20"/>
        </w:rPr>
      </w:pPr>
      <w:r w:rsidRPr="00E12FA2">
        <w:rPr>
          <w:rFonts w:ascii="Times New Roman" w:hAnsi="Times New Roman" w:cs="Times New Roman"/>
          <w:color w:val="303030"/>
          <w:sz w:val="20"/>
          <w:szCs w:val="20"/>
        </w:rPr>
        <w:t xml:space="preserve">McLoughlin, C. &amp; Lee, M. J. W. </w:t>
      </w:r>
      <w:ins w:id="113" w:author="Vimala Judy Kamalodeen" w:date="2010-04-24T10:26:00Z">
        <w:r w:rsidRPr="00E12FA2">
          <w:rPr>
            <w:rFonts w:ascii="Times New Roman" w:hAnsi="Times New Roman" w:cs="Times New Roman"/>
            <w:color w:val="303030"/>
            <w:sz w:val="20"/>
            <w:szCs w:val="20"/>
          </w:rPr>
          <w:t xml:space="preserve"> </w:t>
        </w:r>
      </w:ins>
      <w:del w:id="114" w:author="Vimala Judy Kamalodeen" w:date="2010-04-24T10:25:00Z">
        <w:r w:rsidRPr="00E12FA2" w:rsidDel="00515664">
          <w:rPr>
            <w:rFonts w:ascii="Times New Roman" w:hAnsi="Times New Roman" w:cs="Times New Roman"/>
            <w:color w:val="303030"/>
            <w:sz w:val="20"/>
            <w:szCs w:val="20"/>
          </w:rPr>
          <w:delText>(</w:delText>
        </w:r>
      </w:del>
      <w:r w:rsidRPr="00E12FA2">
        <w:rPr>
          <w:rFonts w:ascii="Times New Roman" w:hAnsi="Times New Roman" w:cs="Times New Roman"/>
          <w:color w:val="303030"/>
          <w:sz w:val="20"/>
          <w:szCs w:val="20"/>
        </w:rPr>
        <w:t>2007</w:t>
      </w:r>
      <w:del w:id="115" w:author="Vimala Judy Kamalodeen" w:date="2010-04-24T10:26:00Z">
        <w:r w:rsidRPr="00E12FA2" w:rsidDel="00515664">
          <w:rPr>
            <w:rFonts w:ascii="Times New Roman" w:hAnsi="Times New Roman" w:cs="Times New Roman"/>
            <w:color w:val="303030"/>
            <w:sz w:val="20"/>
            <w:szCs w:val="20"/>
          </w:rPr>
          <w:delText>)</w:delText>
        </w:r>
      </w:del>
      <w:r w:rsidRPr="00E12FA2">
        <w:rPr>
          <w:rFonts w:ascii="Times New Roman" w:hAnsi="Times New Roman" w:cs="Times New Roman"/>
          <w:color w:val="303030"/>
          <w:sz w:val="20"/>
          <w:szCs w:val="20"/>
        </w:rPr>
        <w:t xml:space="preserve">. Social software and participatory learning: </w:t>
      </w:r>
      <w:proofErr w:type="gramStart"/>
      <w:r w:rsidRPr="00E12FA2">
        <w:rPr>
          <w:rFonts w:ascii="Times New Roman" w:hAnsi="Times New Roman" w:cs="Times New Roman"/>
          <w:color w:val="303030"/>
          <w:sz w:val="20"/>
          <w:szCs w:val="20"/>
        </w:rPr>
        <w:t>Pedagogical  choices</w:t>
      </w:r>
      <w:proofErr w:type="gramEnd"/>
      <w:r w:rsidRPr="00E12FA2">
        <w:rPr>
          <w:rFonts w:ascii="Times New Roman" w:hAnsi="Times New Roman" w:cs="Times New Roman"/>
          <w:color w:val="303030"/>
          <w:sz w:val="20"/>
          <w:szCs w:val="20"/>
        </w:rPr>
        <w:t xml:space="preserve"> with technology affordances in the Web 2.0 era. In ICT: Providing choices for learners and learning. </w:t>
      </w:r>
      <w:ins w:id="116" w:author="Vimala Judy Kamalodeen" w:date="2010-04-24T10:34:00Z">
        <w:r w:rsidRPr="00E12FA2">
          <w:rPr>
            <w:rFonts w:ascii="Times New Roman" w:hAnsi="Times New Roman" w:cs="Times New Roman"/>
            <w:color w:val="303030"/>
            <w:sz w:val="20"/>
            <w:szCs w:val="20"/>
          </w:rPr>
          <w:t>[</w:t>
        </w:r>
        <w:proofErr w:type="gramStart"/>
        <w:r w:rsidRPr="00E12FA2">
          <w:rPr>
            <w:rFonts w:ascii="Times New Roman" w:hAnsi="Times New Roman" w:cs="Times New Roman"/>
            <w:color w:val="303030"/>
            <w:sz w:val="20"/>
            <w:szCs w:val="20"/>
          </w:rPr>
          <w:t>online</w:t>
        </w:r>
        <w:proofErr w:type="gramEnd"/>
        <w:r w:rsidRPr="00E12FA2">
          <w:rPr>
            <w:rFonts w:ascii="Times New Roman" w:hAnsi="Times New Roman" w:cs="Times New Roman"/>
            <w:color w:val="303030"/>
            <w:sz w:val="20"/>
            <w:szCs w:val="20"/>
          </w:rPr>
          <w:t xml:space="preserve">] </w:t>
        </w:r>
      </w:ins>
      <w:proofErr w:type="gramStart"/>
      <w:r w:rsidRPr="00E12FA2">
        <w:rPr>
          <w:rFonts w:ascii="Times New Roman" w:hAnsi="Times New Roman" w:cs="Times New Roman"/>
          <w:color w:val="303030"/>
          <w:sz w:val="20"/>
          <w:szCs w:val="20"/>
        </w:rPr>
        <w:t xml:space="preserve">Proceedings </w:t>
      </w:r>
      <w:proofErr w:type="spellStart"/>
      <w:r w:rsidRPr="00E12FA2">
        <w:rPr>
          <w:rFonts w:ascii="Times New Roman" w:hAnsi="Times New Roman" w:cs="Times New Roman"/>
          <w:color w:val="303030"/>
          <w:sz w:val="20"/>
          <w:szCs w:val="20"/>
        </w:rPr>
        <w:t>ascilite</w:t>
      </w:r>
      <w:proofErr w:type="spellEnd"/>
      <w:r w:rsidRPr="00E12FA2">
        <w:rPr>
          <w:rFonts w:ascii="Times New Roman" w:hAnsi="Times New Roman" w:cs="Times New Roman"/>
          <w:color w:val="303030"/>
          <w:sz w:val="20"/>
          <w:szCs w:val="20"/>
        </w:rPr>
        <w:t xml:space="preserve"> Singapore 2007.</w:t>
      </w:r>
      <w:proofErr w:type="gramEnd"/>
      <w:r w:rsidRPr="00E12FA2">
        <w:rPr>
          <w:rFonts w:ascii="Times New Roman" w:hAnsi="Times New Roman" w:cs="Times New Roman"/>
          <w:color w:val="303030"/>
          <w:sz w:val="20"/>
          <w:szCs w:val="20"/>
        </w:rPr>
        <w:t xml:space="preserve">  Available at http://www.ascilite.org.au/conferences/singapore07/procs/mcloughlin.pdf</w:t>
      </w:r>
    </w:p>
    <w:p w:rsidR="00E12FA2" w:rsidRPr="00E12FA2" w:rsidRDefault="00E12FA2" w:rsidP="00E12FA2">
      <w:pPr>
        <w:spacing w:line="360" w:lineRule="auto"/>
        <w:rPr>
          <w:rFonts w:ascii="Times New Roman" w:hAnsi="Times New Roman" w:cs="Times New Roman"/>
          <w:color w:val="303030"/>
          <w:sz w:val="20"/>
          <w:szCs w:val="20"/>
        </w:rPr>
      </w:pPr>
      <w:proofErr w:type="spellStart"/>
      <w:r w:rsidRPr="00E12FA2">
        <w:rPr>
          <w:rFonts w:ascii="Times New Roman" w:hAnsi="Times New Roman" w:cs="Times New Roman"/>
          <w:color w:val="303030"/>
          <w:sz w:val="20"/>
          <w:szCs w:val="20"/>
        </w:rPr>
        <w:t>Ray</w:t>
      </w:r>
      <w:proofErr w:type="gramStart"/>
      <w:r w:rsidRPr="00E12FA2">
        <w:rPr>
          <w:rFonts w:ascii="Times New Roman" w:hAnsi="Times New Roman" w:cs="Times New Roman"/>
          <w:color w:val="303030"/>
          <w:sz w:val="20"/>
          <w:szCs w:val="20"/>
        </w:rPr>
        <w:t>,B</w:t>
      </w:r>
      <w:proofErr w:type="spellEnd"/>
      <w:proofErr w:type="gramEnd"/>
      <w:r w:rsidRPr="00E12FA2">
        <w:rPr>
          <w:rFonts w:ascii="Times New Roman" w:hAnsi="Times New Roman" w:cs="Times New Roman"/>
          <w:color w:val="303030"/>
          <w:sz w:val="20"/>
          <w:szCs w:val="20"/>
        </w:rPr>
        <w:t xml:space="preserve">. and </w:t>
      </w:r>
      <w:proofErr w:type="spellStart"/>
      <w:r w:rsidRPr="00E12FA2">
        <w:rPr>
          <w:rFonts w:ascii="Times New Roman" w:hAnsi="Times New Roman" w:cs="Times New Roman"/>
          <w:color w:val="303030"/>
          <w:sz w:val="20"/>
          <w:szCs w:val="20"/>
        </w:rPr>
        <w:t>Hocutt,M</w:t>
      </w:r>
      <w:proofErr w:type="spellEnd"/>
      <w:r w:rsidRPr="00E12FA2">
        <w:rPr>
          <w:rFonts w:ascii="Times New Roman" w:hAnsi="Times New Roman" w:cs="Times New Roman"/>
          <w:color w:val="303030"/>
          <w:sz w:val="20"/>
          <w:szCs w:val="20"/>
        </w:rPr>
        <w:t xml:space="preserve">. </w:t>
      </w:r>
      <w:del w:id="117" w:author="Vimala Judy Kamalodeen" w:date="2010-04-24T10:27:00Z">
        <w:r w:rsidRPr="00E12FA2" w:rsidDel="00515664">
          <w:rPr>
            <w:rFonts w:ascii="Times New Roman" w:hAnsi="Times New Roman" w:cs="Times New Roman"/>
            <w:color w:val="303030"/>
            <w:sz w:val="20"/>
            <w:szCs w:val="20"/>
          </w:rPr>
          <w:delText>(</w:delText>
        </w:r>
      </w:del>
      <w:r w:rsidRPr="00E12FA2">
        <w:rPr>
          <w:rFonts w:ascii="Times New Roman" w:hAnsi="Times New Roman" w:cs="Times New Roman"/>
          <w:color w:val="303030"/>
          <w:sz w:val="20"/>
          <w:szCs w:val="20"/>
        </w:rPr>
        <w:t>2006</w:t>
      </w:r>
      <w:del w:id="118" w:author="Vimala Judy Kamalodeen" w:date="2010-04-24T10:27:00Z">
        <w:r w:rsidRPr="00E12FA2" w:rsidDel="00515664">
          <w:rPr>
            <w:rFonts w:ascii="Times New Roman" w:hAnsi="Times New Roman" w:cs="Times New Roman"/>
            <w:color w:val="303030"/>
            <w:sz w:val="20"/>
            <w:szCs w:val="20"/>
          </w:rPr>
          <w:delText>)</w:delText>
        </w:r>
      </w:del>
      <w:r w:rsidRPr="00E12FA2">
        <w:rPr>
          <w:rFonts w:ascii="Times New Roman" w:hAnsi="Times New Roman" w:cs="Times New Roman"/>
          <w:color w:val="303030"/>
          <w:sz w:val="20"/>
          <w:szCs w:val="20"/>
        </w:rPr>
        <w:t>.</w:t>
      </w:r>
      <w:r w:rsidRPr="00E12FA2">
        <w:rPr>
          <w:rFonts w:ascii="Times New Roman" w:hAnsi="Times New Roman" w:cs="Times New Roman"/>
          <w:color w:val="303030"/>
          <w:sz w:val="20"/>
          <w:szCs w:val="20"/>
        </w:rPr>
        <w:tab/>
        <w:t>Teacher-created, Teacher-centered Weblogs: Perceptions and Practices. Volume 23 / Number 1 Fall 2006 Journal of Computing in Teacher Education 11. ISTE (International Society for Technology in Education).</w:t>
      </w:r>
    </w:p>
    <w:p w:rsidR="00E12FA2" w:rsidRPr="00E12FA2" w:rsidRDefault="00E12FA2" w:rsidP="00E12FA2">
      <w:pPr>
        <w:spacing w:line="360" w:lineRule="auto"/>
        <w:rPr>
          <w:rFonts w:ascii="Times New Roman" w:hAnsi="Times New Roman" w:cs="Times New Roman"/>
          <w:color w:val="303030"/>
          <w:sz w:val="20"/>
          <w:szCs w:val="20"/>
        </w:rPr>
      </w:pPr>
      <w:proofErr w:type="spellStart"/>
      <w:r w:rsidRPr="00E12FA2">
        <w:rPr>
          <w:rFonts w:ascii="Times New Roman" w:hAnsi="Times New Roman" w:cs="Times New Roman"/>
          <w:color w:val="303030"/>
          <w:sz w:val="20"/>
          <w:szCs w:val="20"/>
        </w:rPr>
        <w:t>Teo</w:t>
      </w:r>
      <w:proofErr w:type="gramStart"/>
      <w:r w:rsidRPr="00E12FA2">
        <w:rPr>
          <w:rFonts w:ascii="Times New Roman" w:hAnsi="Times New Roman" w:cs="Times New Roman"/>
          <w:color w:val="303030"/>
          <w:sz w:val="20"/>
          <w:szCs w:val="20"/>
        </w:rPr>
        <w:t>,Y</w:t>
      </w:r>
      <w:proofErr w:type="spellEnd"/>
      <w:proofErr w:type="gramEnd"/>
      <w:r w:rsidRPr="00E12FA2">
        <w:rPr>
          <w:rFonts w:ascii="Times New Roman" w:hAnsi="Times New Roman" w:cs="Times New Roman"/>
          <w:color w:val="303030"/>
          <w:sz w:val="20"/>
          <w:szCs w:val="20"/>
        </w:rPr>
        <w:t xml:space="preserve">. and </w:t>
      </w:r>
      <w:proofErr w:type="spellStart"/>
      <w:r w:rsidRPr="00E12FA2">
        <w:rPr>
          <w:rFonts w:ascii="Times New Roman" w:hAnsi="Times New Roman" w:cs="Times New Roman"/>
          <w:color w:val="303030"/>
          <w:sz w:val="20"/>
          <w:szCs w:val="20"/>
        </w:rPr>
        <w:t>Webster,L</w:t>
      </w:r>
      <w:proofErr w:type="spellEnd"/>
      <w:r w:rsidRPr="00E12FA2">
        <w:rPr>
          <w:rFonts w:ascii="Times New Roman" w:hAnsi="Times New Roman" w:cs="Times New Roman"/>
          <w:color w:val="303030"/>
          <w:sz w:val="20"/>
          <w:szCs w:val="20"/>
        </w:rPr>
        <w:t xml:space="preserve">. </w:t>
      </w:r>
      <w:del w:id="119" w:author="Vimala Judy Kamalodeen" w:date="2010-04-24T10:28:00Z">
        <w:r w:rsidRPr="00E12FA2" w:rsidDel="00515664">
          <w:rPr>
            <w:rFonts w:ascii="Times New Roman" w:hAnsi="Times New Roman" w:cs="Times New Roman"/>
            <w:color w:val="303030"/>
            <w:sz w:val="20"/>
            <w:szCs w:val="20"/>
          </w:rPr>
          <w:delText>(</w:delText>
        </w:r>
      </w:del>
      <w:r w:rsidRPr="00E12FA2">
        <w:rPr>
          <w:rFonts w:ascii="Times New Roman" w:hAnsi="Times New Roman" w:cs="Times New Roman"/>
          <w:color w:val="303030"/>
          <w:sz w:val="20"/>
          <w:szCs w:val="20"/>
        </w:rPr>
        <w:t>2008</w:t>
      </w:r>
      <w:del w:id="120" w:author="Vimala Judy Kamalodeen" w:date="2010-04-24T10:28:00Z">
        <w:r w:rsidRPr="00E12FA2" w:rsidDel="00515664">
          <w:rPr>
            <w:rFonts w:ascii="Times New Roman" w:hAnsi="Times New Roman" w:cs="Times New Roman"/>
            <w:color w:val="303030"/>
            <w:sz w:val="20"/>
            <w:szCs w:val="20"/>
          </w:rPr>
          <w:delText>)</w:delText>
        </w:r>
      </w:del>
      <w:r w:rsidRPr="00E12FA2">
        <w:rPr>
          <w:rFonts w:ascii="Times New Roman" w:hAnsi="Times New Roman" w:cs="Times New Roman"/>
          <w:color w:val="303030"/>
          <w:sz w:val="20"/>
          <w:szCs w:val="20"/>
        </w:rPr>
        <w:t>. Acquiring Knowledge from Asynchronous Discussions. Journal of Technology and Teacher Education; 2008;</w:t>
      </w:r>
      <w:ins w:id="121" w:author="Vimala Judy Kamalodeen" w:date="2010-04-24T10:35:00Z">
        <w:r w:rsidRPr="00E12FA2">
          <w:rPr>
            <w:rFonts w:ascii="Times New Roman" w:hAnsi="Times New Roman" w:cs="Times New Roman"/>
            <w:color w:val="303030"/>
            <w:sz w:val="20"/>
            <w:szCs w:val="20"/>
          </w:rPr>
          <w:t xml:space="preserve"> [online]</w:t>
        </w:r>
      </w:ins>
      <w:r w:rsidRPr="00E12FA2">
        <w:rPr>
          <w:rFonts w:ascii="Times New Roman" w:hAnsi="Times New Roman" w:cs="Times New Roman"/>
          <w:color w:val="303030"/>
          <w:sz w:val="20"/>
          <w:szCs w:val="20"/>
        </w:rPr>
        <w:t xml:space="preserve"> 16, 3</w:t>
      </w:r>
      <w:proofErr w:type="gramStart"/>
      <w:r w:rsidRPr="00E12FA2">
        <w:rPr>
          <w:rFonts w:ascii="Times New Roman" w:hAnsi="Times New Roman" w:cs="Times New Roman"/>
          <w:color w:val="303030"/>
          <w:sz w:val="20"/>
          <w:szCs w:val="20"/>
        </w:rPr>
        <w:t xml:space="preserve">;  </w:t>
      </w:r>
      <w:proofErr w:type="spellStart"/>
      <w:r w:rsidRPr="00E12FA2">
        <w:rPr>
          <w:rFonts w:ascii="Times New Roman" w:hAnsi="Times New Roman" w:cs="Times New Roman"/>
          <w:color w:val="303030"/>
          <w:sz w:val="20"/>
          <w:szCs w:val="20"/>
        </w:rPr>
        <w:t>ProQuest</w:t>
      </w:r>
      <w:proofErr w:type="spellEnd"/>
      <w:proofErr w:type="gramEnd"/>
      <w:r w:rsidRPr="00E12FA2">
        <w:rPr>
          <w:rFonts w:ascii="Times New Roman" w:hAnsi="Times New Roman" w:cs="Times New Roman"/>
          <w:color w:val="303030"/>
          <w:sz w:val="20"/>
          <w:szCs w:val="20"/>
        </w:rPr>
        <w:t xml:space="preserve"> Education Journals.</w:t>
      </w:r>
    </w:p>
    <w:p w:rsidR="00095BCE" w:rsidRPr="00095BCE" w:rsidRDefault="00095BCE" w:rsidP="00095BCE">
      <w:pPr>
        <w:rPr>
          <w:rFonts w:ascii="Times New Roman" w:hAnsi="Times New Roman" w:cs="Times New Roman"/>
          <w:color w:val="303030"/>
          <w:sz w:val="20"/>
          <w:szCs w:val="20"/>
        </w:rPr>
      </w:pPr>
      <w:r w:rsidRPr="00095BCE">
        <w:rPr>
          <w:rFonts w:ascii="Times New Roman" w:hAnsi="Times New Roman" w:cs="Times New Roman"/>
          <w:color w:val="303030"/>
          <w:sz w:val="20"/>
          <w:szCs w:val="20"/>
        </w:rPr>
        <w:t>Wallace, AE. 2008. The Incoherence of the Inchoate-a comparison of children’s in-school and out-of-school use of the internet. [</w:t>
      </w:r>
      <w:proofErr w:type="gramStart"/>
      <w:r w:rsidRPr="00095BCE">
        <w:rPr>
          <w:rFonts w:ascii="Times New Roman" w:hAnsi="Times New Roman" w:cs="Times New Roman"/>
          <w:color w:val="303030"/>
          <w:sz w:val="20"/>
          <w:szCs w:val="20"/>
        </w:rPr>
        <w:t>online</w:t>
      </w:r>
      <w:proofErr w:type="gramEnd"/>
      <w:r w:rsidRPr="00095BCE">
        <w:rPr>
          <w:rFonts w:ascii="Times New Roman" w:hAnsi="Times New Roman" w:cs="Times New Roman"/>
          <w:color w:val="303030"/>
          <w:sz w:val="20"/>
          <w:szCs w:val="20"/>
        </w:rPr>
        <w:t>]. Available at http://aewallace.wordpress.com/</w:t>
      </w:r>
    </w:p>
    <w:p w:rsidR="00E12FA2" w:rsidRPr="00E12FA2" w:rsidRDefault="00E12FA2" w:rsidP="00E12FA2">
      <w:pPr>
        <w:spacing w:line="360" w:lineRule="auto"/>
        <w:rPr>
          <w:rFonts w:ascii="Times New Roman" w:hAnsi="Times New Roman" w:cs="Times New Roman"/>
          <w:color w:val="303030"/>
          <w:sz w:val="20"/>
          <w:szCs w:val="20"/>
        </w:rPr>
      </w:pPr>
      <w:proofErr w:type="spellStart"/>
      <w:r w:rsidRPr="00E12FA2">
        <w:rPr>
          <w:rFonts w:ascii="Times New Roman" w:hAnsi="Times New Roman" w:cs="Times New Roman"/>
          <w:color w:val="303030"/>
          <w:sz w:val="20"/>
          <w:szCs w:val="20"/>
        </w:rPr>
        <w:lastRenderedPageBreak/>
        <w:t>Yuen</w:t>
      </w:r>
      <w:proofErr w:type="gramStart"/>
      <w:r w:rsidRPr="00E12FA2">
        <w:rPr>
          <w:rFonts w:ascii="Times New Roman" w:hAnsi="Times New Roman" w:cs="Times New Roman"/>
          <w:color w:val="303030"/>
          <w:sz w:val="20"/>
          <w:szCs w:val="20"/>
        </w:rPr>
        <w:t>,S</w:t>
      </w:r>
      <w:proofErr w:type="spellEnd"/>
      <w:proofErr w:type="gramEnd"/>
      <w:r w:rsidRPr="00E12FA2">
        <w:rPr>
          <w:rFonts w:ascii="Times New Roman" w:hAnsi="Times New Roman" w:cs="Times New Roman"/>
          <w:color w:val="303030"/>
          <w:sz w:val="20"/>
          <w:szCs w:val="20"/>
        </w:rPr>
        <w:t xml:space="preserve">. </w:t>
      </w:r>
      <w:del w:id="122" w:author="Vimala Judy Kamalodeen" w:date="2010-04-24T10:29:00Z">
        <w:r w:rsidRPr="00E12FA2" w:rsidDel="00CA526C">
          <w:rPr>
            <w:rFonts w:ascii="Times New Roman" w:hAnsi="Times New Roman" w:cs="Times New Roman"/>
            <w:color w:val="303030"/>
            <w:sz w:val="20"/>
            <w:szCs w:val="20"/>
          </w:rPr>
          <w:delText>(</w:delText>
        </w:r>
      </w:del>
      <w:r w:rsidRPr="00E12FA2">
        <w:rPr>
          <w:rFonts w:ascii="Times New Roman" w:hAnsi="Times New Roman" w:cs="Times New Roman"/>
          <w:color w:val="303030"/>
          <w:sz w:val="20"/>
          <w:szCs w:val="20"/>
        </w:rPr>
        <w:t>2010</w:t>
      </w:r>
      <w:del w:id="123" w:author="Vimala Judy Kamalodeen" w:date="2010-04-24T10:29:00Z">
        <w:r w:rsidRPr="00E12FA2" w:rsidDel="00CA526C">
          <w:rPr>
            <w:rFonts w:ascii="Times New Roman" w:hAnsi="Times New Roman" w:cs="Times New Roman"/>
            <w:color w:val="303030"/>
            <w:sz w:val="20"/>
            <w:szCs w:val="20"/>
          </w:rPr>
          <w:delText>)</w:delText>
        </w:r>
      </w:del>
      <w:r w:rsidRPr="00E12FA2">
        <w:rPr>
          <w:rFonts w:ascii="Times New Roman" w:hAnsi="Times New Roman" w:cs="Times New Roman"/>
          <w:color w:val="303030"/>
          <w:sz w:val="20"/>
          <w:szCs w:val="20"/>
        </w:rPr>
        <w:t xml:space="preserve">. Teachers’ Use and Perceptions of Web 2.0 Technologies in Teaching and Learning. </w:t>
      </w:r>
      <w:ins w:id="124" w:author="Vimala Judy Kamalodeen" w:date="2010-04-24T10:36:00Z">
        <w:r w:rsidRPr="00E12FA2">
          <w:rPr>
            <w:rFonts w:ascii="Times New Roman" w:hAnsi="Times New Roman" w:cs="Times New Roman"/>
            <w:color w:val="303030"/>
            <w:sz w:val="20"/>
            <w:szCs w:val="20"/>
          </w:rPr>
          <w:t>[</w:t>
        </w:r>
        <w:proofErr w:type="gramStart"/>
        <w:r w:rsidRPr="00E12FA2">
          <w:rPr>
            <w:rFonts w:ascii="Times New Roman" w:hAnsi="Times New Roman" w:cs="Times New Roman"/>
            <w:color w:val="303030"/>
            <w:sz w:val="20"/>
            <w:szCs w:val="20"/>
          </w:rPr>
          <w:t>online</w:t>
        </w:r>
        <w:proofErr w:type="gramEnd"/>
        <w:r w:rsidRPr="00E12FA2">
          <w:rPr>
            <w:rFonts w:ascii="Times New Roman" w:hAnsi="Times New Roman" w:cs="Times New Roman"/>
            <w:color w:val="303030"/>
            <w:sz w:val="20"/>
            <w:szCs w:val="20"/>
          </w:rPr>
          <w:t xml:space="preserve">] </w:t>
        </w:r>
      </w:ins>
      <w:r w:rsidRPr="00E12FA2">
        <w:rPr>
          <w:rFonts w:ascii="Times New Roman" w:hAnsi="Times New Roman" w:cs="Times New Roman"/>
          <w:color w:val="303030"/>
          <w:sz w:val="20"/>
          <w:szCs w:val="20"/>
        </w:rPr>
        <w:t xml:space="preserve">Available at </w:t>
      </w:r>
      <w:hyperlink r:id="rId5" w:history="1">
        <w:r w:rsidRPr="00E12FA2">
          <w:rPr>
            <w:rFonts w:ascii="Times New Roman" w:hAnsi="Times New Roman" w:cs="Times New Roman"/>
            <w:color w:val="303030"/>
            <w:sz w:val="20"/>
            <w:szCs w:val="20"/>
          </w:rPr>
          <w:t>http://scyuen.wordpress.com/2010/04/04/teachers’-use-and-perceptions-of-Web-2-0-technologies-in-teaching-and-learning/</w:t>
        </w:r>
      </w:hyperlink>
      <w:r w:rsidRPr="00E12FA2">
        <w:rPr>
          <w:rFonts w:ascii="Times New Roman" w:hAnsi="Times New Roman" w:cs="Times New Roman"/>
          <w:color w:val="303030"/>
          <w:sz w:val="20"/>
          <w:szCs w:val="20"/>
        </w:rPr>
        <w:t xml:space="preserve"> </w:t>
      </w:r>
    </w:p>
    <w:p w:rsidR="00E12FA2" w:rsidRPr="00E12FA2" w:rsidRDefault="00E12FA2" w:rsidP="00E12FA2">
      <w:pPr>
        <w:spacing w:line="360" w:lineRule="auto"/>
        <w:rPr>
          <w:rFonts w:ascii="Times New Roman" w:hAnsi="Times New Roman" w:cs="Times New Roman"/>
          <w:sz w:val="20"/>
          <w:szCs w:val="20"/>
        </w:rPr>
      </w:pPr>
      <w:proofErr w:type="spellStart"/>
      <w:r w:rsidRPr="00E12FA2">
        <w:rPr>
          <w:rFonts w:ascii="Times New Roman" w:hAnsi="Times New Roman" w:cs="Times New Roman"/>
          <w:color w:val="303030"/>
          <w:sz w:val="20"/>
          <w:szCs w:val="20"/>
        </w:rPr>
        <w:t>Ziang</w:t>
      </w:r>
      <w:proofErr w:type="spellEnd"/>
      <w:r w:rsidRPr="00E12FA2">
        <w:rPr>
          <w:rFonts w:ascii="Times New Roman" w:hAnsi="Times New Roman" w:cs="Times New Roman"/>
          <w:color w:val="303030"/>
          <w:sz w:val="20"/>
          <w:szCs w:val="20"/>
        </w:rPr>
        <w:t xml:space="preserve">, J. 2009. Towards a Creative Social Web for Learners and Teachers Educational Researcher, [online]. Vol. 38, </w:t>
      </w:r>
    </w:p>
    <w:p w:rsidR="00E12FA2" w:rsidRPr="00E12FA2" w:rsidRDefault="00E12FA2" w:rsidP="00E12FA2">
      <w:pPr>
        <w:spacing w:line="360" w:lineRule="auto"/>
        <w:jc w:val="both"/>
        <w:rPr>
          <w:rFonts w:ascii="Times New Roman" w:hAnsi="Times New Roman" w:cs="Times New Roman"/>
          <w:sz w:val="20"/>
          <w:szCs w:val="20"/>
        </w:rPr>
      </w:pPr>
    </w:p>
    <w:p w:rsidR="00E12FA2" w:rsidRPr="00E12FA2" w:rsidRDefault="00E12FA2" w:rsidP="00E12FA2">
      <w:pPr>
        <w:rPr>
          <w:rFonts w:ascii="Times New Roman" w:hAnsi="Times New Roman" w:cs="Times New Roman"/>
          <w:sz w:val="20"/>
          <w:szCs w:val="20"/>
        </w:rPr>
      </w:pPr>
    </w:p>
    <w:sectPr w:rsidR="00E12FA2" w:rsidRPr="00E12FA2" w:rsidSect="008C60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inionPro-Regular">
    <w:panose1 w:val="00000000000000000000"/>
    <w:charset w:val="00"/>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3"/>
  <w:proofState w:spelling="clean" w:grammar="clean"/>
  <w:defaultTabStop w:val="720"/>
  <w:characterSpacingControl w:val="doNotCompress"/>
  <w:compat/>
  <w:rsids>
    <w:rsidRoot w:val="00E12FA2"/>
    <w:rsid w:val="00095BCE"/>
    <w:rsid w:val="003051DF"/>
    <w:rsid w:val="00414DCB"/>
    <w:rsid w:val="00827F90"/>
    <w:rsid w:val="008C605A"/>
    <w:rsid w:val="00CE1747"/>
    <w:rsid w:val="00E12F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05A"/>
  </w:style>
  <w:style w:type="paragraph" w:styleId="Heading1">
    <w:name w:val="heading 1"/>
    <w:basedOn w:val="Normal"/>
    <w:next w:val="Normal"/>
    <w:link w:val="Heading1Char"/>
    <w:uiPriority w:val="9"/>
    <w:qFormat/>
    <w:rsid w:val="00E12F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2F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2FA2"/>
    <w:pPr>
      <w:pBdr>
        <w:bottom w:val="single" w:sz="4" w:space="1" w:color="95B3D7" w:themeColor="accent1" w:themeTint="99"/>
      </w:pBdr>
      <w:spacing w:before="200" w:after="80" w:line="240" w:lineRule="auto"/>
      <w:outlineLvl w:val="2"/>
    </w:pPr>
    <w:rPr>
      <w:rFonts w:asciiTheme="majorHAnsi" w:eastAsiaTheme="majorEastAsia" w:hAnsiTheme="majorHAnsi" w:cstheme="majorBidi"/>
      <w:color w:val="4F81BD" w:themeColor="accent1"/>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2FA2"/>
    <w:rPr>
      <w:rFonts w:asciiTheme="majorHAnsi" w:eastAsiaTheme="majorEastAsia" w:hAnsiTheme="majorHAnsi" w:cstheme="majorBidi"/>
      <w:color w:val="4F81BD" w:themeColor="accent1"/>
      <w:sz w:val="24"/>
      <w:szCs w:val="24"/>
      <w:lang w:bidi="en-US"/>
    </w:rPr>
  </w:style>
  <w:style w:type="paragraph" w:customStyle="1" w:styleId="bodytext-first-para">
    <w:name w:val="bodytext-first-para"/>
    <w:basedOn w:val="Normal"/>
    <w:rsid w:val="00E12FA2"/>
    <w:pPr>
      <w:spacing w:before="100" w:beforeAutospacing="1" w:after="100" w:afterAutospacing="1" w:line="240" w:lineRule="auto"/>
      <w:ind w:firstLine="360"/>
    </w:pPr>
    <w:rPr>
      <w:rFonts w:ascii="Times New Roman" w:eastAsiaTheme="minorEastAsia" w:hAnsi="Times New Roman"/>
      <w:sz w:val="24"/>
      <w:szCs w:val="24"/>
      <w:lang w:bidi="en-US"/>
    </w:rPr>
  </w:style>
  <w:style w:type="character" w:customStyle="1" w:styleId="Heading2Char">
    <w:name w:val="Heading 2 Char"/>
    <w:basedOn w:val="DefaultParagraphFont"/>
    <w:link w:val="Heading2"/>
    <w:uiPriority w:val="9"/>
    <w:rsid w:val="00E12FA2"/>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E12FA2"/>
    <w:rPr>
      <w:rFonts w:cs="Times New Roman"/>
    </w:rPr>
  </w:style>
  <w:style w:type="paragraph" w:styleId="NoSpacing">
    <w:name w:val="No Spacing"/>
    <w:basedOn w:val="Normal"/>
    <w:link w:val="NoSpacingChar"/>
    <w:uiPriority w:val="1"/>
    <w:qFormat/>
    <w:rsid w:val="00E12FA2"/>
    <w:pPr>
      <w:spacing w:after="0" w:line="240" w:lineRule="auto"/>
    </w:pPr>
    <w:rPr>
      <w:rFonts w:eastAsiaTheme="minorEastAsia"/>
      <w:lang w:bidi="en-US"/>
    </w:rPr>
  </w:style>
  <w:style w:type="character" w:customStyle="1" w:styleId="NoSpacingChar">
    <w:name w:val="No Spacing Char"/>
    <w:basedOn w:val="DefaultParagraphFont"/>
    <w:link w:val="NoSpacing"/>
    <w:uiPriority w:val="1"/>
    <w:rsid w:val="00E12FA2"/>
    <w:rPr>
      <w:rFonts w:eastAsiaTheme="minorEastAsia"/>
      <w:lang w:bidi="en-US"/>
    </w:rPr>
  </w:style>
  <w:style w:type="character" w:customStyle="1" w:styleId="Heading1Char">
    <w:name w:val="Heading 1 Char"/>
    <w:basedOn w:val="DefaultParagraphFont"/>
    <w:link w:val="Heading1"/>
    <w:uiPriority w:val="9"/>
    <w:rsid w:val="00E12F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12FA2"/>
    <w:pPr>
      <w:pBdr>
        <w:top w:val="single" w:sz="8" w:space="10" w:color="A7BFDE" w:themeColor="accent1" w:themeTint="7F"/>
        <w:bottom w:val="single" w:sz="24" w:space="15" w:color="9BBB59" w:themeColor="accent3"/>
      </w:pBdr>
      <w:spacing w:after="0" w:line="240" w:lineRule="auto"/>
      <w:jc w:val="center"/>
    </w:pPr>
    <w:rPr>
      <w:rFonts w:asciiTheme="majorHAnsi" w:eastAsiaTheme="majorEastAsia" w:hAnsiTheme="majorHAnsi" w:cstheme="majorBidi"/>
      <w:i/>
      <w:iCs/>
      <w:color w:val="243F60" w:themeColor="accent1" w:themeShade="7F"/>
      <w:sz w:val="60"/>
      <w:szCs w:val="60"/>
      <w:lang w:bidi="en-US"/>
    </w:rPr>
  </w:style>
  <w:style w:type="character" w:customStyle="1" w:styleId="TitleChar">
    <w:name w:val="Title Char"/>
    <w:basedOn w:val="DefaultParagraphFont"/>
    <w:link w:val="Title"/>
    <w:uiPriority w:val="10"/>
    <w:rsid w:val="00E12FA2"/>
    <w:rPr>
      <w:rFonts w:asciiTheme="majorHAnsi" w:eastAsiaTheme="majorEastAsia" w:hAnsiTheme="majorHAnsi" w:cstheme="majorBidi"/>
      <w:i/>
      <w:iCs/>
      <w:color w:val="243F60" w:themeColor="accent1" w:themeShade="7F"/>
      <w:sz w:val="60"/>
      <w:szCs w:val="60"/>
      <w:lang w:bidi="en-US"/>
    </w:rPr>
  </w:style>
  <w:style w:type="character" w:styleId="Hyperlink">
    <w:name w:val="Hyperlink"/>
    <w:basedOn w:val="DefaultParagraphFont"/>
    <w:uiPriority w:val="99"/>
    <w:unhideWhenUsed/>
    <w:rsid w:val="00E12FA2"/>
    <w:rPr>
      <w:color w:val="0000FF" w:themeColor="hyperlink"/>
      <w:u w:val="single"/>
    </w:rPr>
  </w:style>
  <w:style w:type="paragraph" w:styleId="BalloonText">
    <w:name w:val="Balloon Text"/>
    <w:basedOn w:val="Normal"/>
    <w:link w:val="BalloonTextChar"/>
    <w:uiPriority w:val="99"/>
    <w:semiHidden/>
    <w:unhideWhenUsed/>
    <w:rsid w:val="00827F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F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yuen.wordpress.com/2010/04/04/teachers%E2%80%99-use-and-perceptions-of-web-2-0-technologies-in-teaching-and-learning/" TargetMode="External"/><Relationship Id="rId4" Type="http://schemas.openxmlformats.org/officeDocument/2006/relationships/hyperlink" Target="http://wp.nmc.org/horizon-k12-2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1856</Words>
  <Characters>10584</Characters>
  <Application>Microsoft Office Word</Application>
  <DocSecurity>4</DocSecurity>
  <Lines>88</Lines>
  <Paragraphs>24</Paragraphs>
  <ScaleCrop>false</ScaleCrop>
  <Company>Grizli777</Company>
  <LinksUpToDate>false</LinksUpToDate>
  <CharactersWithSpaces>12416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 Kamalodeen</dc:creator>
  <cp:lastModifiedBy>mokter</cp:lastModifiedBy>
  <cp:revision>2</cp:revision>
  <dcterms:created xsi:type="dcterms:W3CDTF">2011-02-23T19:09:00Z</dcterms:created>
  <dcterms:modified xsi:type="dcterms:W3CDTF">2011-02-23T19:09:00Z</dcterms:modified>
</cp:coreProperties>
</file>