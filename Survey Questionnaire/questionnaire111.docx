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E3" w:rsidRPr="00BA2AC5" w:rsidRDefault="005805E3" w:rsidP="00CD190E">
      <w:pPr>
        <w:bidi w:val="0"/>
        <w:jc w:val="both"/>
        <w:rPr>
          <w:rFonts w:ascii="Times New Roman" w:hAnsi="Times New Roman" w:cs="Times New Roman"/>
          <w:sz w:val="24"/>
          <w:szCs w:val="24"/>
        </w:rPr>
      </w:pPr>
      <w:bookmarkStart w:id="0" w:name="_GoBack"/>
      <w:bookmarkEnd w:id="0"/>
    </w:p>
    <w:p w:rsidR="003D1029" w:rsidRPr="00BA2AC5" w:rsidRDefault="003D1029" w:rsidP="006D35D5">
      <w:pPr>
        <w:bidi w:val="0"/>
        <w:rPr>
          <w:rFonts w:ascii="Times New Roman" w:hAnsi="Times New Roman" w:cs="Times New Roman"/>
          <w:sz w:val="24"/>
          <w:szCs w:val="24"/>
        </w:rPr>
      </w:pPr>
      <w:r w:rsidRPr="00BA2AC5">
        <w:rPr>
          <w:rFonts w:ascii="Times New Roman" w:hAnsi="Times New Roman" w:cs="Times New Roman"/>
          <w:sz w:val="24"/>
          <w:szCs w:val="24"/>
        </w:rPr>
        <w:t xml:space="preserve">Dear </w:t>
      </w:r>
      <w:r w:rsidR="006D35D5">
        <w:rPr>
          <w:rFonts w:ascii="Times New Roman" w:hAnsi="Times New Roman" w:cs="Times New Roman"/>
          <w:sz w:val="24"/>
          <w:szCs w:val="24"/>
        </w:rPr>
        <w:t>Sir/Madam</w:t>
      </w:r>
    </w:p>
    <w:p w:rsidR="003D1029" w:rsidRPr="00BA2AC5" w:rsidRDefault="003D1029" w:rsidP="003D1029">
      <w:pPr>
        <w:bidi w:val="0"/>
        <w:rPr>
          <w:rFonts w:ascii="Times New Roman" w:hAnsi="Times New Roman" w:cs="Times New Roman"/>
          <w:sz w:val="24"/>
          <w:szCs w:val="24"/>
        </w:rPr>
      </w:pPr>
      <w:r w:rsidRPr="00BA2AC5">
        <w:rPr>
          <w:rFonts w:ascii="Times New Roman" w:hAnsi="Times New Roman" w:cs="Times New Roman"/>
          <w:sz w:val="24"/>
          <w:szCs w:val="24"/>
        </w:rPr>
        <w:t>This questionnaire is related to my M.Sc. thesis about Web 2.0 in e-Government  in Iran, under supervision of Dr. Alireza Hassanzadeh and Dr. Shaban Elahi.</w:t>
      </w:r>
    </w:p>
    <w:p w:rsidR="003D1029" w:rsidRPr="00BA2AC5" w:rsidRDefault="003D1029" w:rsidP="00CF0F71">
      <w:pPr>
        <w:bidi w:val="0"/>
        <w:rPr>
          <w:rFonts w:ascii="Times New Roman" w:hAnsi="Times New Roman" w:cs="Times New Roman"/>
          <w:sz w:val="24"/>
          <w:szCs w:val="24"/>
        </w:rPr>
      </w:pPr>
      <w:r w:rsidRPr="00BA2AC5">
        <w:rPr>
          <w:rFonts w:ascii="Times New Roman" w:hAnsi="Times New Roman" w:cs="Times New Roman"/>
          <w:sz w:val="24"/>
          <w:szCs w:val="24"/>
        </w:rPr>
        <w:t xml:space="preserve">E-government 2.0 has tendency </w:t>
      </w:r>
      <w:r w:rsidR="00CF0F71">
        <w:rPr>
          <w:rFonts w:ascii="Times New Roman" w:hAnsi="Times New Roman" w:cs="Times New Roman"/>
          <w:sz w:val="24"/>
          <w:szCs w:val="24"/>
        </w:rPr>
        <w:t>for</w:t>
      </w:r>
      <w:r w:rsidR="00CF0F71" w:rsidRPr="00BA2AC5">
        <w:rPr>
          <w:rFonts w:ascii="Times New Roman" w:hAnsi="Times New Roman" w:cs="Times New Roman"/>
          <w:sz w:val="24"/>
          <w:szCs w:val="24"/>
        </w:rPr>
        <w:t xml:space="preserve"> </w:t>
      </w:r>
      <w:r w:rsidRPr="00BA2AC5">
        <w:rPr>
          <w:rFonts w:ascii="Times New Roman" w:hAnsi="Times New Roman" w:cs="Times New Roman"/>
          <w:sz w:val="24"/>
          <w:szCs w:val="24"/>
        </w:rPr>
        <w:t xml:space="preserve">more interaction, openness, transparency, cooperation, knowledge sharing and collaboration and is not limited to social networks or technology, rather it shows  the fundamental evolutions in government identity and also shows that the government </w:t>
      </w:r>
      <w:r w:rsidR="00CF0F71">
        <w:rPr>
          <w:rFonts w:ascii="Times New Roman" w:hAnsi="Times New Roman" w:cs="Times New Roman"/>
          <w:sz w:val="24"/>
          <w:szCs w:val="24"/>
        </w:rPr>
        <w:t>tends</w:t>
      </w:r>
      <w:r w:rsidR="00CF0F71" w:rsidRPr="00BA2AC5">
        <w:rPr>
          <w:rFonts w:ascii="Times New Roman" w:hAnsi="Times New Roman" w:cs="Times New Roman"/>
          <w:sz w:val="24"/>
          <w:szCs w:val="24"/>
        </w:rPr>
        <w:t xml:space="preserve"> </w:t>
      </w:r>
      <w:r w:rsidRPr="00BA2AC5">
        <w:rPr>
          <w:rFonts w:ascii="Times New Roman" w:hAnsi="Times New Roman" w:cs="Times New Roman"/>
          <w:sz w:val="24"/>
          <w:szCs w:val="24"/>
        </w:rPr>
        <w:t>to interact with citizens and shares the public sector information.</w:t>
      </w:r>
    </w:p>
    <w:p w:rsidR="003D1029" w:rsidRPr="007F1F2D" w:rsidRDefault="003D1029" w:rsidP="007F1F2D">
      <w:pPr>
        <w:bidi w:val="0"/>
        <w:rPr>
          <w:rFonts w:asciiTheme="majorBidi" w:hAnsiTheme="majorBidi" w:cstheme="majorBidi"/>
          <w:sz w:val="24"/>
          <w:szCs w:val="24"/>
        </w:rPr>
      </w:pPr>
      <w:r w:rsidRPr="00BA2AC5">
        <w:rPr>
          <w:rFonts w:ascii="Times New Roman" w:hAnsi="Times New Roman" w:cs="Times New Roman"/>
          <w:sz w:val="24"/>
          <w:szCs w:val="24"/>
        </w:rPr>
        <w:t xml:space="preserve">This thesis has 2 </w:t>
      </w:r>
      <w:r w:rsidRPr="007F1F2D">
        <w:rPr>
          <w:rFonts w:asciiTheme="majorBidi" w:hAnsiTheme="majorBidi" w:cstheme="majorBidi"/>
          <w:sz w:val="24"/>
          <w:szCs w:val="24"/>
        </w:rPr>
        <w:t xml:space="preserve">phases and this questionnaire is the first phase that presents a maturity model  for e-government 2.0 . In the second phase we study </w:t>
      </w:r>
      <w:r w:rsidR="007F1F2D" w:rsidRPr="007F1F2D">
        <w:rPr>
          <w:rFonts w:asciiTheme="majorBidi" w:hAnsiTheme="majorBidi" w:cstheme="majorBidi"/>
        </w:rPr>
        <w:t xml:space="preserve">the current state of maturity </w:t>
      </w:r>
      <w:r w:rsidRPr="007F1F2D">
        <w:rPr>
          <w:rFonts w:asciiTheme="majorBidi" w:hAnsiTheme="majorBidi" w:cstheme="majorBidi"/>
          <w:sz w:val="24"/>
          <w:szCs w:val="24"/>
        </w:rPr>
        <w:t>in Iran's e-government.</w:t>
      </w:r>
    </w:p>
    <w:p w:rsidR="003D1029" w:rsidRPr="00BA2AC5" w:rsidRDefault="003D1029" w:rsidP="003D1029">
      <w:pPr>
        <w:bidi w:val="0"/>
        <w:rPr>
          <w:rFonts w:ascii="Times New Roman" w:hAnsi="Times New Roman" w:cs="Times New Roman"/>
          <w:sz w:val="24"/>
          <w:szCs w:val="24"/>
        </w:rPr>
      </w:pPr>
    </w:p>
    <w:p w:rsidR="003D1029" w:rsidRPr="00BA2AC5" w:rsidRDefault="003D1029" w:rsidP="003D1029">
      <w:pPr>
        <w:bidi w:val="0"/>
        <w:rPr>
          <w:rStyle w:val="hps"/>
          <w:rFonts w:ascii="Times New Roman" w:hAnsi="Times New Roman" w:cs="Times New Roman"/>
          <w:sz w:val="24"/>
          <w:szCs w:val="24"/>
        </w:rPr>
      </w:pPr>
      <w:r w:rsidRPr="00BA2AC5">
        <w:rPr>
          <w:rStyle w:val="hps"/>
          <w:rFonts w:ascii="Times New Roman" w:hAnsi="Times New Roman" w:cs="Times New Roman"/>
          <w:sz w:val="24"/>
          <w:szCs w:val="24"/>
        </w:rPr>
        <w:t>Thanks for your valuable</w:t>
      </w:r>
      <w:r w:rsidRPr="00BA2AC5">
        <w:rPr>
          <w:rFonts w:ascii="Times New Roman" w:hAnsi="Times New Roman" w:cs="Times New Roman"/>
          <w:sz w:val="24"/>
          <w:szCs w:val="24"/>
        </w:rPr>
        <w:t xml:space="preserve"> </w:t>
      </w:r>
      <w:r w:rsidRPr="00BA2AC5">
        <w:rPr>
          <w:rStyle w:val="hps"/>
          <w:rFonts w:ascii="Times New Roman" w:hAnsi="Times New Roman" w:cs="Times New Roman"/>
          <w:sz w:val="24"/>
          <w:szCs w:val="24"/>
        </w:rPr>
        <w:t>comments.</w:t>
      </w:r>
    </w:p>
    <w:p w:rsidR="003D1029" w:rsidRPr="00BA2AC5" w:rsidRDefault="003D1029" w:rsidP="003D1029">
      <w:pPr>
        <w:bidi w:val="0"/>
        <w:rPr>
          <w:rFonts w:ascii="Times New Roman" w:hAnsi="Times New Roman" w:cs="Times New Roman"/>
          <w:sz w:val="24"/>
          <w:szCs w:val="24"/>
        </w:rPr>
      </w:pPr>
      <w:r w:rsidRPr="00BA2AC5">
        <w:rPr>
          <w:rFonts w:ascii="Times New Roman" w:hAnsi="Times New Roman" w:cs="Times New Roman"/>
          <w:sz w:val="24"/>
          <w:szCs w:val="24"/>
        </w:rPr>
        <w:t>Atefeh Rohani</w:t>
      </w:r>
    </w:p>
    <w:p w:rsidR="003D1029" w:rsidRPr="00BA2AC5" w:rsidRDefault="003D1029" w:rsidP="003D1029">
      <w:pPr>
        <w:bidi w:val="0"/>
        <w:rPr>
          <w:rFonts w:ascii="Times New Roman" w:hAnsi="Times New Roman" w:cs="Times New Roman"/>
          <w:sz w:val="24"/>
          <w:szCs w:val="24"/>
        </w:rPr>
      </w:pPr>
      <w:r w:rsidRPr="00BA2AC5">
        <w:rPr>
          <w:rFonts w:ascii="Times New Roman" w:hAnsi="Times New Roman" w:cs="Times New Roman"/>
          <w:sz w:val="24"/>
          <w:szCs w:val="24"/>
        </w:rPr>
        <w:t>M. Sc. Student in IT management</w:t>
      </w:r>
    </w:p>
    <w:p w:rsidR="003D1029" w:rsidRPr="00BA2AC5" w:rsidRDefault="003D1029" w:rsidP="003D1029">
      <w:pPr>
        <w:bidi w:val="0"/>
        <w:rPr>
          <w:rFonts w:ascii="Times New Roman" w:hAnsi="Times New Roman" w:cs="Times New Roman"/>
          <w:sz w:val="24"/>
          <w:szCs w:val="24"/>
        </w:rPr>
      </w:pPr>
      <w:r w:rsidRPr="00BA2AC5">
        <w:rPr>
          <w:rFonts w:ascii="Times New Roman" w:hAnsi="Times New Roman" w:cs="Times New Roman"/>
          <w:sz w:val="24"/>
          <w:szCs w:val="24"/>
        </w:rPr>
        <w:t>Department of IT management</w:t>
      </w:r>
    </w:p>
    <w:p w:rsidR="003D1029" w:rsidRPr="00BA2AC5" w:rsidRDefault="003D1029" w:rsidP="003D1029">
      <w:pPr>
        <w:bidi w:val="0"/>
        <w:rPr>
          <w:rFonts w:ascii="Times New Roman" w:hAnsi="Times New Roman" w:cs="Times New Roman"/>
          <w:sz w:val="24"/>
          <w:szCs w:val="24"/>
        </w:rPr>
      </w:pPr>
      <w:r w:rsidRPr="00BA2AC5">
        <w:rPr>
          <w:rFonts w:ascii="Times New Roman" w:hAnsi="Times New Roman" w:cs="Times New Roman"/>
          <w:sz w:val="24"/>
          <w:szCs w:val="24"/>
        </w:rPr>
        <w:t>Faculty Of management and Economics</w:t>
      </w:r>
    </w:p>
    <w:p w:rsidR="003D1029" w:rsidRPr="00BA2AC5" w:rsidRDefault="003D1029" w:rsidP="003D1029">
      <w:pPr>
        <w:bidi w:val="0"/>
        <w:rPr>
          <w:rFonts w:ascii="Times New Roman" w:hAnsi="Times New Roman" w:cs="Times New Roman"/>
          <w:sz w:val="24"/>
          <w:szCs w:val="24"/>
        </w:rPr>
      </w:pPr>
      <w:r w:rsidRPr="00BA2AC5">
        <w:rPr>
          <w:rFonts w:ascii="Times New Roman" w:hAnsi="Times New Roman" w:cs="Times New Roman"/>
          <w:sz w:val="24"/>
          <w:szCs w:val="24"/>
        </w:rPr>
        <w:t>Tarbiat Modarres University</w:t>
      </w:r>
    </w:p>
    <w:p w:rsidR="003D1029" w:rsidRPr="00BA2AC5" w:rsidRDefault="003D1029" w:rsidP="003D1029">
      <w:pPr>
        <w:bidi w:val="0"/>
        <w:rPr>
          <w:rFonts w:ascii="Times New Roman" w:hAnsi="Times New Roman" w:cs="Times New Roman"/>
          <w:sz w:val="24"/>
          <w:szCs w:val="24"/>
        </w:rPr>
      </w:pPr>
      <w:r w:rsidRPr="00BA2AC5">
        <w:rPr>
          <w:rFonts w:ascii="Times New Roman" w:hAnsi="Times New Roman" w:cs="Times New Roman"/>
          <w:sz w:val="24"/>
          <w:szCs w:val="24"/>
        </w:rPr>
        <w:t>Tehran-Iran</w:t>
      </w:r>
    </w:p>
    <w:p w:rsidR="003D1029" w:rsidRPr="00BA2AC5" w:rsidRDefault="003D1029" w:rsidP="003D1029">
      <w:pPr>
        <w:bidi w:val="0"/>
        <w:jc w:val="both"/>
        <w:rPr>
          <w:rFonts w:ascii="Times New Roman" w:hAnsi="Times New Roman" w:cs="Times New Roman"/>
          <w:sz w:val="24"/>
          <w:szCs w:val="24"/>
        </w:rPr>
      </w:pPr>
    </w:p>
    <w:p w:rsidR="003D1029" w:rsidRPr="00BA2AC5" w:rsidRDefault="003D1029" w:rsidP="003D1029">
      <w:pPr>
        <w:bidi w:val="0"/>
        <w:jc w:val="both"/>
        <w:rPr>
          <w:rFonts w:ascii="Times New Roman" w:hAnsi="Times New Roman" w:cs="Times New Roman"/>
          <w:sz w:val="24"/>
          <w:szCs w:val="24"/>
        </w:rPr>
      </w:pPr>
    </w:p>
    <w:tbl>
      <w:tblPr>
        <w:tblpPr w:leftFromText="180" w:rightFromText="180" w:vertAnchor="text" w:horzAnchor="margin" w:tblpY="19"/>
        <w:bidiVisual/>
        <w:tblW w:w="0" w:type="auto"/>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4641"/>
        <w:gridCol w:w="4601"/>
      </w:tblGrid>
      <w:tr w:rsidR="003D1029" w:rsidRPr="00BA2AC5" w:rsidTr="003D1029">
        <w:tc>
          <w:tcPr>
            <w:tcW w:w="9242" w:type="dxa"/>
            <w:gridSpan w:val="2"/>
            <w:tcBorders>
              <w:top w:val="single" w:sz="8" w:space="0" w:color="B3CC82"/>
              <w:left w:val="single" w:sz="8" w:space="0" w:color="B3CC82"/>
              <w:bottom w:val="single" w:sz="8" w:space="0" w:color="B3CC82"/>
              <w:right w:val="single" w:sz="8" w:space="0" w:color="B3CC82"/>
            </w:tcBorders>
            <w:shd w:val="clear" w:color="auto" w:fill="9BBB59"/>
            <w:hideMark/>
          </w:tcPr>
          <w:p w:rsidR="003D1029" w:rsidRPr="00BA2AC5" w:rsidRDefault="003D1029" w:rsidP="003D1029">
            <w:pPr>
              <w:bidi w:val="0"/>
              <w:jc w:val="both"/>
              <w:rPr>
                <w:rFonts w:ascii="Times New Roman" w:hAnsi="Times New Roman" w:cs="Times New Roman"/>
                <w:b/>
                <w:bCs/>
                <w:color w:val="000000"/>
                <w:sz w:val="24"/>
                <w:szCs w:val="24"/>
                <w:rtl/>
              </w:rPr>
            </w:pPr>
            <w:r w:rsidRPr="00BA2AC5">
              <w:rPr>
                <w:rFonts w:ascii="Times New Roman" w:hAnsi="Times New Roman" w:cs="Times New Roman"/>
                <w:b/>
                <w:bCs/>
                <w:color w:val="000000"/>
                <w:sz w:val="24"/>
                <w:szCs w:val="24"/>
              </w:rPr>
              <w:t>Personal Information</w:t>
            </w:r>
          </w:p>
        </w:tc>
      </w:tr>
      <w:tr w:rsidR="003D1029" w:rsidRPr="00BA2AC5" w:rsidTr="003D1029">
        <w:tc>
          <w:tcPr>
            <w:tcW w:w="4641" w:type="dxa"/>
            <w:tcBorders>
              <w:top w:val="single" w:sz="8" w:space="0" w:color="B3CC82"/>
              <w:left w:val="single" w:sz="8" w:space="0" w:color="B3CC82"/>
              <w:bottom w:val="single" w:sz="8" w:space="0" w:color="B3CC82"/>
              <w:right w:val="nil"/>
            </w:tcBorders>
            <w:shd w:val="clear" w:color="auto" w:fill="E6EED5"/>
          </w:tcPr>
          <w:p w:rsidR="003D1029" w:rsidRPr="00BA2AC5" w:rsidRDefault="003D1029" w:rsidP="003D1029">
            <w:pPr>
              <w:bidi w:val="0"/>
              <w:jc w:val="both"/>
              <w:rPr>
                <w:rFonts w:ascii="Times New Roman" w:hAnsi="Times New Roman" w:cs="Times New Roman"/>
                <w:b/>
                <w:bCs/>
                <w:color w:val="000000"/>
                <w:sz w:val="24"/>
                <w:szCs w:val="24"/>
              </w:rPr>
            </w:pPr>
          </w:p>
        </w:tc>
        <w:tc>
          <w:tcPr>
            <w:tcW w:w="4601" w:type="dxa"/>
            <w:tcBorders>
              <w:top w:val="single" w:sz="8" w:space="0" w:color="B3CC82"/>
              <w:left w:val="nil"/>
              <w:bottom w:val="single" w:sz="8" w:space="0" w:color="B3CC82"/>
              <w:right w:val="single" w:sz="8" w:space="0" w:color="B3CC82"/>
            </w:tcBorders>
            <w:shd w:val="clear" w:color="auto" w:fill="E6EED5"/>
          </w:tcPr>
          <w:p w:rsidR="003D1029" w:rsidRPr="00BA2AC5" w:rsidRDefault="003D1029" w:rsidP="003D1029">
            <w:pPr>
              <w:bidi w:val="0"/>
              <w:jc w:val="both"/>
              <w:rPr>
                <w:rFonts w:ascii="Times New Roman" w:hAnsi="Times New Roman" w:cs="Times New Roman"/>
                <w:b/>
                <w:bCs/>
                <w:color w:val="000000"/>
                <w:sz w:val="24"/>
                <w:szCs w:val="24"/>
              </w:rPr>
            </w:pPr>
            <w:r w:rsidRPr="00BA2AC5">
              <w:rPr>
                <w:rFonts w:ascii="Times New Roman" w:hAnsi="Times New Roman" w:cs="Times New Roman"/>
                <w:color w:val="000000"/>
                <w:sz w:val="24"/>
                <w:szCs w:val="24"/>
              </w:rPr>
              <w:t>First name and surname(Optional)</w:t>
            </w:r>
          </w:p>
        </w:tc>
      </w:tr>
      <w:tr w:rsidR="003D1029" w:rsidRPr="00BA2AC5" w:rsidTr="003D1029">
        <w:tc>
          <w:tcPr>
            <w:tcW w:w="4641" w:type="dxa"/>
            <w:tcBorders>
              <w:top w:val="single" w:sz="8" w:space="0" w:color="B3CC82"/>
              <w:left w:val="single" w:sz="8" w:space="0" w:color="B3CC82"/>
              <w:bottom w:val="single" w:sz="8" w:space="0" w:color="B3CC82"/>
              <w:right w:val="nil"/>
            </w:tcBorders>
            <w:shd w:val="clear" w:color="auto" w:fill="auto"/>
            <w:hideMark/>
          </w:tcPr>
          <w:p w:rsidR="003D1029" w:rsidRPr="00BA2AC5" w:rsidRDefault="003D1029" w:rsidP="003D1029">
            <w:pPr>
              <w:bidi w:val="0"/>
              <w:jc w:val="both"/>
              <w:rPr>
                <w:rFonts w:ascii="Times New Roman" w:hAnsi="Times New Roman" w:cs="Times New Roman"/>
                <w:b/>
                <w:bCs/>
                <w:color w:val="000000"/>
                <w:sz w:val="24"/>
                <w:szCs w:val="24"/>
                <w:rtl/>
              </w:rPr>
            </w:pPr>
          </w:p>
        </w:tc>
        <w:tc>
          <w:tcPr>
            <w:tcW w:w="4601" w:type="dxa"/>
            <w:tcBorders>
              <w:top w:val="single" w:sz="8" w:space="0" w:color="B3CC82"/>
              <w:left w:val="nil"/>
              <w:bottom w:val="single" w:sz="8" w:space="0" w:color="B3CC82"/>
              <w:right w:val="single" w:sz="8" w:space="0" w:color="B3CC82"/>
            </w:tcBorders>
            <w:shd w:val="clear" w:color="auto" w:fill="auto"/>
          </w:tcPr>
          <w:p w:rsidR="003D1029" w:rsidRPr="00BA2AC5" w:rsidRDefault="003D1029" w:rsidP="003D1029">
            <w:pPr>
              <w:bidi w:val="0"/>
              <w:jc w:val="both"/>
              <w:rPr>
                <w:rFonts w:ascii="Times New Roman" w:hAnsi="Times New Roman" w:cs="Times New Roman"/>
                <w:color w:val="000000"/>
                <w:sz w:val="24"/>
                <w:szCs w:val="24"/>
              </w:rPr>
            </w:pPr>
            <w:r w:rsidRPr="00BA2AC5">
              <w:rPr>
                <w:rFonts w:ascii="Times New Roman" w:hAnsi="Times New Roman" w:cs="Times New Roman"/>
                <w:color w:val="000000"/>
                <w:sz w:val="24"/>
                <w:szCs w:val="24"/>
              </w:rPr>
              <w:t>Field of Study:</w:t>
            </w:r>
          </w:p>
        </w:tc>
      </w:tr>
      <w:tr w:rsidR="003D1029" w:rsidRPr="00BA2AC5" w:rsidTr="003D1029">
        <w:tc>
          <w:tcPr>
            <w:tcW w:w="4641" w:type="dxa"/>
            <w:tcBorders>
              <w:top w:val="single" w:sz="8" w:space="0" w:color="B3CC82"/>
              <w:left w:val="single" w:sz="8" w:space="0" w:color="B3CC82"/>
              <w:bottom w:val="single" w:sz="8" w:space="0" w:color="B3CC82"/>
              <w:right w:val="nil"/>
            </w:tcBorders>
            <w:shd w:val="clear" w:color="auto" w:fill="E6EED5"/>
            <w:hideMark/>
          </w:tcPr>
          <w:p w:rsidR="003D1029" w:rsidRPr="00BA2AC5" w:rsidRDefault="003D1029" w:rsidP="003D1029">
            <w:pPr>
              <w:bidi w:val="0"/>
              <w:jc w:val="both"/>
              <w:rPr>
                <w:rFonts w:ascii="Times New Roman" w:hAnsi="Times New Roman" w:cs="Times New Roman"/>
                <w:b/>
                <w:bCs/>
                <w:color w:val="000000"/>
                <w:sz w:val="24"/>
                <w:szCs w:val="24"/>
              </w:rPr>
            </w:pPr>
          </w:p>
        </w:tc>
        <w:tc>
          <w:tcPr>
            <w:tcW w:w="4601" w:type="dxa"/>
            <w:tcBorders>
              <w:top w:val="single" w:sz="8" w:space="0" w:color="B3CC82"/>
              <w:left w:val="nil"/>
              <w:bottom w:val="single" w:sz="8" w:space="0" w:color="B3CC82"/>
              <w:right w:val="single" w:sz="8" w:space="0" w:color="B3CC82"/>
            </w:tcBorders>
            <w:shd w:val="clear" w:color="auto" w:fill="E6EED5"/>
          </w:tcPr>
          <w:p w:rsidR="003D1029" w:rsidRPr="00BA2AC5" w:rsidRDefault="003D1029" w:rsidP="003D1029">
            <w:pPr>
              <w:bidi w:val="0"/>
              <w:jc w:val="both"/>
              <w:rPr>
                <w:rFonts w:ascii="Times New Roman" w:hAnsi="Times New Roman" w:cs="Times New Roman"/>
                <w:color w:val="000000"/>
                <w:sz w:val="24"/>
                <w:szCs w:val="24"/>
              </w:rPr>
            </w:pPr>
            <w:r w:rsidRPr="00BA2AC5">
              <w:rPr>
                <w:rFonts w:ascii="Times New Roman" w:hAnsi="Times New Roman" w:cs="Times New Roman"/>
                <w:color w:val="000000"/>
                <w:sz w:val="24"/>
                <w:szCs w:val="24"/>
              </w:rPr>
              <w:t>Your degree:</w:t>
            </w:r>
          </w:p>
        </w:tc>
      </w:tr>
      <w:tr w:rsidR="003D1029" w:rsidRPr="00BA2AC5" w:rsidTr="003D1029">
        <w:tc>
          <w:tcPr>
            <w:tcW w:w="4641" w:type="dxa"/>
            <w:tcBorders>
              <w:top w:val="single" w:sz="8" w:space="0" w:color="B3CC82"/>
              <w:left w:val="single" w:sz="8" w:space="0" w:color="B3CC82"/>
              <w:bottom w:val="single" w:sz="8" w:space="0" w:color="B3CC82"/>
              <w:right w:val="nil"/>
            </w:tcBorders>
            <w:shd w:val="clear" w:color="auto" w:fill="auto"/>
            <w:hideMark/>
          </w:tcPr>
          <w:p w:rsidR="003D1029" w:rsidRPr="00BA2AC5" w:rsidRDefault="003D1029" w:rsidP="003D1029">
            <w:pPr>
              <w:bidi w:val="0"/>
              <w:jc w:val="both"/>
              <w:rPr>
                <w:rFonts w:ascii="Times New Roman" w:hAnsi="Times New Roman" w:cs="Times New Roman"/>
                <w:b/>
                <w:bCs/>
                <w:color w:val="000000"/>
                <w:sz w:val="24"/>
                <w:szCs w:val="24"/>
              </w:rPr>
            </w:pPr>
          </w:p>
        </w:tc>
        <w:tc>
          <w:tcPr>
            <w:tcW w:w="4601" w:type="dxa"/>
            <w:tcBorders>
              <w:top w:val="single" w:sz="8" w:space="0" w:color="B3CC82"/>
              <w:left w:val="nil"/>
              <w:bottom w:val="single" w:sz="8" w:space="0" w:color="B3CC82"/>
              <w:right w:val="single" w:sz="8" w:space="0" w:color="B3CC82"/>
            </w:tcBorders>
            <w:shd w:val="clear" w:color="auto" w:fill="auto"/>
          </w:tcPr>
          <w:p w:rsidR="003D1029" w:rsidRPr="00BA2AC5" w:rsidRDefault="008714A0" w:rsidP="008714A0">
            <w:pPr>
              <w:bidi w:val="0"/>
              <w:jc w:val="both"/>
              <w:rPr>
                <w:rFonts w:ascii="Times New Roman" w:hAnsi="Times New Roman" w:cs="Times New Roman"/>
                <w:color w:val="000000"/>
                <w:sz w:val="24"/>
                <w:szCs w:val="24"/>
              </w:rPr>
            </w:pPr>
            <w:r>
              <w:rPr>
                <w:rFonts w:ascii="Times New Roman" w:hAnsi="Times New Roman" w:cs="Times New Roman"/>
                <w:color w:val="000000"/>
                <w:sz w:val="24"/>
                <w:szCs w:val="24"/>
              </w:rPr>
              <w:t>Academic p</w:t>
            </w:r>
            <w:r w:rsidR="003D1029" w:rsidRPr="00BA2AC5">
              <w:rPr>
                <w:rFonts w:ascii="Times New Roman" w:hAnsi="Times New Roman" w:cs="Times New Roman"/>
                <w:color w:val="000000"/>
                <w:sz w:val="24"/>
                <w:szCs w:val="24"/>
              </w:rPr>
              <w:t>osition:</w:t>
            </w:r>
          </w:p>
        </w:tc>
      </w:tr>
    </w:tbl>
    <w:p w:rsidR="003D1029" w:rsidRPr="00BA2AC5" w:rsidRDefault="003D1029" w:rsidP="003D1029">
      <w:pPr>
        <w:bidi w:val="0"/>
        <w:jc w:val="both"/>
        <w:rPr>
          <w:rFonts w:ascii="Times New Roman" w:hAnsi="Times New Roman" w:cs="Times New Roman"/>
          <w:sz w:val="24"/>
          <w:szCs w:val="24"/>
        </w:rPr>
      </w:pPr>
    </w:p>
    <w:p w:rsidR="003D1029" w:rsidRPr="00BA2AC5" w:rsidRDefault="003D1029" w:rsidP="003D1029">
      <w:pPr>
        <w:bidi w:val="0"/>
        <w:jc w:val="both"/>
        <w:rPr>
          <w:rFonts w:ascii="Times New Roman" w:hAnsi="Times New Roman" w:cs="Times New Roman"/>
          <w:sz w:val="24"/>
          <w:szCs w:val="24"/>
        </w:rPr>
      </w:pPr>
    </w:p>
    <w:p w:rsidR="00AA66F8" w:rsidRDefault="00AA66F8" w:rsidP="009A0ED2">
      <w:pPr>
        <w:bidi w:val="0"/>
        <w:jc w:val="center"/>
        <w:rPr>
          <w:rFonts w:ascii="Times New Roman" w:hAnsi="Times New Roman" w:cs="Times New Roman"/>
          <w:b/>
          <w:bCs/>
          <w:sz w:val="28"/>
          <w:szCs w:val="28"/>
        </w:rPr>
      </w:pPr>
    </w:p>
    <w:p w:rsidR="003D1029" w:rsidRPr="00BA2AC5" w:rsidRDefault="007A5126" w:rsidP="00AA66F8">
      <w:pPr>
        <w:bidi w:val="0"/>
        <w:jc w:val="center"/>
        <w:rPr>
          <w:rFonts w:ascii="Times New Roman" w:hAnsi="Times New Roman" w:cs="Times New Roman"/>
          <w:b/>
          <w:bCs/>
          <w:sz w:val="28"/>
          <w:szCs w:val="28"/>
        </w:rPr>
      </w:pPr>
      <w:r>
        <w:rPr>
          <w:rFonts w:ascii="Times New Roman" w:hAnsi="Times New Roman" w:cs="Times New Roman"/>
          <w:b/>
          <w:bCs/>
          <w:sz w:val="28"/>
          <w:szCs w:val="28"/>
        </w:rPr>
        <w:lastRenderedPageBreak/>
        <w:t>E-</w:t>
      </w:r>
      <w:r w:rsidR="009A0ED2" w:rsidRPr="009A0ED2">
        <w:rPr>
          <w:rFonts w:ascii="Times New Roman" w:hAnsi="Times New Roman" w:cs="Times New Roman"/>
          <w:b/>
          <w:bCs/>
          <w:sz w:val="28"/>
          <w:szCs w:val="28"/>
        </w:rPr>
        <w:t>government 2 maturity model</w:t>
      </w:r>
    </w:p>
    <w:p w:rsidR="003D1029" w:rsidRPr="00BA2AC5" w:rsidRDefault="006C52C4" w:rsidP="003D1029">
      <w:pPr>
        <w:bidi w:val="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0800" behindDoc="0" locked="0" layoutInCell="1" allowOverlap="1">
                <wp:simplePos x="0" y="0"/>
                <wp:positionH relativeFrom="column">
                  <wp:posOffset>5305425</wp:posOffset>
                </wp:positionH>
                <wp:positionV relativeFrom="paragraph">
                  <wp:posOffset>-102870</wp:posOffset>
                </wp:positionV>
                <wp:extent cx="342900" cy="381000"/>
                <wp:effectExtent l="0" t="0" r="19050" b="19050"/>
                <wp:wrapNone/>
                <wp:docPr id="9238" name="Oval 9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381000"/>
                        </a:xfrm>
                        <a:prstGeom prst="ellipse">
                          <a:avLst/>
                        </a:prstGeom>
                        <a:solidFill>
                          <a:srgbClr val="C0504D">
                            <a:lumMod val="40000"/>
                            <a:lumOff val="60000"/>
                          </a:srgbClr>
                        </a:solidFill>
                        <a:ln w="25400" cap="flat" cmpd="sng" algn="ctr">
                          <a:solidFill>
                            <a:srgbClr val="C0504D">
                              <a:lumMod val="20000"/>
                              <a:lumOff val="80000"/>
                            </a:srgbClr>
                          </a:solidFill>
                          <a:prstDash val="solid"/>
                        </a:ln>
                        <a:effectLst/>
                      </wps:spPr>
                      <wps:txbx>
                        <w:txbxContent>
                          <w:p w:rsidR="00446E51" w:rsidRPr="005805E3" w:rsidRDefault="00446E51" w:rsidP="005805E3">
                            <w:pPr>
                              <w:jc w:val="center"/>
                              <w:rPr>
                                <w:color w:val="000000"/>
                              </w:rPr>
                            </w:pPr>
                            <w:r w:rsidRPr="005805E3">
                              <w:rPr>
                                <w:color w:val="00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38" o:spid="_x0000_s1026" style="position:absolute;left:0;text-align:left;margin-left:417.75pt;margin-top:-8.1pt;width:27pt;height:3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" fillcolor="#e6b9b8" strokecolor="#f2dcdb" strokeweight="2pt">
                <v:path arrowok="t"/>
                <v:textbox>
                  <w:txbxContent>
                    <w:p w:rsidR="00446E51" w:rsidRPr="005805E3" w:rsidRDefault="00446E51" w:rsidP="005805E3">
                      <w:pPr>
                        <w:jc w:val="center"/>
                        <w:rPr>
                          <w:color w:val="000000"/>
                        </w:rPr>
                      </w:pPr>
                      <w:r w:rsidRPr="005805E3">
                        <w:rPr>
                          <w:color w:val="000000"/>
                        </w:rPr>
                        <w:t>7</w:t>
                      </w:r>
                    </w:p>
                  </w:txbxContent>
                </v:textbox>
              </v:oval>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45440" behindDoc="0" locked="0" layoutInCell="1" allowOverlap="1">
                <wp:simplePos x="0" y="0"/>
                <wp:positionH relativeFrom="column">
                  <wp:posOffset>5448300</wp:posOffset>
                </wp:positionH>
                <wp:positionV relativeFrom="paragraph">
                  <wp:posOffset>3175</wp:posOffset>
                </wp:positionV>
                <wp:extent cx="1143000" cy="812800"/>
                <wp:effectExtent l="0" t="0" r="19050" b="2540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812800"/>
                        </a:xfrm>
                        <a:prstGeom prst="roundRect">
                          <a:avLst/>
                        </a:prstGeom>
                        <a:solidFill>
                          <a:srgbClr val="C0504D">
                            <a:lumMod val="40000"/>
                            <a:lumOff val="60000"/>
                          </a:srgbClr>
                        </a:solidFill>
                        <a:ln w="25400" cap="flat" cmpd="sng" algn="ctr">
                          <a:solidFill>
                            <a:srgbClr val="C0504D">
                              <a:lumMod val="60000"/>
                              <a:lumOff val="40000"/>
                            </a:srgbClr>
                          </a:solidFill>
                          <a:prstDash val="solid"/>
                        </a:ln>
                        <a:effectLst/>
                      </wps:spPr>
                      <wps:txbx>
                        <w:txbxContent>
                          <w:p w:rsidR="00446E51" w:rsidRPr="0050085F" w:rsidRDefault="00446E51" w:rsidP="0077086B">
                            <w:pPr>
                              <w:spacing w:line="240" w:lineRule="auto"/>
                              <w:jc w:val="center"/>
                              <w:rPr>
                                <w:rFonts w:ascii="Times New Roman" w:hAnsi="Times New Roman" w:cs="Times New Roman"/>
                                <w:b/>
                                <w:bCs/>
                                <w:sz w:val="20"/>
                                <w:szCs w:val="20"/>
                                <w:lang w:bidi="ar-SA"/>
                              </w:rPr>
                            </w:pPr>
                            <w:r w:rsidRPr="0050085F">
                              <w:rPr>
                                <w:rFonts w:ascii="Times New Roman" w:hAnsi="Times New Roman" w:cs="Times New Roman"/>
                                <w:b/>
                                <w:bCs/>
                                <w:sz w:val="20"/>
                                <w:szCs w:val="20"/>
                                <w:lang w:bidi="ar-SA"/>
                              </w:rPr>
                              <w:t>Ubiquitous</w:t>
                            </w:r>
                          </w:p>
                          <w:p w:rsidR="00446E51" w:rsidRPr="0050085F" w:rsidRDefault="00446E51" w:rsidP="0077086B">
                            <w:pPr>
                              <w:spacing w:line="240" w:lineRule="auto"/>
                              <w:jc w:val="center"/>
                              <w:rPr>
                                <w:rFonts w:ascii="Times New Roman" w:hAnsi="Times New Roman" w:cs="Times New Roman"/>
                                <w:b/>
                                <w:bCs/>
                                <w:sz w:val="20"/>
                                <w:szCs w:val="20"/>
                                <w:lang w:bidi="ar-SA"/>
                              </w:rPr>
                            </w:pPr>
                            <w:r w:rsidRPr="0050085F">
                              <w:rPr>
                                <w:rFonts w:ascii="Times New Roman" w:hAnsi="Times New Roman" w:cs="Times New Roman"/>
                                <w:b/>
                                <w:bCs/>
                                <w:color w:val="000000"/>
                                <w:sz w:val="20"/>
                                <w:szCs w:val="20"/>
                              </w:rPr>
                              <w:t xml:space="preserve">     Engagement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7" style="position:absolute;left:0;text-align:left;margin-left:429pt;margin-top:.25pt;width:90pt;height:6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" fillcolor="#e6b9b8" strokecolor="#d99694" strokeweight="2pt">
                <v:path arrowok="t"/>
                <v:textbox>
                  <w:txbxContent>
                    <w:p w:rsidR="00446E51" w:rsidRPr="0050085F" w:rsidRDefault="00446E51" w:rsidP="0077086B">
                      <w:pPr>
                        <w:spacing w:line="240" w:lineRule="auto"/>
                        <w:jc w:val="center"/>
                        <w:rPr>
                          <w:rFonts w:ascii="Times New Roman" w:hAnsi="Times New Roman" w:cs="Times New Roman"/>
                          <w:b/>
                          <w:bCs/>
                          <w:sz w:val="20"/>
                          <w:szCs w:val="20"/>
                          <w:lang w:bidi="ar-SA"/>
                        </w:rPr>
                      </w:pPr>
                      <w:r w:rsidRPr="0050085F">
                        <w:rPr>
                          <w:rFonts w:ascii="Times New Roman" w:hAnsi="Times New Roman" w:cs="Times New Roman"/>
                          <w:b/>
                          <w:bCs/>
                          <w:sz w:val="20"/>
                          <w:szCs w:val="20"/>
                          <w:lang w:bidi="ar-SA"/>
                        </w:rPr>
                        <w:t>Ubiquitous</w:t>
                      </w:r>
                    </w:p>
                    <w:p w:rsidR="00446E51" w:rsidRPr="0050085F" w:rsidRDefault="00446E51" w:rsidP="0077086B">
                      <w:pPr>
                        <w:spacing w:line="240" w:lineRule="auto"/>
                        <w:jc w:val="center"/>
                        <w:rPr>
                          <w:rFonts w:ascii="Times New Roman" w:hAnsi="Times New Roman" w:cs="Times New Roman"/>
                          <w:b/>
                          <w:bCs/>
                          <w:sz w:val="20"/>
                          <w:szCs w:val="20"/>
                          <w:lang w:bidi="ar-SA"/>
                        </w:rPr>
                      </w:pPr>
                      <w:r w:rsidRPr="0050085F">
                        <w:rPr>
                          <w:rFonts w:ascii="Times New Roman" w:hAnsi="Times New Roman" w:cs="Times New Roman"/>
                          <w:b/>
                          <w:bCs/>
                          <w:color w:val="000000"/>
                          <w:sz w:val="20"/>
                          <w:szCs w:val="20"/>
                        </w:rPr>
                        <w:t xml:space="preserve">     Engagement phase</w:t>
                      </w:r>
                    </w:p>
                  </w:txbxContent>
                </v:textbox>
              </v:roundrect>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68992" behindDoc="0" locked="0" layoutInCell="1" allowOverlap="1">
                <wp:simplePos x="0" y="0"/>
                <wp:positionH relativeFrom="column">
                  <wp:posOffset>476250</wp:posOffset>
                </wp:positionH>
                <wp:positionV relativeFrom="paragraph">
                  <wp:posOffset>278130</wp:posOffset>
                </wp:positionV>
                <wp:extent cx="3524250" cy="1704975"/>
                <wp:effectExtent l="47625" t="11430" r="9525" b="74295"/>
                <wp:wrapNone/>
                <wp:docPr id="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0" cy="1704975"/>
                        </a:xfrm>
                        <a:prstGeom prst="straightConnector1">
                          <a:avLst/>
                        </a:prstGeom>
                        <a:noFill/>
                        <a:ln w="15875">
                          <a:solidFill>
                            <a:srgbClr val="9BBB59"/>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7.5pt;margin-top:21.9pt;width:277.5pt;height:134.2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" strokecolor="#9bbb59" strokeweight="1.25pt">
                <v:stroke endarrow="open"/>
              </v:shape>
            </w:pict>
          </mc:Fallback>
        </mc:AlternateContent>
      </w:r>
    </w:p>
    <w:p w:rsidR="00703A0E" w:rsidRPr="00BA2AC5" w:rsidRDefault="006C52C4" w:rsidP="00703A0E">
      <w:pPr>
        <w:bidi w:val="0"/>
        <w:jc w:val="both"/>
        <w:rPr>
          <w:rFonts w:ascii="Times New Roman" w:hAnsi="Times New Roman" w:cs="Times New Roman"/>
          <w:sz w:val="20"/>
          <w:szCs w:val="20"/>
        </w:rPr>
      </w:pPr>
      <w:r>
        <w:rPr>
          <w:rFonts w:ascii="Times New Roman" w:hAnsi="Times New Roman" w:cs="Times New Roman"/>
          <w:noProof/>
          <w:sz w:val="20"/>
          <w:szCs w:val="20"/>
          <w:lang w:bidi="ar-SA"/>
        </w:rPr>
        <mc:AlternateContent>
          <mc:Choice Requires="wps">
            <w:drawing>
              <wp:anchor distT="0" distB="0" distL="114300" distR="114300" simplePos="0" relativeHeight="251673088" behindDoc="0" locked="0" layoutInCell="1" allowOverlap="1">
                <wp:simplePos x="0" y="0"/>
                <wp:positionH relativeFrom="column">
                  <wp:posOffset>4371975</wp:posOffset>
                </wp:positionH>
                <wp:positionV relativeFrom="paragraph">
                  <wp:posOffset>55880</wp:posOffset>
                </wp:positionV>
                <wp:extent cx="352425" cy="352425"/>
                <wp:effectExtent l="0" t="0" r="28575" b="28575"/>
                <wp:wrapNone/>
                <wp:docPr id="9235" name="Oval 9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352425"/>
                        </a:xfrm>
                        <a:prstGeom prst="ellipse">
                          <a:avLst/>
                        </a:prstGeom>
                        <a:solidFill>
                          <a:srgbClr val="EEECE1">
                            <a:lumMod val="75000"/>
                          </a:srgbClr>
                        </a:solidFill>
                        <a:ln w="25400" cap="flat" cmpd="sng" algn="ctr">
                          <a:solidFill>
                            <a:srgbClr val="EEECE1">
                              <a:lumMod val="90000"/>
                            </a:srgbClr>
                          </a:solidFill>
                          <a:prstDash val="solid"/>
                        </a:ln>
                        <a:effectLst/>
                      </wps:spPr>
                      <wps:txbx>
                        <w:txbxContent>
                          <w:p w:rsidR="00446E51" w:rsidRPr="005805E3" w:rsidRDefault="00446E51" w:rsidP="005805E3">
                            <w:pPr>
                              <w:jc w:val="center"/>
                              <w:rPr>
                                <w:color w:val="000000"/>
                              </w:rPr>
                            </w:pPr>
                            <w:r w:rsidRPr="005805E3">
                              <w:rPr>
                                <w:color w:val="0000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35" o:spid="_x0000_s1028" style="position:absolute;left:0;text-align:left;margin-left:344.25pt;margin-top:4.4pt;width:27.75pt;height:27.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" fillcolor="#c4bd97" strokecolor="#ddd9c3" strokeweight="2pt">
                <v:path arrowok="t"/>
                <v:textbox>
                  <w:txbxContent>
                    <w:p w:rsidR="00446E51" w:rsidRPr="005805E3" w:rsidRDefault="00446E51" w:rsidP="005805E3">
                      <w:pPr>
                        <w:jc w:val="center"/>
                        <w:rPr>
                          <w:color w:val="000000"/>
                        </w:rPr>
                      </w:pPr>
                      <w:r w:rsidRPr="005805E3">
                        <w:rPr>
                          <w:color w:val="000000"/>
                        </w:rPr>
                        <w:t>6</w:t>
                      </w:r>
                    </w:p>
                  </w:txbxContent>
                </v:textbox>
              </v:oval>
            </w:pict>
          </mc:Fallback>
        </mc:AlternateContent>
      </w:r>
      <w:r>
        <w:rPr>
          <w:rFonts w:ascii="Times New Roman" w:hAnsi="Times New Roman" w:cs="Times New Roman"/>
          <w:noProof/>
          <w:sz w:val="20"/>
          <w:szCs w:val="20"/>
          <w:lang w:bidi="ar-SA"/>
        </w:rPr>
        <mc:AlternateContent>
          <mc:Choice Requires="wps">
            <w:drawing>
              <wp:anchor distT="0" distB="0" distL="114300" distR="114300" simplePos="0" relativeHeight="251672064" behindDoc="0" locked="0" layoutInCell="1" allowOverlap="1">
                <wp:simplePos x="0" y="0"/>
                <wp:positionH relativeFrom="column">
                  <wp:posOffset>4524375</wp:posOffset>
                </wp:positionH>
                <wp:positionV relativeFrom="paragraph">
                  <wp:posOffset>240665</wp:posOffset>
                </wp:positionV>
                <wp:extent cx="1247775" cy="702945"/>
                <wp:effectExtent l="0" t="0" r="28575" b="2095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702945"/>
                        </a:xfrm>
                        <a:prstGeom prst="roundRect">
                          <a:avLst/>
                        </a:prstGeom>
                        <a:solidFill>
                          <a:srgbClr val="EEECE1">
                            <a:lumMod val="75000"/>
                          </a:srgbClr>
                        </a:solidFill>
                        <a:ln w="25400" cap="flat" cmpd="sng" algn="ctr">
                          <a:solidFill>
                            <a:srgbClr val="EEECE1">
                              <a:lumMod val="90000"/>
                            </a:srgbClr>
                          </a:solidFill>
                          <a:prstDash val="solid"/>
                        </a:ln>
                        <a:effectLst/>
                      </wps:spPr>
                      <wps:txbx>
                        <w:txbxContent>
                          <w:p w:rsidR="00446E51" w:rsidRPr="005805E3" w:rsidRDefault="00446E51" w:rsidP="005805E3">
                            <w:pPr>
                              <w:autoSpaceDE w:val="0"/>
                              <w:autoSpaceDN w:val="0"/>
                              <w:adjustRightInd w:val="0"/>
                              <w:jc w:val="center"/>
                              <w:rPr>
                                <w:rFonts w:ascii="Times New Roman" w:hAnsi="Times New Roman" w:cs="B Mitra"/>
                                <w:b/>
                                <w:bCs/>
                                <w:color w:val="000000"/>
                                <w:sz w:val="20"/>
                                <w:szCs w:val="20"/>
                              </w:rPr>
                            </w:pPr>
                            <w:r w:rsidRPr="005805E3">
                              <w:rPr>
                                <w:rFonts w:ascii="Times New Roman" w:hAnsi="Times New Roman" w:cs="B Mitra"/>
                                <w:b/>
                                <w:bCs/>
                                <w:color w:val="000000"/>
                                <w:sz w:val="20"/>
                                <w:szCs w:val="20"/>
                              </w:rPr>
                              <w:t>Collaboration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356.25pt;margin-top:18.95pt;width:98.25pt;height:5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" fillcolor="#c4bd97" strokecolor="#ddd9c3" strokeweight="2pt">
                <v:path arrowok="t"/>
                <v:textbox>
                  <w:txbxContent>
                    <w:p w:rsidR="00446E51" w:rsidRPr="005805E3" w:rsidRDefault="00446E51" w:rsidP="005805E3">
                      <w:pPr>
                        <w:autoSpaceDE w:val="0"/>
                        <w:autoSpaceDN w:val="0"/>
                        <w:adjustRightInd w:val="0"/>
                        <w:jc w:val="center"/>
                        <w:rPr>
                          <w:rFonts w:ascii="Times New Roman" w:hAnsi="Times New Roman" w:cs="B Mitra"/>
                          <w:b/>
                          <w:bCs/>
                          <w:color w:val="000000"/>
                          <w:sz w:val="20"/>
                          <w:szCs w:val="20"/>
                        </w:rPr>
                      </w:pPr>
                      <w:r w:rsidRPr="005805E3">
                        <w:rPr>
                          <w:rFonts w:ascii="Times New Roman" w:hAnsi="Times New Roman" w:cs="B Mitra"/>
                          <w:b/>
                          <w:bCs/>
                          <w:color w:val="000000"/>
                          <w:sz w:val="20"/>
                          <w:szCs w:val="20"/>
                        </w:rPr>
                        <w:t>Collaboration phase</w:t>
                      </w:r>
                    </w:p>
                  </w:txbxContent>
                </v:textbox>
              </v:roundrect>
            </w:pict>
          </mc:Fallback>
        </mc:AlternateContent>
      </w:r>
      <w:r w:rsidR="00CF0F71">
        <w:rPr>
          <w:rFonts w:ascii="Times New Roman" w:hAnsi="Times New Roman" w:cs="Times New Roman"/>
          <w:sz w:val="20"/>
          <w:szCs w:val="20"/>
        </w:rPr>
        <w:t>L</w:t>
      </w:r>
      <w:r w:rsidR="00CF0F71" w:rsidRPr="00BA2AC5">
        <w:rPr>
          <w:rFonts w:ascii="Times New Roman" w:hAnsi="Times New Roman" w:cs="Times New Roman"/>
          <w:sz w:val="20"/>
          <w:szCs w:val="20"/>
        </w:rPr>
        <w:t xml:space="preserve">ess </w:t>
      </w:r>
      <w:r w:rsidR="00703A0E" w:rsidRPr="00BA2AC5">
        <w:rPr>
          <w:rFonts w:ascii="Times New Roman" w:hAnsi="Times New Roman" w:cs="Times New Roman"/>
          <w:color w:val="000000"/>
          <w:sz w:val="20"/>
          <w:szCs w:val="20"/>
        </w:rPr>
        <w:t>transparency</w:t>
      </w:r>
      <w:r w:rsidR="00703A0E" w:rsidRPr="00BA2AC5">
        <w:rPr>
          <w:rFonts w:ascii="Times New Roman" w:hAnsi="Times New Roman" w:cs="Times New Roman"/>
          <w:color w:val="000000"/>
          <w:sz w:val="20"/>
          <w:szCs w:val="20"/>
        </w:rPr>
        <w:tab/>
      </w:r>
      <w:r w:rsidR="00703A0E" w:rsidRPr="00BA2AC5">
        <w:rPr>
          <w:rFonts w:ascii="Times New Roman" w:hAnsi="Times New Roman" w:cs="Times New Roman"/>
          <w:color w:val="000000"/>
          <w:sz w:val="20"/>
          <w:szCs w:val="20"/>
        </w:rPr>
        <w:tab/>
      </w:r>
      <w:r w:rsidR="00703A0E" w:rsidRPr="00BA2AC5">
        <w:rPr>
          <w:rFonts w:ascii="Times New Roman" w:hAnsi="Times New Roman" w:cs="Times New Roman"/>
          <w:color w:val="000000"/>
          <w:sz w:val="20"/>
          <w:szCs w:val="20"/>
        </w:rPr>
        <w:tab/>
      </w:r>
      <w:r w:rsidR="00703A0E" w:rsidRPr="00BA2AC5">
        <w:rPr>
          <w:rFonts w:ascii="Times New Roman" w:hAnsi="Times New Roman" w:cs="Times New Roman"/>
          <w:color w:val="000000"/>
          <w:sz w:val="20"/>
          <w:szCs w:val="20"/>
        </w:rPr>
        <w:tab/>
      </w:r>
      <w:r w:rsidR="00703A0E" w:rsidRPr="00BA2AC5">
        <w:rPr>
          <w:rFonts w:ascii="Times New Roman" w:hAnsi="Times New Roman" w:cs="Times New Roman"/>
          <w:color w:val="000000"/>
          <w:sz w:val="20"/>
          <w:szCs w:val="20"/>
        </w:rPr>
        <w:tab/>
      </w:r>
      <w:r w:rsidR="00703A0E" w:rsidRPr="00BA2AC5">
        <w:rPr>
          <w:rFonts w:ascii="Times New Roman" w:hAnsi="Times New Roman" w:cs="Times New Roman"/>
          <w:color w:val="000000"/>
          <w:sz w:val="20"/>
          <w:szCs w:val="20"/>
        </w:rPr>
        <w:tab/>
      </w:r>
      <w:r w:rsidR="00703A0E" w:rsidRPr="00BA2AC5">
        <w:rPr>
          <w:rFonts w:ascii="Times New Roman" w:hAnsi="Times New Roman" w:cs="Times New Roman"/>
          <w:color w:val="000000"/>
          <w:sz w:val="20"/>
          <w:szCs w:val="20"/>
        </w:rPr>
        <w:tab/>
      </w:r>
      <w:r w:rsidR="00703A0E" w:rsidRPr="00BA2AC5">
        <w:rPr>
          <w:rFonts w:ascii="Times New Roman" w:hAnsi="Times New Roman" w:cs="Times New Roman"/>
          <w:color w:val="000000"/>
          <w:sz w:val="20"/>
          <w:szCs w:val="20"/>
        </w:rPr>
        <w:tab/>
      </w:r>
      <w:r w:rsidR="00703A0E" w:rsidRPr="00BA2AC5">
        <w:rPr>
          <w:rFonts w:ascii="Times New Roman" w:hAnsi="Times New Roman" w:cs="Times New Roman"/>
          <w:color w:val="000000"/>
          <w:sz w:val="20"/>
          <w:szCs w:val="20"/>
        </w:rPr>
        <w:tab/>
      </w:r>
      <w:r w:rsidR="00703A0E" w:rsidRPr="00BA2AC5">
        <w:rPr>
          <w:rFonts w:ascii="Times New Roman" w:hAnsi="Times New Roman" w:cs="Times New Roman"/>
          <w:color w:val="000000"/>
          <w:sz w:val="20"/>
          <w:szCs w:val="20"/>
        </w:rPr>
        <w:tab/>
      </w:r>
    </w:p>
    <w:p w:rsidR="005805E3" w:rsidRPr="00BA2AC5" w:rsidRDefault="00703A0E" w:rsidP="00FF55C9">
      <w:pPr>
        <w:jc w:val="right"/>
        <w:rPr>
          <w:rFonts w:ascii="Times New Roman" w:hAnsi="Times New Roman" w:cs="Times New Roman"/>
          <w:b/>
          <w:bCs/>
          <w:color w:val="000000"/>
          <w:sz w:val="24"/>
          <w:szCs w:val="24"/>
        </w:rPr>
      </w:pPr>
      <w:r w:rsidRPr="00BA2AC5">
        <w:rPr>
          <w:rFonts w:ascii="Times New Roman" w:hAnsi="Times New Roman" w:cs="Times New Roman"/>
          <w:color w:val="000000"/>
          <w:sz w:val="20"/>
          <w:szCs w:val="20"/>
        </w:rPr>
        <w:t>Interaction, Participation</w:t>
      </w:r>
      <w:r w:rsidRPr="00BA2AC5">
        <w:rPr>
          <w:rFonts w:ascii="Times New Roman" w:hAnsi="Times New Roman" w:cs="Times New Roman"/>
          <w:b/>
          <w:bCs/>
          <w:color w:val="000000"/>
          <w:sz w:val="24"/>
          <w:szCs w:val="24"/>
        </w:rPr>
        <w:t xml:space="preserve">                                                                                                             </w:t>
      </w:r>
      <w:r w:rsidRPr="00BA2AC5">
        <w:rPr>
          <w:rFonts w:ascii="Times New Roman" w:hAnsi="Times New Roman" w:cs="Times New Roman"/>
          <w:color w:val="000000"/>
          <w:sz w:val="24"/>
          <w:szCs w:val="24"/>
        </w:rPr>
        <w:t xml:space="preserve">and </w:t>
      </w:r>
      <w:r w:rsidRPr="00BA2AC5">
        <w:rPr>
          <w:rFonts w:ascii="Times New Roman" w:hAnsi="Times New Roman" w:cs="Times New Roman"/>
          <w:color w:val="000000"/>
          <w:sz w:val="20"/>
          <w:szCs w:val="20"/>
        </w:rPr>
        <w:t>Collaboration</w:t>
      </w:r>
      <w:r w:rsidR="006C52C4">
        <w:rPr>
          <w:rFonts w:ascii="Times New Roman" w:hAnsi="Times New Roman" w:cs="Times New Roman"/>
          <w:noProof/>
          <w:sz w:val="24"/>
          <w:szCs w:val="24"/>
          <w:lang w:bidi="ar-SA"/>
        </w:rPr>
        <mc:AlternateContent>
          <mc:Choice Requires="wps">
            <w:drawing>
              <wp:anchor distT="0" distB="0" distL="114300" distR="114300" simplePos="0" relativeHeight="251654656" behindDoc="0" locked="0" layoutInCell="1" allowOverlap="1">
                <wp:simplePos x="0" y="0"/>
                <wp:positionH relativeFrom="column">
                  <wp:posOffset>3590925</wp:posOffset>
                </wp:positionH>
                <wp:positionV relativeFrom="paragraph">
                  <wp:posOffset>153670</wp:posOffset>
                </wp:positionV>
                <wp:extent cx="361950" cy="352425"/>
                <wp:effectExtent l="0" t="0" r="19050" b="28575"/>
                <wp:wrapNone/>
                <wp:docPr id="9222" name="Oval 9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352425"/>
                        </a:xfrm>
                        <a:prstGeom prst="ellipse">
                          <a:avLst/>
                        </a:prstGeom>
                        <a:solidFill>
                          <a:srgbClr val="FFC000"/>
                        </a:solidFill>
                        <a:ln w="25400" cap="flat" cmpd="sng" algn="ctr">
                          <a:solidFill>
                            <a:srgbClr val="F79646">
                              <a:lumMod val="20000"/>
                              <a:lumOff val="80000"/>
                            </a:srgbClr>
                          </a:solidFill>
                          <a:prstDash val="solid"/>
                        </a:ln>
                        <a:effectLst/>
                      </wps:spPr>
                      <wps:txbx>
                        <w:txbxContent>
                          <w:p w:rsidR="00446E51" w:rsidRPr="005805E3" w:rsidRDefault="00446E51" w:rsidP="005805E3">
                            <w:pPr>
                              <w:jc w:val="center"/>
                              <w:rPr>
                                <w:color w:val="000000"/>
                              </w:rPr>
                            </w:pPr>
                            <w:r w:rsidRPr="005805E3">
                              <w:rPr>
                                <w:color w:val="00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22" o:spid="_x0000_s1030" style="position:absolute;margin-left:282.75pt;margin-top:12.1pt;width:28.5pt;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" fillcolor="#ffc000" strokecolor="#fdeada" strokeweight="2pt">
                <v:path arrowok="t"/>
                <v:textbox>
                  <w:txbxContent>
                    <w:p w:rsidR="00446E51" w:rsidRPr="005805E3" w:rsidRDefault="00446E51" w:rsidP="005805E3">
                      <w:pPr>
                        <w:jc w:val="center"/>
                        <w:rPr>
                          <w:color w:val="000000"/>
                        </w:rPr>
                      </w:pPr>
                      <w:r w:rsidRPr="005805E3">
                        <w:rPr>
                          <w:color w:val="000000"/>
                        </w:rPr>
                        <w:t>5</w:t>
                      </w:r>
                    </w:p>
                  </w:txbxContent>
                </v:textbox>
              </v:oval>
            </w:pict>
          </mc:Fallback>
        </mc:AlternateContent>
      </w:r>
      <w:r w:rsidR="006C52C4">
        <w:rPr>
          <w:rFonts w:ascii="Times New Roman" w:hAnsi="Times New Roman" w:cs="Times New Roman"/>
          <w:noProof/>
          <w:sz w:val="24"/>
          <w:szCs w:val="24"/>
          <w:lang w:bidi="ar-SA"/>
        </w:rPr>
        <mc:AlternateContent>
          <mc:Choice Requires="wps">
            <w:drawing>
              <wp:anchor distT="0" distB="0" distL="114300" distR="114300" simplePos="0" relativeHeight="251647488" behindDoc="0" locked="0" layoutInCell="1" allowOverlap="1">
                <wp:simplePos x="0" y="0"/>
                <wp:positionH relativeFrom="column">
                  <wp:posOffset>3676650</wp:posOffset>
                </wp:positionH>
                <wp:positionV relativeFrom="paragraph">
                  <wp:posOffset>305435</wp:posOffset>
                </wp:positionV>
                <wp:extent cx="1190625" cy="600075"/>
                <wp:effectExtent l="0" t="0" r="28575" b="28575"/>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600075"/>
                        </a:xfrm>
                        <a:prstGeom prst="roundRect">
                          <a:avLst/>
                        </a:prstGeom>
                        <a:solidFill>
                          <a:srgbClr val="FFC000"/>
                        </a:solidFill>
                        <a:ln w="25400" cap="flat" cmpd="sng" algn="ctr">
                          <a:solidFill>
                            <a:srgbClr val="F79646">
                              <a:lumMod val="40000"/>
                              <a:lumOff val="60000"/>
                            </a:srgbClr>
                          </a:solidFill>
                          <a:prstDash val="solid"/>
                        </a:ln>
                        <a:effectLst/>
                      </wps:spPr>
                      <wps:txbx>
                        <w:txbxContent>
                          <w:p w:rsidR="00446E51" w:rsidRPr="005805E3" w:rsidRDefault="00446E51" w:rsidP="005805E3">
                            <w:pPr>
                              <w:pStyle w:val="Default"/>
                              <w:jc w:val="center"/>
                              <w:rPr>
                                <w:rFonts w:cs="B Mitra"/>
                                <w:b/>
                                <w:bCs/>
                                <w:sz w:val="20"/>
                                <w:szCs w:val="20"/>
                              </w:rPr>
                            </w:pPr>
                            <w:r w:rsidRPr="005805E3">
                              <w:rPr>
                                <w:rFonts w:cs="B Mitra"/>
                                <w:b/>
                                <w:bCs/>
                                <w:sz w:val="20"/>
                                <w:szCs w:val="20"/>
                              </w:rPr>
                              <w:t>Enrichment</w:t>
                            </w:r>
                          </w:p>
                          <w:p w:rsidR="00446E51" w:rsidRPr="005805E3" w:rsidRDefault="00446E51" w:rsidP="005805E3">
                            <w:pPr>
                              <w:autoSpaceDE w:val="0"/>
                              <w:autoSpaceDN w:val="0"/>
                              <w:adjustRightInd w:val="0"/>
                              <w:jc w:val="center"/>
                              <w:rPr>
                                <w:rFonts w:ascii="Times New Roman" w:hAnsi="Times New Roman" w:cs="B Mitra"/>
                                <w:b/>
                                <w:bCs/>
                                <w:color w:val="000000"/>
                                <w:sz w:val="20"/>
                                <w:szCs w:val="20"/>
                              </w:rPr>
                            </w:pPr>
                            <w:r w:rsidRPr="005805E3">
                              <w:rPr>
                                <w:rFonts w:ascii="Times New Roman" w:hAnsi="Times New Roman" w:cs="B Mitra"/>
                                <w:b/>
                                <w:bCs/>
                                <w:color w:val="000000"/>
                                <w:sz w:val="20"/>
                                <w:szCs w:val="20"/>
                              </w:rPr>
                              <w:t>Phase</w:t>
                            </w:r>
                          </w:p>
                          <w:p w:rsidR="00446E51" w:rsidRDefault="00446E51" w:rsidP="005805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1" style="position:absolute;margin-left:289.5pt;margin-top:24.05pt;width:93.75pt;height:4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" fillcolor="#ffc000" strokecolor="#fcd5b5" strokeweight="2pt">
                <v:path arrowok="t"/>
                <v:textbox>
                  <w:txbxContent>
                    <w:p w:rsidR="00446E51" w:rsidRPr="005805E3" w:rsidRDefault="00446E51" w:rsidP="005805E3">
                      <w:pPr>
                        <w:pStyle w:val="Default"/>
                        <w:jc w:val="center"/>
                        <w:rPr>
                          <w:rFonts w:cs="B Mitra"/>
                          <w:b/>
                          <w:bCs/>
                          <w:sz w:val="20"/>
                          <w:szCs w:val="20"/>
                        </w:rPr>
                      </w:pPr>
                      <w:r w:rsidRPr="005805E3">
                        <w:rPr>
                          <w:rFonts w:cs="B Mitra"/>
                          <w:b/>
                          <w:bCs/>
                          <w:sz w:val="20"/>
                          <w:szCs w:val="20"/>
                        </w:rPr>
                        <w:t>Enrichment</w:t>
                      </w:r>
                    </w:p>
                    <w:p w:rsidR="00446E51" w:rsidRPr="005805E3" w:rsidRDefault="00446E51" w:rsidP="005805E3">
                      <w:pPr>
                        <w:autoSpaceDE w:val="0"/>
                        <w:autoSpaceDN w:val="0"/>
                        <w:adjustRightInd w:val="0"/>
                        <w:jc w:val="center"/>
                        <w:rPr>
                          <w:rFonts w:ascii="Times New Roman" w:hAnsi="Times New Roman" w:cs="B Mitra"/>
                          <w:b/>
                          <w:bCs/>
                          <w:color w:val="000000"/>
                          <w:sz w:val="20"/>
                          <w:szCs w:val="20"/>
                        </w:rPr>
                      </w:pPr>
                      <w:r w:rsidRPr="005805E3">
                        <w:rPr>
                          <w:rFonts w:ascii="Times New Roman" w:hAnsi="Times New Roman" w:cs="B Mitra"/>
                          <w:b/>
                          <w:bCs/>
                          <w:color w:val="000000"/>
                          <w:sz w:val="20"/>
                          <w:szCs w:val="20"/>
                        </w:rPr>
                        <w:t>Phase</w:t>
                      </w:r>
                    </w:p>
                    <w:p w:rsidR="00446E51" w:rsidRDefault="00446E51" w:rsidP="005805E3"/>
                  </w:txbxContent>
                </v:textbox>
              </v:roundrect>
            </w:pict>
          </mc:Fallback>
        </mc:AlternateContent>
      </w:r>
    </w:p>
    <w:p w:rsidR="005805E3" w:rsidRPr="00BA2AC5" w:rsidRDefault="006C52C4" w:rsidP="00CD190E">
      <w:pPr>
        <w:bidi w:val="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57728" behindDoc="0" locked="0" layoutInCell="1" allowOverlap="1">
                <wp:simplePos x="0" y="0"/>
                <wp:positionH relativeFrom="column">
                  <wp:posOffset>2667000</wp:posOffset>
                </wp:positionH>
                <wp:positionV relativeFrom="paragraph">
                  <wp:posOffset>194310</wp:posOffset>
                </wp:positionV>
                <wp:extent cx="371475" cy="361950"/>
                <wp:effectExtent l="0" t="0" r="28575" b="19050"/>
                <wp:wrapNone/>
                <wp:docPr id="9232" name="Oval 9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361950"/>
                        </a:xfrm>
                        <a:prstGeom prst="ellipse">
                          <a:avLst/>
                        </a:prstGeom>
                        <a:solidFill>
                          <a:srgbClr val="4F81BD"/>
                        </a:solidFill>
                        <a:ln w="25400" cap="flat" cmpd="sng" algn="ctr">
                          <a:solidFill>
                            <a:srgbClr val="4BACC6">
                              <a:lumMod val="20000"/>
                              <a:lumOff val="80000"/>
                            </a:srgbClr>
                          </a:solidFill>
                          <a:prstDash val="solid"/>
                        </a:ln>
                        <a:effectLst/>
                      </wps:spPr>
                      <wps:txbx>
                        <w:txbxContent>
                          <w:p w:rsidR="00446E51" w:rsidRPr="005805E3" w:rsidRDefault="00446E51" w:rsidP="005805E3">
                            <w:pPr>
                              <w:jc w:val="center"/>
                              <w:rPr>
                                <w:color w:val="000000"/>
                              </w:rPr>
                            </w:pPr>
                            <w:r w:rsidRPr="005805E3">
                              <w:rPr>
                                <w:color w:val="00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32" o:spid="_x0000_s1032" style="position:absolute;left:0;text-align:left;margin-left:210pt;margin-top:15.3pt;width:29.25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" fillcolor="#4f81bd" strokecolor="#dbeef4" strokeweight="2pt">
                <v:path arrowok="t"/>
                <v:textbox>
                  <w:txbxContent>
                    <w:p w:rsidR="00446E51" w:rsidRPr="005805E3" w:rsidRDefault="00446E51" w:rsidP="005805E3">
                      <w:pPr>
                        <w:jc w:val="center"/>
                        <w:rPr>
                          <w:color w:val="000000"/>
                        </w:rPr>
                      </w:pPr>
                      <w:r w:rsidRPr="005805E3">
                        <w:rPr>
                          <w:color w:val="000000"/>
                        </w:rPr>
                        <w:t>4</w:t>
                      </w:r>
                    </w:p>
                  </w:txbxContent>
                </v:textbox>
              </v:oval>
            </w:pict>
          </mc:Fallback>
        </mc:AlternateContent>
      </w:r>
    </w:p>
    <w:p w:rsidR="005805E3" w:rsidRPr="00BA2AC5" w:rsidRDefault="006C52C4" w:rsidP="00CD190E">
      <w:pPr>
        <w:bidi w:val="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58752" behindDoc="0" locked="0" layoutInCell="1" allowOverlap="1">
                <wp:simplePos x="0" y="0"/>
                <wp:positionH relativeFrom="column">
                  <wp:posOffset>1857375</wp:posOffset>
                </wp:positionH>
                <wp:positionV relativeFrom="paragraph">
                  <wp:posOffset>126365</wp:posOffset>
                </wp:positionV>
                <wp:extent cx="371475" cy="371475"/>
                <wp:effectExtent l="0" t="0" r="28575" b="28575"/>
                <wp:wrapNone/>
                <wp:docPr id="9234" name="Oval 9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371475"/>
                        </a:xfrm>
                        <a:prstGeom prst="ellipse">
                          <a:avLst/>
                        </a:prstGeom>
                        <a:solidFill>
                          <a:srgbClr val="9BBB59"/>
                        </a:solidFill>
                        <a:ln w="25400" cap="flat" cmpd="sng" algn="ctr">
                          <a:solidFill>
                            <a:srgbClr val="9BBB59">
                              <a:lumMod val="20000"/>
                              <a:lumOff val="80000"/>
                            </a:srgbClr>
                          </a:solidFill>
                          <a:prstDash val="solid"/>
                        </a:ln>
                        <a:effectLst/>
                      </wps:spPr>
                      <wps:txbx>
                        <w:txbxContent>
                          <w:p w:rsidR="00446E51" w:rsidRPr="005805E3" w:rsidRDefault="00446E51" w:rsidP="005805E3">
                            <w:pPr>
                              <w:jc w:val="center"/>
                              <w:rPr>
                                <w:color w:val="000000"/>
                              </w:rPr>
                            </w:pPr>
                            <w:r w:rsidRPr="005805E3">
                              <w:rPr>
                                <w:color w:val="00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34" o:spid="_x0000_s1033" style="position:absolute;left:0;text-align:left;margin-left:146.25pt;margin-top:9.95pt;width:29.25pt;height:2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" fillcolor="#9bbb59" strokecolor="#ebf1de" strokeweight="2pt">
                <v:path arrowok="t"/>
                <v:textbox>
                  <w:txbxContent>
                    <w:p w:rsidR="00446E51" w:rsidRPr="005805E3" w:rsidRDefault="00446E51" w:rsidP="005805E3">
                      <w:pPr>
                        <w:jc w:val="center"/>
                        <w:rPr>
                          <w:color w:val="000000"/>
                        </w:rPr>
                      </w:pPr>
                      <w:r w:rsidRPr="005805E3">
                        <w:rPr>
                          <w:color w:val="000000"/>
                        </w:rPr>
                        <w:t>3</w:t>
                      </w:r>
                    </w:p>
                  </w:txbxContent>
                </v:textbox>
              </v:oval>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48512" behindDoc="0" locked="0" layoutInCell="1" allowOverlap="1">
                <wp:simplePos x="0" y="0"/>
                <wp:positionH relativeFrom="column">
                  <wp:posOffset>2819400</wp:posOffset>
                </wp:positionH>
                <wp:positionV relativeFrom="paragraph">
                  <wp:posOffset>8255</wp:posOffset>
                </wp:positionV>
                <wp:extent cx="1228725" cy="647700"/>
                <wp:effectExtent l="0" t="0" r="28575" b="1905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647700"/>
                        </a:xfrm>
                        <a:prstGeom prst="roundRect">
                          <a:avLst/>
                        </a:prstGeom>
                        <a:solidFill>
                          <a:srgbClr val="4F81BD"/>
                        </a:solidFill>
                        <a:ln w="25400" cap="flat" cmpd="sng" algn="ctr">
                          <a:solidFill>
                            <a:srgbClr val="4F81BD">
                              <a:lumMod val="60000"/>
                              <a:lumOff val="40000"/>
                            </a:srgbClr>
                          </a:solidFill>
                          <a:prstDash val="solid"/>
                        </a:ln>
                        <a:effectLst/>
                      </wps:spPr>
                      <wps:txbx>
                        <w:txbxContent>
                          <w:p w:rsidR="00446E51" w:rsidRPr="005805E3" w:rsidRDefault="00446E51" w:rsidP="005805E3">
                            <w:pPr>
                              <w:jc w:val="center"/>
                              <w:rPr>
                                <w:color w:val="000000"/>
                                <w:sz w:val="20"/>
                                <w:szCs w:val="20"/>
                              </w:rPr>
                            </w:pPr>
                            <w:r w:rsidRPr="005805E3">
                              <w:rPr>
                                <w:rFonts w:ascii="Times New Roman" w:hAnsi="Times New Roman" w:cs="B Mitra"/>
                                <w:b/>
                                <w:bCs/>
                                <w:color w:val="000000"/>
                                <w:sz w:val="20"/>
                                <w:szCs w:val="20"/>
                              </w:rPr>
                              <w:t>Participation         phase</w:t>
                            </w:r>
                          </w:p>
                          <w:p w:rsidR="00446E51" w:rsidRPr="005805E3" w:rsidRDefault="00446E51" w:rsidP="005805E3">
                            <w:pPr>
                              <w:jc w:val="center"/>
                              <w:rPr>
                                <w:b/>
                                <w:bCs/>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4" style="position:absolute;left:0;text-align:left;margin-left:222pt;margin-top:.65pt;width:96.75pt;height:5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" fillcolor="#4f81bd" strokecolor="#95b3d7" strokeweight="2pt">
                <v:path arrowok="t"/>
                <v:textbox>
                  <w:txbxContent>
                    <w:p w:rsidR="00446E51" w:rsidRPr="005805E3" w:rsidRDefault="00446E51" w:rsidP="005805E3">
                      <w:pPr>
                        <w:jc w:val="center"/>
                        <w:rPr>
                          <w:color w:val="000000"/>
                          <w:sz w:val="20"/>
                          <w:szCs w:val="20"/>
                        </w:rPr>
                      </w:pPr>
                      <w:r w:rsidRPr="005805E3">
                        <w:rPr>
                          <w:rFonts w:ascii="Times New Roman" w:hAnsi="Times New Roman" w:cs="B Mitra"/>
                          <w:b/>
                          <w:bCs/>
                          <w:color w:val="000000"/>
                          <w:sz w:val="20"/>
                          <w:szCs w:val="20"/>
                        </w:rPr>
                        <w:t>Participation         phase</w:t>
                      </w:r>
                    </w:p>
                    <w:p w:rsidR="00446E51" w:rsidRPr="005805E3" w:rsidRDefault="00446E51" w:rsidP="005805E3">
                      <w:pPr>
                        <w:jc w:val="center"/>
                        <w:rPr>
                          <w:b/>
                          <w:bCs/>
                          <w:color w:val="FFFFFF"/>
                        </w:rPr>
                      </w:pPr>
                    </w:p>
                  </w:txbxContent>
                </v:textbox>
              </v:roundrect>
            </w:pict>
          </mc:Fallback>
        </mc:AlternateContent>
      </w:r>
    </w:p>
    <w:p w:rsidR="005805E3" w:rsidRPr="00BA2AC5" w:rsidRDefault="006C52C4" w:rsidP="00CD190E">
      <w:pPr>
        <w:bidi w:val="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1824" behindDoc="0" locked="0" layoutInCell="1" allowOverlap="1">
                <wp:simplePos x="0" y="0"/>
                <wp:positionH relativeFrom="column">
                  <wp:posOffset>4371975</wp:posOffset>
                </wp:positionH>
                <wp:positionV relativeFrom="paragraph">
                  <wp:posOffset>93980</wp:posOffset>
                </wp:positionV>
                <wp:extent cx="1076325" cy="600075"/>
                <wp:effectExtent l="0" t="0" r="66675" b="66675"/>
                <wp:wrapNone/>
                <wp:docPr id="2048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1076325" cy="600075"/>
                        </a:xfrm>
                        <a:prstGeom prst="roundRect">
                          <a:avLst>
                            <a:gd name="adj" fmla="val 11921"/>
                          </a:avLst>
                        </a:prstGeom>
                        <a:gradFill rotWithShape="1">
                          <a:gsLst>
                            <a:gs pos="0">
                              <a:srgbClr val="4F81BD"/>
                            </a:gs>
                            <a:gs pos="100000">
                              <a:srgbClr val="4F81BD">
                                <a:gamma/>
                                <a:shade val="69804"/>
                                <a:invGamma/>
                              </a:srgbClr>
                            </a:gs>
                          </a:gsLst>
                          <a:lin ang="5400000" scaled="1"/>
                        </a:gradFill>
                        <a:ln w="25400">
                          <a:solidFill>
                            <a:srgbClr val="FFFFFF"/>
                          </a:solidFill>
                          <a:round/>
                          <a:headEnd/>
                          <a:tailEnd/>
                        </a:ln>
                        <a:effectLst>
                          <a:outerShdw dist="53882" dir="2700000" algn="ctr" rotWithShape="0">
                            <a:srgbClr val="000000">
                              <a:alpha val="50000"/>
                            </a:srgbClr>
                          </a:outerShdw>
                        </a:effectLst>
                      </wps:spPr>
                      <wps:txbx>
                        <w:txbxContent>
                          <w:p w:rsidR="00446E51" w:rsidRDefault="00446E51" w:rsidP="005805E3">
                            <w:pPr>
                              <w:jc w:val="center"/>
                            </w:pPr>
                            <w:r>
                              <w:t xml:space="preserve">E-Consultation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id="AutoShape 8" o:spid="_x0000_s1035" style="position:absolute;left:0;text-align:left;margin-left:344.25pt;margin-top:7.4pt;width:84.75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813f"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" fillcolor="#4f81bd" strokecolor="white" strokeweight="2pt">
                <v:fill color2="#375a84" rotate="t" focus="100%" type="gradient"/>
                <v:shadow on="t" color="black" opacity=".5" offset="3pt,3pt"/>
                <v:textbox>
                  <w:txbxContent>
                    <w:p w:rsidR="00446E51" w:rsidRDefault="00446E51" w:rsidP="005805E3">
                      <w:pPr>
                        <w:jc w:val="center"/>
                      </w:pPr>
                      <w:r>
                        <w:t xml:space="preserve">E-Consultation </w:t>
                      </w:r>
                    </w:p>
                  </w:txbxContent>
                </v:textbox>
              </v:roundrect>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64896" behindDoc="0" locked="0" layoutInCell="1" allowOverlap="1">
                <wp:simplePos x="0" y="0"/>
                <wp:positionH relativeFrom="column">
                  <wp:posOffset>3448050</wp:posOffset>
                </wp:positionH>
                <wp:positionV relativeFrom="paragraph">
                  <wp:posOffset>247015</wp:posOffset>
                </wp:positionV>
                <wp:extent cx="323850" cy="361950"/>
                <wp:effectExtent l="0" t="0" r="19050" b="19050"/>
                <wp:wrapNone/>
                <wp:docPr id="9216" name="Curved Right Arrow 9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361950"/>
                        </a:xfrm>
                        <a:prstGeom prst="curved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9216" o:spid="_x0000_s1026" type="#_x0000_t102" style="position:absolute;margin-left:271.5pt;margin-top:19.45pt;width:25.5pt;height:2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" adj="11937,19184,16200" fillcolor="#4f81bd" strokecolor="#385d8a" strokeweight="2pt">
                <v:path arrowok="t"/>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49536" behindDoc="0" locked="0" layoutInCell="1" allowOverlap="1">
                <wp:simplePos x="0" y="0"/>
                <wp:positionH relativeFrom="column">
                  <wp:posOffset>2019300</wp:posOffset>
                </wp:positionH>
                <wp:positionV relativeFrom="paragraph">
                  <wp:posOffset>65405</wp:posOffset>
                </wp:positionV>
                <wp:extent cx="1200150" cy="628650"/>
                <wp:effectExtent l="0" t="0" r="19050" b="1905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628650"/>
                        </a:xfrm>
                        <a:prstGeom prst="roundRect">
                          <a:avLst/>
                        </a:prstGeom>
                        <a:solidFill>
                          <a:srgbClr val="92D050"/>
                        </a:solidFill>
                        <a:ln w="25400" cap="flat" cmpd="sng" algn="ctr">
                          <a:solidFill>
                            <a:srgbClr val="9BBB59">
                              <a:lumMod val="60000"/>
                              <a:lumOff val="40000"/>
                            </a:srgbClr>
                          </a:solidFill>
                          <a:prstDash val="solid"/>
                        </a:ln>
                        <a:effectLst/>
                      </wps:spPr>
                      <wps:txbx>
                        <w:txbxContent>
                          <w:p w:rsidR="00446E51" w:rsidRPr="005805E3" w:rsidRDefault="00446E51" w:rsidP="005805E3">
                            <w:pPr>
                              <w:jc w:val="center"/>
                              <w:rPr>
                                <w:b/>
                                <w:bCs/>
                                <w:color w:val="000000"/>
                              </w:rPr>
                            </w:pPr>
                            <w:r w:rsidRPr="005805E3">
                              <w:rPr>
                                <w:b/>
                                <w:bCs/>
                                <w:color w:val="000000"/>
                              </w:rPr>
                              <w:t>Interaction</w:t>
                            </w:r>
                          </w:p>
                          <w:p w:rsidR="00446E51" w:rsidRPr="005805E3" w:rsidRDefault="00446E51" w:rsidP="005805E3">
                            <w:pPr>
                              <w:jc w:val="center"/>
                              <w:rPr>
                                <w:b/>
                                <w:bCs/>
                                <w:color w:val="000000"/>
                              </w:rPr>
                            </w:pPr>
                            <w:r w:rsidRPr="005805E3">
                              <w:rPr>
                                <w:b/>
                                <w:bCs/>
                                <w:color w:val="000000"/>
                              </w:rPr>
                              <w:t>phase</w:t>
                            </w:r>
                          </w:p>
                          <w:p w:rsidR="00446E51" w:rsidRDefault="00446E51" w:rsidP="005805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6" style="position:absolute;left:0;text-align:left;margin-left:159pt;margin-top:5.15pt;width:94.5pt;height:4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" fillcolor="#92d050" strokecolor="#c3d69b" strokeweight="2pt">
                <v:path arrowok="t"/>
                <v:textbox>
                  <w:txbxContent>
                    <w:p w:rsidR="00446E51" w:rsidRPr="005805E3" w:rsidRDefault="00446E51" w:rsidP="005805E3">
                      <w:pPr>
                        <w:jc w:val="center"/>
                        <w:rPr>
                          <w:b/>
                          <w:bCs/>
                          <w:color w:val="000000"/>
                        </w:rPr>
                      </w:pPr>
                      <w:r w:rsidRPr="005805E3">
                        <w:rPr>
                          <w:b/>
                          <w:bCs/>
                          <w:color w:val="000000"/>
                        </w:rPr>
                        <w:t>Interaction</w:t>
                      </w:r>
                    </w:p>
                    <w:p w:rsidR="00446E51" w:rsidRPr="005805E3" w:rsidRDefault="00446E51" w:rsidP="005805E3">
                      <w:pPr>
                        <w:jc w:val="center"/>
                        <w:rPr>
                          <w:b/>
                          <w:bCs/>
                          <w:color w:val="000000"/>
                        </w:rPr>
                      </w:pPr>
                      <w:r w:rsidRPr="005805E3">
                        <w:rPr>
                          <w:b/>
                          <w:bCs/>
                          <w:color w:val="000000"/>
                        </w:rPr>
                        <w:t>phase</w:t>
                      </w:r>
                    </w:p>
                    <w:p w:rsidR="00446E51" w:rsidRDefault="00446E51" w:rsidP="005805E3">
                      <w:pPr>
                        <w:jc w:val="center"/>
                      </w:pPr>
                    </w:p>
                  </w:txbxContent>
                </v:textbox>
              </v:roundrect>
            </w:pict>
          </mc:Fallback>
        </mc:AlternateContent>
      </w:r>
    </w:p>
    <w:p w:rsidR="005805E3" w:rsidRPr="00BA2AC5" w:rsidRDefault="006C52C4" w:rsidP="00CD190E">
      <w:pPr>
        <w:bidi w:val="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7968" behindDoc="0" locked="0" layoutInCell="1" allowOverlap="1">
                <wp:simplePos x="0" y="0"/>
                <wp:positionH relativeFrom="column">
                  <wp:posOffset>5095875</wp:posOffset>
                </wp:positionH>
                <wp:positionV relativeFrom="paragraph">
                  <wp:posOffset>146685</wp:posOffset>
                </wp:positionV>
                <wp:extent cx="552450" cy="428625"/>
                <wp:effectExtent l="0" t="0" r="19050" b="28575"/>
                <wp:wrapNone/>
                <wp:docPr id="9219" name="Oval 9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428625"/>
                        </a:xfrm>
                        <a:prstGeom prst="ellipse">
                          <a:avLst/>
                        </a:prstGeom>
                        <a:solidFill>
                          <a:srgbClr val="4F81BD"/>
                        </a:solidFill>
                        <a:ln w="25400" cap="flat" cmpd="sng" algn="ctr">
                          <a:solidFill>
                            <a:srgbClr val="4BACC6">
                              <a:lumMod val="20000"/>
                              <a:lumOff val="80000"/>
                            </a:srgbClr>
                          </a:solidFill>
                          <a:prstDash val="solid"/>
                        </a:ln>
                        <a:effectLst/>
                      </wps:spPr>
                      <wps:txbx>
                        <w:txbxContent>
                          <w:p w:rsidR="00446E51" w:rsidRPr="005805E3" w:rsidRDefault="00446E51" w:rsidP="005805E3">
                            <w:pPr>
                              <w:jc w:val="center"/>
                              <w:rPr>
                                <w:color w:val="000000"/>
                              </w:rPr>
                            </w:pPr>
                            <w:r w:rsidRPr="005805E3">
                              <w:rPr>
                                <w:color w:val="000000"/>
                              </w:rP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19" o:spid="_x0000_s1037" style="position:absolute;left:0;text-align:left;margin-left:401.25pt;margin-top:11.55pt;width:43.5pt;height:33.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" fillcolor="#4f81bd" strokecolor="#dbeef4" strokeweight="2pt">
                <v:path arrowok="t"/>
                <v:textbox>
                  <w:txbxContent>
                    <w:p w:rsidR="00446E51" w:rsidRPr="005805E3" w:rsidRDefault="00446E51" w:rsidP="005805E3">
                      <w:pPr>
                        <w:jc w:val="center"/>
                        <w:rPr>
                          <w:color w:val="000000"/>
                        </w:rPr>
                      </w:pPr>
                      <w:r w:rsidRPr="005805E3">
                        <w:rPr>
                          <w:color w:val="000000"/>
                        </w:rPr>
                        <w:t>4.3</w:t>
                      </w:r>
                    </w:p>
                  </w:txbxContent>
                </v:textbox>
              </v:oval>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62848" behindDoc="0" locked="0" layoutInCell="1" allowOverlap="1">
                <wp:simplePos x="0" y="0"/>
                <wp:positionH relativeFrom="column">
                  <wp:posOffset>3905250</wp:posOffset>
                </wp:positionH>
                <wp:positionV relativeFrom="paragraph">
                  <wp:posOffset>224790</wp:posOffset>
                </wp:positionV>
                <wp:extent cx="1095375" cy="628650"/>
                <wp:effectExtent l="0" t="0" r="66675" b="57150"/>
                <wp:wrapNone/>
                <wp:docPr id="2048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1095375" cy="628650"/>
                        </a:xfrm>
                        <a:prstGeom prst="roundRect">
                          <a:avLst>
                            <a:gd name="adj" fmla="val 11921"/>
                          </a:avLst>
                        </a:prstGeom>
                        <a:gradFill rotWithShape="1">
                          <a:gsLst>
                            <a:gs pos="0">
                              <a:srgbClr val="4F81BD"/>
                            </a:gs>
                            <a:gs pos="100000">
                              <a:srgbClr val="4F81BD">
                                <a:gamma/>
                                <a:shade val="69804"/>
                                <a:invGamma/>
                              </a:srgbClr>
                            </a:gs>
                          </a:gsLst>
                          <a:lin ang="5400000" scaled="1"/>
                        </a:gradFill>
                        <a:ln w="25400">
                          <a:solidFill>
                            <a:srgbClr val="FFFFFF"/>
                          </a:solidFill>
                          <a:round/>
                          <a:headEnd/>
                          <a:tailEnd/>
                        </a:ln>
                        <a:effectLst>
                          <a:outerShdw dist="53882" dir="2700000" algn="ctr" rotWithShape="0">
                            <a:srgbClr val="000000">
                              <a:alpha val="50000"/>
                            </a:srgbClr>
                          </a:outerShdw>
                        </a:effectLst>
                      </wps:spPr>
                      <wps:txbx>
                        <w:txbxContent>
                          <w:p w:rsidR="00446E51" w:rsidRDefault="00446E51" w:rsidP="005805E3">
                            <w:pPr>
                              <w:spacing w:line="240" w:lineRule="auto"/>
                              <w:jc w:val="center"/>
                            </w:pPr>
                            <w:r>
                              <w:t>Political</w:t>
                            </w:r>
                          </w:p>
                          <w:p w:rsidR="00446E51" w:rsidRDefault="00446E51" w:rsidP="005805E3">
                            <w:pPr>
                              <w:spacing w:line="240" w:lineRule="auto"/>
                              <w:jc w:val="center"/>
                            </w:pPr>
                            <w:r w:rsidRPr="005805E3">
                              <w:rPr>
                                <w:rFonts w:ascii="Times New Roman" w:hAnsi="Times New Roman" w:cs="B Mitra"/>
                                <w:b/>
                                <w:bCs/>
                                <w:color w:val="000000"/>
                                <w:sz w:val="20"/>
                                <w:szCs w:val="20"/>
                              </w:rPr>
                              <w:t xml:space="preserve">   Participation  </w:t>
                            </w:r>
                          </w:p>
                          <w:p w:rsidR="00446E51" w:rsidRDefault="00446E51" w:rsidP="005805E3">
                            <w:pPr>
                              <w:jc w:val="cente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id="_x0000_s1038" style="position:absolute;left:0;text-align:left;margin-left:307.5pt;margin-top:17.7pt;width:86.25pt;height:4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813f"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" fillcolor="#4f81bd" strokecolor="white" strokeweight="2pt">
                <v:fill color2="#375a84" rotate="t" focus="100%" type="gradient"/>
                <v:shadow on="t" color="black" opacity=".5" offset="3pt,3pt"/>
                <v:textbox>
                  <w:txbxContent>
                    <w:p w:rsidR="00446E51" w:rsidRDefault="00446E51" w:rsidP="005805E3">
                      <w:pPr>
                        <w:spacing w:line="240" w:lineRule="auto"/>
                        <w:jc w:val="center"/>
                      </w:pPr>
                      <w:r>
                        <w:t>Political</w:t>
                      </w:r>
                    </w:p>
                    <w:p w:rsidR="00446E51" w:rsidRDefault="00446E51" w:rsidP="005805E3">
                      <w:pPr>
                        <w:spacing w:line="240" w:lineRule="auto"/>
                        <w:jc w:val="center"/>
                      </w:pPr>
                      <w:r w:rsidRPr="005805E3">
                        <w:rPr>
                          <w:rFonts w:ascii="Times New Roman" w:hAnsi="Times New Roman" w:cs="B Mitra"/>
                          <w:b/>
                          <w:bCs/>
                          <w:color w:val="000000"/>
                          <w:sz w:val="20"/>
                          <w:szCs w:val="20"/>
                        </w:rPr>
                        <w:t xml:space="preserve">   Participation  </w:t>
                      </w:r>
                    </w:p>
                    <w:p w:rsidR="00446E51" w:rsidRDefault="00446E51" w:rsidP="005805E3">
                      <w:pPr>
                        <w:jc w:val="center"/>
                      </w:pPr>
                    </w:p>
                  </w:txbxContent>
                </v:textbox>
              </v:roundrect>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56704" behindDoc="0" locked="0" layoutInCell="1" allowOverlap="1">
                <wp:simplePos x="0" y="0"/>
                <wp:positionH relativeFrom="column">
                  <wp:posOffset>904875</wp:posOffset>
                </wp:positionH>
                <wp:positionV relativeFrom="paragraph">
                  <wp:posOffset>10795</wp:posOffset>
                </wp:positionV>
                <wp:extent cx="342900" cy="371475"/>
                <wp:effectExtent l="0" t="0" r="19050" b="28575"/>
                <wp:wrapNone/>
                <wp:docPr id="9231" name="Oval 9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371475"/>
                        </a:xfrm>
                        <a:prstGeom prst="ellipse">
                          <a:avLst/>
                        </a:prstGeom>
                        <a:solidFill>
                          <a:srgbClr val="F79646"/>
                        </a:solidFill>
                        <a:ln w="25400" cap="flat" cmpd="sng" algn="ctr">
                          <a:solidFill>
                            <a:srgbClr val="F79646">
                              <a:lumMod val="20000"/>
                              <a:lumOff val="80000"/>
                            </a:srgbClr>
                          </a:solidFill>
                          <a:prstDash val="solid"/>
                        </a:ln>
                        <a:effectLst/>
                      </wps:spPr>
                      <wps:txbx>
                        <w:txbxContent>
                          <w:p w:rsidR="00446E51" w:rsidRPr="005805E3" w:rsidRDefault="00446E51" w:rsidP="005805E3">
                            <w:pPr>
                              <w:jc w:val="center"/>
                              <w:rPr>
                                <w:color w:val="000000"/>
                              </w:rPr>
                            </w:pPr>
                            <w:r w:rsidRPr="005805E3">
                              <w:rPr>
                                <w:color w:val="00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31" o:spid="_x0000_s1039" style="position:absolute;left:0;text-align:left;margin-left:71.25pt;margin-top:.85pt;width:27pt;height:2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" fillcolor="#f79646" strokecolor="#fdeada" strokeweight="2pt">
                <v:path arrowok="t"/>
                <v:textbox>
                  <w:txbxContent>
                    <w:p w:rsidR="00446E51" w:rsidRPr="005805E3" w:rsidRDefault="00446E51" w:rsidP="005805E3">
                      <w:pPr>
                        <w:jc w:val="center"/>
                        <w:rPr>
                          <w:color w:val="000000"/>
                        </w:rPr>
                      </w:pPr>
                      <w:r w:rsidRPr="005805E3">
                        <w:rPr>
                          <w:color w:val="000000"/>
                        </w:rPr>
                        <w:t>2</w:t>
                      </w:r>
                    </w:p>
                  </w:txbxContent>
                </v:textbox>
              </v:oval>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50560" behindDoc="0" locked="0" layoutInCell="1" allowOverlap="1">
                <wp:simplePos x="0" y="0"/>
                <wp:positionH relativeFrom="column">
                  <wp:posOffset>1057275</wp:posOffset>
                </wp:positionH>
                <wp:positionV relativeFrom="paragraph">
                  <wp:posOffset>224790</wp:posOffset>
                </wp:positionV>
                <wp:extent cx="1304925" cy="657225"/>
                <wp:effectExtent l="0" t="0" r="28575" b="2857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657225"/>
                        </a:xfrm>
                        <a:prstGeom prst="roundRect">
                          <a:avLst/>
                        </a:prstGeom>
                        <a:solidFill>
                          <a:srgbClr val="F79646">
                            <a:lumMod val="75000"/>
                          </a:srgbClr>
                        </a:solidFill>
                        <a:ln w="25400" cap="flat" cmpd="sng" algn="ctr">
                          <a:solidFill>
                            <a:srgbClr val="F79646">
                              <a:lumMod val="60000"/>
                              <a:lumOff val="40000"/>
                            </a:srgbClr>
                          </a:solidFill>
                          <a:prstDash val="solid"/>
                        </a:ln>
                        <a:effectLst/>
                      </wps:spPr>
                      <wps:txbx>
                        <w:txbxContent>
                          <w:p w:rsidR="00446E51" w:rsidRPr="005805E3" w:rsidRDefault="00446E51" w:rsidP="005805E3">
                            <w:pPr>
                              <w:jc w:val="center"/>
                              <w:rPr>
                                <w:rFonts w:ascii="Times New Roman" w:hAnsi="Times New Roman" w:cs="Times New Roman"/>
                                <w:b/>
                                <w:bCs/>
                                <w:color w:val="000000"/>
                                <w:sz w:val="20"/>
                                <w:szCs w:val="20"/>
                              </w:rPr>
                            </w:pPr>
                            <w:r w:rsidRPr="005805E3">
                              <w:rPr>
                                <w:rFonts w:ascii="Times New Roman" w:hAnsi="Times New Roman" w:cs="Times New Roman"/>
                                <w:b/>
                                <w:bCs/>
                                <w:color w:val="000000"/>
                                <w:sz w:val="20"/>
                                <w:szCs w:val="20"/>
                              </w:rPr>
                              <w:t>Provision of services  phase</w:t>
                            </w:r>
                          </w:p>
                          <w:p w:rsidR="00446E51" w:rsidRPr="005805E3" w:rsidRDefault="00446E51" w:rsidP="005805E3">
                            <w:pPr>
                              <w:rPr>
                                <w:b/>
                                <w:bCs/>
                                <w:color w:val="00000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40" style="position:absolute;left:0;text-align:left;margin-left:83.25pt;margin-top:17.7pt;width:102.75pt;height:51.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" fillcolor="#e46c0a" strokecolor="#fac090" strokeweight="2pt">
                <v:path arrowok="t"/>
                <v:textbox>
                  <w:txbxContent>
                    <w:p w:rsidR="00446E51" w:rsidRPr="005805E3" w:rsidRDefault="00446E51" w:rsidP="005805E3">
                      <w:pPr>
                        <w:jc w:val="center"/>
                        <w:rPr>
                          <w:rFonts w:ascii="Times New Roman" w:hAnsi="Times New Roman" w:cs="Times New Roman"/>
                          <w:b/>
                          <w:bCs/>
                          <w:color w:val="000000"/>
                          <w:sz w:val="20"/>
                          <w:szCs w:val="20"/>
                        </w:rPr>
                      </w:pPr>
                      <w:r w:rsidRPr="005805E3">
                        <w:rPr>
                          <w:rFonts w:ascii="Times New Roman" w:hAnsi="Times New Roman" w:cs="Times New Roman"/>
                          <w:b/>
                          <w:bCs/>
                          <w:color w:val="000000"/>
                          <w:sz w:val="20"/>
                          <w:szCs w:val="20"/>
                        </w:rPr>
                        <w:t>Provision of services  phase</w:t>
                      </w:r>
                    </w:p>
                    <w:p w:rsidR="00446E51" w:rsidRPr="005805E3" w:rsidRDefault="00446E51" w:rsidP="005805E3">
                      <w:pPr>
                        <w:rPr>
                          <w:b/>
                          <w:bCs/>
                          <w:color w:val="000000"/>
                          <w:sz w:val="20"/>
                          <w:szCs w:val="20"/>
                        </w:rPr>
                      </w:pPr>
                    </w:p>
                  </w:txbxContent>
                </v:textbox>
              </v:roundrect>
            </w:pict>
          </mc:Fallback>
        </mc:AlternateContent>
      </w:r>
    </w:p>
    <w:p w:rsidR="005805E3" w:rsidRPr="00BA2AC5" w:rsidRDefault="006C52C4" w:rsidP="00CD190E">
      <w:pPr>
        <w:bidi w:val="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3872" behindDoc="0" locked="0" layoutInCell="1" allowOverlap="1">
                <wp:simplePos x="0" y="0"/>
                <wp:positionH relativeFrom="column">
                  <wp:posOffset>2980055</wp:posOffset>
                </wp:positionH>
                <wp:positionV relativeFrom="paragraph">
                  <wp:posOffset>164465</wp:posOffset>
                </wp:positionV>
                <wp:extent cx="1068070" cy="638175"/>
                <wp:effectExtent l="0" t="0" r="55880" b="66675"/>
                <wp:wrapNone/>
                <wp:docPr id="2048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1068070" cy="638175"/>
                        </a:xfrm>
                        <a:prstGeom prst="roundRect">
                          <a:avLst>
                            <a:gd name="adj" fmla="val 11921"/>
                          </a:avLst>
                        </a:prstGeom>
                        <a:gradFill rotWithShape="1">
                          <a:gsLst>
                            <a:gs pos="0">
                              <a:srgbClr val="4F81BD"/>
                            </a:gs>
                            <a:gs pos="100000">
                              <a:srgbClr val="4F81BD">
                                <a:gamma/>
                                <a:shade val="69804"/>
                                <a:invGamma/>
                              </a:srgbClr>
                            </a:gs>
                          </a:gsLst>
                          <a:lin ang="5400000" scaled="1"/>
                        </a:gradFill>
                        <a:ln w="25400">
                          <a:solidFill>
                            <a:srgbClr val="FFFFFF"/>
                          </a:solidFill>
                          <a:round/>
                          <a:headEnd/>
                          <a:tailEnd/>
                        </a:ln>
                        <a:effectLst>
                          <a:outerShdw dist="53882" dir="2700000" algn="ctr" rotWithShape="0">
                            <a:srgbClr val="000000">
                              <a:alpha val="50000"/>
                            </a:srgbClr>
                          </a:outerShdw>
                        </a:effectLst>
                      </wps:spPr>
                      <wps:txbx>
                        <w:txbxContent>
                          <w:p w:rsidR="00446E51" w:rsidRDefault="00446E51" w:rsidP="005805E3">
                            <w:pPr>
                              <w:spacing w:line="240" w:lineRule="auto"/>
                              <w:jc w:val="center"/>
                            </w:pPr>
                            <w:r>
                              <w:t>Information</w:t>
                            </w:r>
                          </w:p>
                          <w:p w:rsidR="00446E51" w:rsidRDefault="00446E51" w:rsidP="005805E3">
                            <w:pPr>
                              <w:spacing w:line="240" w:lineRule="auto"/>
                              <w:jc w:val="center"/>
                            </w:pPr>
                            <w:r>
                              <w:t>sharing</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id="_x0000_s1041" style="position:absolute;left:0;text-align:left;margin-left:234.65pt;margin-top:12.95pt;width:84.1pt;height:5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813f"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" fillcolor="#4f81bd" strokecolor="white" strokeweight="2pt">
                <v:fill color2="#375a84" rotate="t" focus="100%" type="gradient"/>
                <v:shadow on="t" color="black" opacity=".5" offset="3pt,3pt"/>
                <v:textbox>
                  <w:txbxContent>
                    <w:p w:rsidR="00446E51" w:rsidRDefault="00446E51" w:rsidP="005805E3">
                      <w:pPr>
                        <w:spacing w:line="240" w:lineRule="auto"/>
                        <w:jc w:val="center"/>
                      </w:pPr>
                      <w:r>
                        <w:t>Information</w:t>
                      </w:r>
                    </w:p>
                    <w:p w:rsidR="00446E51" w:rsidRDefault="00446E51" w:rsidP="005805E3">
                      <w:pPr>
                        <w:spacing w:line="240" w:lineRule="auto"/>
                        <w:jc w:val="center"/>
                      </w:pPr>
                      <w:r>
                        <w:t>sharing</w:t>
                      </w:r>
                    </w:p>
                  </w:txbxContent>
                </v:textbox>
              </v:roundrect>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55680" behindDoc="0" locked="0" layoutInCell="1" allowOverlap="1">
                <wp:simplePos x="0" y="0"/>
                <wp:positionH relativeFrom="column">
                  <wp:posOffset>-200025</wp:posOffset>
                </wp:positionH>
                <wp:positionV relativeFrom="paragraph">
                  <wp:posOffset>70485</wp:posOffset>
                </wp:positionV>
                <wp:extent cx="361950" cy="390525"/>
                <wp:effectExtent l="0" t="0" r="19050" b="28575"/>
                <wp:wrapNone/>
                <wp:docPr id="9229" name="Oval 9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390525"/>
                        </a:xfrm>
                        <a:prstGeom prst="ellipse">
                          <a:avLst/>
                        </a:prstGeom>
                        <a:solidFill>
                          <a:srgbClr val="4BACC6"/>
                        </a:solidFill>
                        <a:ln w="25400" cap="flat" cmpd="sng" algn="ctr">
                          <a:solidFill>
                            <a:srgbClr val="4BACC6">
                              <a:lumMod val="20000"/>
                              <a:lumOff val="80000"/>
                            </a:srgbClr>
                          </a:solidFill>
                          <a:prstDash val="solid"/>
                        </a:ln>
                        <a:effectLst/>
                      </wps:spPr>
                      <wps:txbx>
                        <w:txbxContent>
                          <w:p w:rsidR="00446E51" w:rsidRPr="005805E3" w:rsidRDefault="00446E51" w:rsidP="005805E3">
                            <w:pPr>
                              <w:rPr>
                                <w:color w:val="000000"/>
                              </w:rPr>
                            </w:pPr>
                            <w:r w:rsidRPr="005805E3">
                              <w:rPr>
                                <w:color w:val="00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29" o:spid="_x0000_s1042" style="position:absolute;left:0;text-align:left;margin-left:-15.75pt;margin-top:5.55pt;width:28.5pt;height:3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" fillcolor="#4bacc6" strokecolor="#dbeef4" strokeweight="2pt">
                <v:path arrowok="t"/>
                <v:textbox>
                  <w:txbxContent>
                    <w:p w:rsidR="00446E51" w:rsidRPr="005805E3" w:rsidRDefault="00446E51" w:rsidP="005805E3">
                      <w:pPr>
                        <w:rPr>
                          <w:color w:val="000000"/>
                        </w:rPr>
                      </w:pPr>
                      <w:r w:rsidRPr="005805E3">
                        <w:rPr>
                          <w:color w:val="000000"/>
                        </w:rPr>
                        <w:t>1</w:t>
                      </w:r>
                    </w:p>
                  </w:txbxContent>
                </v:textbox>
              </v:oval>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213995</wp:posOffset>
                </wp:positionV>
                <wp:extent cx="1428750" cy="723900"/>
                <wp:effectExtent l="0" t="0" r="19050" b="1905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0" cy="723900"/>
                        </a:xfrm>
                        <a:prstGeom prst="roundRect">
                          <a:avLst/>
                        </a:prstGeom>
                        <a:solidFill>
                          <a:srgbClr val="4BACC6">
                            <a:lumMod val="60000"/>
                            <a:lumOff val="40000"/>
                          </a:srgbClr>
                        </a:solidFill>
                        <a:ln w="25400" cap="flat" cmpd="sng" algn="ctr">
                          <a:solidFill>
                            <a:srgbClr val="4BACC6">
                              <a:lumMod val="40000"/>
                              <a:lumOff val="60000"/>
                            </a:srgbClr>
                          </a:solidFill>
                          <a:prstDash val="solid"/>
                        </a:ln>
                        <a:effectLst/>
                      </wps:spPr>
                      <wps:txbx>
                        <w:txbxContent>
                          <w:p w:rsidR="00446E51" w:rsidRPr="00FF43F6" w:rsidRDefault="00446E51" w:rsidP="00FF43F6">
                            <w:pPr>
                              <w:jc w:val="center"/>
                              <w:rPr>
                                <w:rFonts w:ascii="Times New Roman" w:hAnsi="Times New Roman" w:cs="B Mitra"/>
                                <w:b/>
                                <w:bCs/>
                                <w:color w:val="000000"/>
                                <w:sz w:val="20"/>
                                <w:szCs w:val="20"/>
                              </w:rPr>
                            </w:pPr>
                            <w:r>
                              <w:rPr>
                                <w:rFonts w:ascii="Times New Roman" w:hAnsi="Times New Roman" w:cs="B Mitra"/>
                                <w:b/>
                                <w:bCs/>
                                <w:color w:val="000000"/>
                                <w:sz w:val="20"/>
                                <w:szCs w:val="20"/>
                              </w:rPr>
                              <w:t>Initial phase:</w:t>
                            </w:r>
                            <w:r w:rsidRPr="005805E3">
                              <w:rPr>
                                <w:rFonts w:ascii="AdvTT5235d5a9" w:hAnsi="AdvTT5235d5a9" w:cs="AdvTT5235d5a9"/>
                                <w:b/>
                                <w:bCs/>
                                <w:color w:val="000000"/>
                                <w:sz w:val="20"/>
                                <w:szCs w:val="20"/>
                              </w:rPr>
                              <w:t xml:space="preserve">    tansparency</w:t>
                            </w:r>
                          </w:p>
                          <w:p w:rsidR="00446E51" w:rsidRPr="005805E3" w:rsidRDefault="00446E51" w:rsidP="005805E3">
                            <w:pPr>
                              <w:jc w:val="center"/>
                              <w:rPr>
                                <w:rFonts w:ascii="Times New Roman" w:hAnsi="Times New Roman" w:cs="B Mitra"/>
                                <w:b/>
                                <w:bCs/>
                                <w:color w:val="000000"/>
                                <w:sz w:val="20"/>
                                <w:szCs w:val="20"/>
                              </w:rPr>
                            </w:pPr>
                          </w:p>
                          <w:p w:rsidR="00446E51" w:rsidRPr="005805E3" w:rsidRDefault="00446E51" w:rsidP="005805E3">
                            <w:pPr>
                              <w:jc w:val="center"/>
                              <w:rPr>
                                <w:rFonts w:ascii="Times New Roman" w:hAnsi="Times New Roman" w:cs="B Mitra"/>
                                <w:b/>
                                <w:bCs/>
                                <w:color w:val="000000"/>
                                <w:sz w:val="20"/>
                                <w:szCs w:val="20"/>
                              </w:rPr>
                            </w:pPr>
                          </w:p>
                          <w:p w:rsidR="00446E51" w:rsidRPr="005805E3" w:rsidRDefault="00446E51" w:rsidP="005805E3">
                            <w:pPr>
                              <w:jc w:val="center"/>
                              <w:rPr>
                                <w:rFonts w:ascii="Times New Roman" w:hAnsi="Times New Roman" w:cs="B Mitra"/>
                                <w:b/>
                                <w:bCs/>
                                <w:color w:val="000000"/>
                                <w:sz w:val="20"/>
                                <w:szCs w:val="20"/>
                              </w:rPr>
                            </w:pPr>
                            <w:r w:rsidRPr="005805E3">
                              <w:rPr>
                                <w:rFonts w:ascii="Times New Roman" w:hAnsi="Times New Roman" w:cs="B Mitra"/>
                                <w:b/>
                                <w:bCs/>
                                <w:color w:val="000000"/>
                                <w:sz w:val="20"/>
                                <w:szCs w:val="20"/>
                              </w:rPr>
                              <w:t>information broadcasting</w:t>
                            </w:r>
                            <w:r w:rsidRPr="005805E3">
                              <w:rPr>
                                <w:rFonts w:ascii="Times New Roman" w:hAnsi="Times New Roman" w:cs="B Mitra" w:hint="cs"/>
                                <w:b/>
                                <w:bCs/>
                                <w:color w:val="000000"/>
                                <w:sz w:val="20"/>
                                <w:szCs w:val="20"/>
                                <w:rtl/>
                              </w:rPr>
                              <w:t xml:space="preserve">  25</w:t>
                            </w:r>
                          </w:p>
                          <w:p w:rsidR="00446E51" w:rsidRPr="005805E3" w:rsidRDefault="00446E51" w:rsidP="005805E3">
                            <w:pPr>
                              <w:jc w:val="center"/>
                              <w:rPr>
                                <w:color w:val="00000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43" style="position:absolute;left:0;text-align:left;margin-left:-7.5pt;margin-top:16.85pt;width:112.5pt;height:5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" fillcolor="#93cddd" strokecolor="#b7dee8" strokeweight="2pt">
                <v:path arrowok="t"/>
                <v:textbox>
                  <w:txbxContent>
                    <w:p w:rsidR="00446E51" w:rsidRPr="00FF43F6" w:rsidRDefault="00446E51" w:rsidP="00FF43F6">
                      <w:pPr>
                        <w:jc w:val="center"/>
                        <w:rPr>
                          <w:rFonts w:ascii="Times New Roman" w:hAnsi="Times New Roman" w:cs="B Mitra"/>
                          <w:b/>
                          <w:bCs/>
                          <w:color w:val="000000"/>
                          <w:sz w:val="20"/>
                          <w:szCs w:val="20"/>
                        </w:rPr>
                      </w:pPr>
                      <w:r>
                        <w:rPr>
                          <w:rFonts w:ascii="Times New Roman" w:hAnsi="Times New Roman" w:cs="B Mitra"/>
                          <w:b/>
                          <w:bCs/>
                          <w:color w:val="000000"/>
                          <w:sz w:val="20"/>
                          <w:szCs w:val="20"/>
                        </w:rPr>
                        <w:t>Initial phase:</w:t>
                      </w:r>
                      <w:r w:rsidRPr="005805E3">
                        <w:rPr>
                          <w:rFonts w:ascii="AdvTT5235d5a9" w:hAnsi="AdvTT5235d5a9" w:cs="AdvTT5235d5a9"/>
                          <w:b/>
                          <w:bCs/>
                          <w:color w:val="000000"/>
                          <w:sz w:val="20"/>
                          <w:szCs w:val="20"/>
                        </w:rPr>
                        <w:t xml:space="preserve">    tansparency</w:t>
                      </w:r>
                    </w:p>
                    <w:p w:rsidR="00446E51" w:rsidRPr="005805E3" w:rsidRDefault="00446E51" w:rsidP="005805E3">
                      <w:pPr>
                        <w:jc w:val="center"/>
                        <w:rPr>
                          <w:rFonts w:ascii="Times New Roman" w:hAnsi="Times New Roman" w:cs="B Mitra"/>
                          <w:b/>
                          <w:bCs/>
                          <w:color w:val="000000"/>
                          <w:sz w:val="20"/>
                          <w:szCs w:val="20"/>
                        </w:rPr>
                      </w:pPr>
                    </w:p>
                    <w:p w:rsidR="00446E51" w:rsidRPr="005805E3" w:rsidRDefault="00446E51" w:rsidP="005805E3">
                      <w:pPr>
                        <w:jc w:val="center"/>
                        <w:rPr>
                          <w:rFonts w:ascii="Times New Roman" w:hAnsi="Times New Roman" w:cs="B Mitra"/>
                          <w:b/>
                          <w:bCs/>
                          <w:color w:val="000000"/>
                          <w:sz w:val="20"/>
                          <w:szCs w:val="20"/>
                        </w:rPr>
                      </w:pPr>
                    </w:p>
                    <w:p w:rsidR="00446E51" w:rsidRPr="005805E3" w:rsidRDefault="00446E51" w:rsidP="005805E3">
                      <w:pPr>
                        <w:jc w:val="center"/>
                        <w:rPr>
                          <w:rFonts w:ascii="Times New Roman" w:hAnsi="Times New Roman" w:cs="B Mitra"/>
                          <w:b/>
                          <w:bCs/>
                          <w:color w:val="000000"/>
                          <w:sz w:val="20"/>
                          <w:szCs w:val="20"/>
                        </w:rPr>
                      </w:pPr>
                      <w:r w:rsidRPr="005805E3">
                        <w:rPr>
                          <w:rFonts w:ascii="Times New Roman" w:hAnsi="Times New Roman" w:cs="B Mitra"/>
                          <w:b/>
                          <w:bCs/>
                          <w:color w:val="000000"/>
                          <w:sz w:val="20"/>
                          <w:szCs w:val="20"/>
                        </w:rPr>
                        <w:t>information broadcasting</w:t>
                      </w:r>
                      <w:r w:rsidRPr="005805E3">
                        <w:rPr>
                          <w:rFonts w:ascii="Times New Roman" w:hAnsi="Times New Roman" w:cs="B Mitra" w:hint="cs"/>
                          <w:b/>
                          <w:bCs/>
                          <w:color w:val="000000"/>
                          <w:sz w:val="20"/>
                          <w:szCs w:val="20"/>
                          <w:rtl/>
                        </w:rPr>
                        <w:t xml:space="preserve">  25</w:t>
                      </w:r>
                    </w:p>
                    <w:p w:rsidR="00446E51" w:rsidRPr="005805E3" w:rsidRDefault="00446E51" w:rsidP="005805E3">
                      <w:pPr>
                        <w:jc w:val="center"/>
                        <w:rPr>
                          <w:color w:val="000000"/>
                          <w:sz w:val="20"/>
                          <w:szCs w:val="20"/>
                        </w:rPr>
                      </w:pPr>
                    </w:p>
                  </w:txbxContent>
                </v:textbox>
              </v:roundrect>
            </w:pict>
          </mc:Fallback>
        </mc:AlternateContent>
      </w:r>
    </w:p>
    <w:tbl>
      <w:tblPr>
        <w:tblpPr w:leftFromText="180" w:rightFromText="180" w:vertAnchor="page" w:horzAnchor="margin" w:tblpY="10096"/>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62"/>
        <w:gridCol w:w="750"/>
        <w:gridCol w:w="963"/>
        <w:gridCol w:w="624"/>
        <w:gridCol w:w="696"/>
        <w:gridCol w:w="4364"/>
        <w:gridCol w:w="1083"/>
      </w:tblGrid>
      <w:tr w:rsidR="003D1029" w:rsidRPr="00BA2AC5" w:rsidTr="008536B6">
        <w:tc>
          <w:tcPr>
            <w:tcW w:w="9242" w:type="dxa"/>
            <w:gridSpan w:val="7"/>
            <w:tcBorders>
              <w:top w:val="single" w:sz="8" w:space="0" w:color="9BBB59"/>
              <w:left w:val="single" w:sz="8" w:space="0" w:color="9BBB59"/>
              <w:bottom w:val="single" w:sz="18" w:space="0" w:color="9BBB59"/>
              <w:right w:val="single" w:sz="8" w:space="0" w:color="9BBB59"/>
            </w:tcBorders>
            <w:shd w:val="clear" w:color="auto" w:fill="auto"/>
          </w:tcPr>
          <w:p w:rsidR="003D1029" w:rsidRPr="00BA2AC5" w:rsidRDefault="003D1029" w:rsidP="00944718">
            <w:pPr>
              <w:bidi w:val="0"/>
              <w:spacing w:after="0" w:line="240" w:lineRule="auto"/>
              <w:jc w:val="both"/>
              <w:rPr>
                <w:rFonts w:ascii="Times New Roman" w:eastAsia="Times New Roman" w:hAnsi="Times New Roman" w:cs="Times New Roman"/>
                <w:b/>
                <w:bCs/>
                <w:sz w:val="24"/>
                <w:szCs w:val="24"/>
              </w:rPr>
            </w:pPr>
            <w:r w:rsidRPr="00BA2AC5">
              <w:rPr>
                <w:rFonts w:ascii="Times New Roman" w:eastAsia="Times New Roman" w:hAnsi="Times New Roman" w:cs="Times New Roman"/>
                <w:b/>
                <w:bCs/>
                <w:sz w:val="24"/>
                <w:szCs w:val="24"/>
              </w:rPr>
              <w:t xml:space="preserve">Table 1: </w:t>
            </w:r>
            <w:r w:rsidRPr="00BA2AC5">
              <w:rPr>
                <w:rFonts w:ascii="Times New Roman" w:hAnsi="Times New Roman" w:cs="Times New Roman"/>
                <w:b/>
                <w:bCs/>
                <w:color w:val="000000"/>
                <w:sz w:val="24"/>
                <w:szCs w:val="24"/>
              </w:rPr>
              <w:t xml:space="preserve"> </w:t>
            </w:r>
            <w:r w:rsidRPr="00BA2AC5">
              <w:rPr>
                <w:rFonts w:ascii="Times New Roman" w:hAnsi="Times New Roman" w:cs="Times New Roman"/>
                <w:color w:val="000000"/>
                <w:sz w:val="24"/>
                <w:szCs w:val="24"/>
              </w:rPr>
              <w:t xml:space="preserve">this table displays the different phases of </w:t>
            </w:r>
            <w:r w:rsidR="007A5126" w:rsidRPr="00BA2AC5">
              <w:rPr>
                <w:rFonts w:ascii="Times New Roman" w:hAnsi="Times New Roman" w:cs="Times New Roman"/>
                <w:color w:val="000000"/>
                <w:sz w:val="24"/>
                <w:szCs w:val="24"/>
              </w:rPr>
              <w:t>e-</w:t>
            </w:r>
            <w:r w:rsidRPr="00BA2AC5">
              <w:rPr>
                <w:rFonts w:ascii="Times New Roman" w:hAnsi="Times New Roman" w:cs="Times New Roman"/>
                <w:color w:val="000000"/>
                <w:sz w:val="24"/>
                <w:szCs w:val="24"/>
              </w:rPr>
              <w:t xml:space="preserve"> government 2.0 maturi</w:t>
            </w:r>
            <w:r w:rsidR="00944718">
              <w:rPr>
                <w:rFonts w:ascii="Times New Roman" w:hAnsi="Times New Roman" w:cs="Times New Roman"/>
                <w:color w:val="000000"/>
                <w:sz w:val="24"/>
                <w:szCs w:val="24"/>
              </w:rPr>
              <w:t>t</w:t>
            </w:r>
            <w:r w:rsidRPr="00BA2AC5">
              <w:rPr>
                <w:rFonts w:ascii="Times New Roman" w:hAnsi="Times New Roman" w:cs="Times New Roman"/>
                <w:color w:val="000000"/>
                <w:sz w:val="24"/>
                <w:szCs w:val="24"/>
              </w:rPr>
              <w:t>y model.</w:t>
            </w:r>
            <w:r w:rsidRPr="00BA2AC5">
              <w:rPr>
                <w:rFonts w:ascii="Times New Roman" w:hAnsi="Times New Roman" w:cs="Times New Roman"/>
                <w:sz w:val="24"/>
                <w:szCs w:val="24"/>
              </w:rPr>
              <w:t xml:space="preserve"> </w:t>
            </w:r>
            <w:r w:rsidRPr="00BA2AC5">
              <w:rPr>
                <w:rStyle w:val="hps"/>
                <w:rFonts w:ascii="Times New Roman" w:hAnsi="Times New Roman" w:cs="Times New Roman"/>
                <w:sz w:val="24"/>
                <w:szCs w:val="24"/>
              </w:rPr>
              <w:t>Please</w:t>
            </w:r>
            <w:r w:rsidRPr="00BA2AC5">
              <w:rPr>
                <w:rStyle w:val="longtext"/>
                <w:rFonts w:ascii="Times New Roman" w:hAnsi="Times New Roman" w:cs="Times New Roman"/>
                <w:sz w:val="24"/>
                <w:szCs w:val="24"/>
              </w:rPr>
              <w:t xml:space="preserve"> </w:t>
            </w:r>
            <w:r w:rsidRPr="00BA2AC5">
              <w:rPr>
                <w:rStyle w:val="hps"/>
                <w:rFonts w:ascii="Times New Roman" w:hAnsi="Times New Roman" w:cs="Times New Roman"/>
                <w:sz w:val="24"/>
                <w:szCs w:val="24"/>
              </w:rPr>
              <w:t>specify</w:t>
            </w:r>
            <w:r w:rsidRPr="00BA2AC5">
              <w:rPr>
                <w:rStyle w:val="longtext"/>
                <w:rFonts w:ascii="Times New Roman" w:hAnsi="Times New Roman" w:cs="Times New Roman"/>
                <w:sz w:val="24"/>
                <w:szCs w:val="24"/>
              </w:rPr>
              <w:t xml:space="preserve"> </w:t>
            </w:r>
            <w:r w:rsidRPr="00BA2AC5">
              <w:rPr>
                <w:rStyle w:val="hps"/>
                <w:rFonts w:ascii="Times New Roman" w:hAnsi="Times New Roman" w:cs="Times New Roman"/>
                <w:sz w:val="24"/>
                <w:szCs w:val="24"/>
              </w:rPr>
              <w:t>how much</w:t>
            </w:r>
            <w:r w:rsidRPr="00BA2AC5">
              <w:rPr>
                <w:rStyle w:val="longtext"/>
                <w:rFonts w:ascii="Times New Roman" w:hAnsi="Times New Roman" w:cs="Times New Roman"/>
                <w:sz w:val="24"/>
                <w:szCs w:val="24"/>
              </w:rPr>
              <w:t xml:space="preserve"> </w:t>
            </w:r>
            <w:r w:rsidRPr="00BA2AC5">
              <w:rPr>
                <w:rStyle w:val="hps"/>
                <w:rFonts w:ascii="Times New Roman" w:hAnsi="Times New Roman" w:cs="Times New Roman"/>
                <w:sz w:val="24"/>
                <w:szCs w:val="24"/>
              </w:rPr>
              <w:t>you agree</w:t>
            </w:r>
            <w:r w:rsidRPr="00BA2AC5">
              <w:rPr>
                <w:rStyle w:val="longtext"/>
                <w:rFonts w:ascii="Times New Roman" w:hAnsi="Times New Roman" w:cs="Times New Roman"/>
                <w:sz w:val="24"/>
                <w:szCs w:val="24"/>
              </w:rPr>
              <w:t xml:space="preserve"> </w:t>
            </w:r>
            <w:r w:rsidRPr="00BA2AC5">
              <w:rPr>
                <w:rStyle w:val="hps"/>
                <w:rFonts w:ascii="Times New Roman" w:hAnsi="Times New Roman" w:cs="Times New Roman"/>
                <w:sz w:val="24"/>
                <w:szCs w:val="24"/>
              </w:rPr>
              <w:t>with</w:t>
            </w:r>
            <w:r w:rsidRPr="00BA2AC5">
              <w:rPr>
                <w:rStyle w:val="longtext"/>
                <w:rFonts w:ascii="Times New Roman" w:hAnsi="Times New Roman" w:cs="Times New Roman"/>
                <w:sz w:val="24"/>
                <w:szCs w:val="24"/>
              </w:rPr>
              <w:t xml:space="preserve"> </w:t>
            </w:r>
            <w:r w:rsidRPr="00BA2AC5">
              <w:rPr>
                <w:rStyle w:val="hps"/>
                <w:rFonts w:ascii="Times New Roman" w:hAnsi="Times New Roman" w:cs="Times New Roman"/>
                <w:sz w:val="24"/>
                <w:szCs w:val="24"/>
              </w:rPr>
              <w:t>these phases.</w:t>
            </w:r>
          </w:p>
        </w:tc>
      </w:tr>
      <w:tr w:rsidR="003D1029" w:rsidRPr="00BA2AC5" w:rsidTr="008536B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3D1029" w:rsidRPr="00944718" w:rsidRDefault="00944718" w:rsidP="008536B6">
            <w:pPr>
              <w:bidi w:val="0"/>
              <w:spacing w:after="0" w:line="240" w:lineRule="auto"/>
              <w:jc w:val="both"/>
              <w:rPr>
                <w:rFonts w:ascii="Times New Roman" w:eastAsia="Times New Roman" w:hAnsi="Times New Roman" w:cs="Times New Roman"/>
                <w:sz w:val="24"/>
                <w:szCs w:val="24"/>
                <w:rtl/>
              </w:rPr>
            </w:pPr>
            <w:r w:rsidRPr="00944718">
              <w:rPr>
                <w:rFonts w:ascii="Times New Roman" w:eastAsia="Times New Roman" w:hAnsi="Times New Roman" w:cs="Times New Roman"/>
                <w:sz w:val="24"/>
                <w:szCs w:val="24"/>
              </w:rPr>
              <w:t>Very much</w:t>
            </w: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944718" w:rsidP="008536B6">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much</w:t>
            </w: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944718" w:rsidP="0094471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average</w:t>
            </w: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944718" w:rsidP="008536B6">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Default="00944718" w:rsidP="008536B6">
            <w:pPr>
              <w:bidi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Very</w:t>
            </w:r>
          </w:p>
          <w:p w:rsidR="00944718" w:rsidRPr="00BA2AC5" w:rsidRDefault="00944718" w:rsidP="0094471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4684"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Phase</w:t>
            </w:r>
          </w:p>
        </w:tc>
        <w:tc>
          <w:tcPr>
            <w:tcW w:w="1098"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952FD7" w:rsidP="008536B6">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r>
      <w:tr w:rsidR="003D1029" w:rsidRPr="00BA2AC5" w:rsidTr="008536B6">
        <w:tc>
          <w:tcPr>
            <w:tcW w:w="764"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4684"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pStyle w:val="FootnoteText"/>
              <w:jc w:val="both"/>
              <w:rPr>
                <w:rFonts w:ascii="Times New Roman" w:hAnsi="Times New Roman" w:cs="Times New Roman"/>
                <w:sz w:val="24"/>
                <w:szCs w:val="24"/>
              </w:rPr>
            </w:pPr>
            <w:r w:rsidRPr="00BA2AC5">
              <w:rPr>
                <w:rFonts w:ascii="Times New Roman" w:hAnsi="Times New Roman" w:cs="Times New Roman"/>
                <w:sz w:val="24"/>
                <w:szCs w:val="24"/>
                <w:lang w:bidi="fa-IR"/>
              </w:rPr>
              <w:t>information display</w:t>
            </w:r>
            <w:r w:rsidRPr="00BA2AC5">
              <w:rPr>
                <w:rFonts w:ascii="Times New Roman" w:hAnsi="Times New Roman" w:cs="Times New Roman"/>
                <w:sz w:val="24"/>
                <w:szCs w:val="24"/>
              </w:rPr>
              <w:t xml:space="preserve"> Phase</w:t>
            </w:r>
          </w:p>
        </w:tc>
        <w:tc>
          <w:tcPr>
            <w:tcW w:w="1098"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Phase 0</w:t>
            </w:r>
          </w:p>
        </w:tc>
      </w:tr>
      <w:tr w:rsidR="003D1029" w:rsidRPr="00BA2AC5" w:rsidTr="008536B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4684"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pStyle w:val="FootnoteText"/>
              <w:jc w:val="both"/>
              <w:rPr>
                <w:rFonts w:ascii="Times New Roman" w:hAnsi="Times New Roman" w:cs="Times New Roman"/>
                <w:sz w:val="24"/>
                <w:szCs w:val="24"/>
              </w:rPr>
            </w:pPr>
            <w:r w:rsidRPr="00BA2AC5">
              <w:rPr>
                <w:rFonts w:ascii="Times New Roman" w:hAnsi="Times New Roman" w:cs="Times New Roman"/>
                <w:sz w:val="24"/>
                <w:szCs w:val="24"/>
              </w:rPr>
              <w:t>transparency Phase</w:t>
            </w:r>
          </w:p>
        </w:tc>
        <w:tc>
          <w:tcPr>
            <w:tcW w:w="1098"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Phase 1</w:t>
            </w:r>
          </w:p>
        </w:tc>
      </w:tr>
      <w:tr w:rsidR="003D1029" w:rsidRPr="00BA2AC5" w:rsidTr="008536B6">
        <w:tc>
          <w:tcPr>
            <w:tcW w:w="764"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4684"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pStyle w:val="FootnoteText"/>
              <w:jc w:val="both"/>
              <w:rPr>
                <w:rFonts w:ascii="Times New Roman" w:hAnsi="Times New Roman" w:cs="Times New Roman"/>
                <w:sz w:val="24"/>
                <w:szCs w:val="24"/>
              </w:rPr>
            </w:pPr>
            <w:r w:rsidRPr="00BA2AC5">
              <w:rPr>
                <w:rFonts w:ascii="Times New Roman" w:hAnsi="Times New Roman" w:cs="Times New Roman"/>
                <w:sz w:val="24"/>
                <w:szCs w:val="24"/>
              </w:rPr>
              <w:t>provision of service Phase</w:t>
            </w:r>
          </w:p>
        </w:tc>
        <w:tc>
          <w:tcPr>
            <w:tcW w:w="1098"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Phase2</w:t>
            </w:r>
          </w:p>
        </w:tc>
      </w:tr>
      <w:tr w:rsidR="003D1029" w:rsidRPr="00BA2AC5" w:rsidTr="008536B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4684"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pStyle w:val="FootnoteText"/>
              <w:jc w:val="both"/>
              <w:rPr>
                <w:rFonts w:ascii="Times New Roman" w:hAnsi="Times New Roman" w:cs="Times New Roman"/>
                <w:sz w:val="24"/>
                <w:szCs w:val="24"/>
              </w:rPr>
            </w:pPr>
            <w:r w:rsidRPr="00BA2AC5">
              <w:rPr>
                <w:rFonts w:ascii="Times New Roman" w:hAnsi="Times New Roman" w:cs="Times New Roman"/>
                <w:sz w:val="24"/>
                <w:szCs w:val="24"/>
              </w:rPr>
              <w:t>interaction Phase</w:t>
            </w:r>
          </w:p>
        </w:tc>
        <w:tc>
          <w:tcPr>
            <w:tcW w:w="1098"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Phase3</w:t>
            </w:r>
          </w:p>
        </w:tc>
      </w:tr>
      <w:tr w:rsidR="003D1029" w:rsidRPr="00BA2AC5" w:rsidTr="008536B6">
        <w:tc>
          <w:tcPr>
            <w:tcW w:w="764"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4684"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pStyle w:val="FootnoteText"/>
              <w:jc w:val="both"/>
              <w:rPr>
                <w:rFonts w:ascii="Times New Roman" w:hAnsi="Times New Roman" w:cs="Times New Roman"/>
                <w:sz w:val="24"/>
                <w:szCs w:val="24"/>
              </w:rPr>
            </w:pPr>
            <w:r w:rsidRPr="00BA2AC5">
              <w:rPr>
                <w:rFonts w:ascii="Times New Roman" w:hAnsi="Times New Roman" w:cs="Times New Roman"/>
                <w:sz w:val="24"/>
                <w:szCs w:val="24"/>
              </w:rPr>
              <w:t>participation Phase</w:t>
            </w:r>
          </w:p>
        </w:tc>
        <w:tc>
          <w:tcPr>
            <w:tcW w:w="1098"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Phase 4</w:t>
            </w:r>
          </w:p>
        </w:tc>
      </w:tr>
      <w:tr w:rsidR="003D1029" w:rsidRPr="00BA2AC5" w:rsidTr="008536B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4684"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pStyle w:val="FootnoteText"/>
              <w:jc w:val="both"/>
              <w:rPr>
                <w:rFonts w:ascii="Times New Roman" w:hAnsi="Times New Roman" w:cs="Times New Roman"/>
                <w:sz w:val="24"/>
                <w:szCs w:val="24"/>
              </w:rPr>
            </w:pPr>
            <w:r w:rsidRPr="00BA2AC5">
              <w:rPr>
                <w:rFonts w:ascii="Times New Roman" w:hAnsi="Times New Roman" w:cs="Times New Roman"/>
                <w:sz w:val="24"/>
                <w:szCs w:val="24"/>
              </w:rPr>
              <w:t>enrichment Phase</w:t>
            </w:r>
          </w:p>
        </w:tc>
        <w:tc>
          <w:tcPr>
            <w:tcW w:w="1098"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Phase 5</w:t>
            </w:r>
          </w:p>
        </w:tc>
      </w:tr>
      <w:tr w:rsidR="003D1029" w:rsidRPr="00BA2AC5" w:rsidTr="008536B6">
        <w:tc>
          <w:tcPr>
            <w:tcW w:w="764"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4684"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pStyle w:val="FootnoteText"/>
              <w:jc w:val="both"/>
              <w:rPr>
                <w:rFonts w:ascii="Times New Roman" w:hAnsi="Times New Roman" w:cs="Times New Roman"/>
                <w:sz w:val="24"/>
                <w:szCs w:val="24"/>
              </w:rPr>
            </w:pPr>
            <w:r w:rsidRPr="00BA2AC5">
              <w:rPr>
                <w:rFonts w:ascii="Times New Roman" w:hAnsi="Times New Roman" w:cs="Times New Roman"/>
                <w:sz w:val="24"/>
                <w:szCs w:val="24"/>
              </w:rPr>
              <w:t>collaboration Phase</w:t>
            </w:r>
          </w:p>
        </w:tc>
        <w:tc>
          <w:tcPr>
            <w:tcW w:w="1098" w:type="dxa"/>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8536B6">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Phase 6</w:t>
            </w:r>
          </w:p>
        </w:tc>
      </w:tr>
      <w:tr w:rsidR="003D1029" w:rsidRPr="00BA2AC5" w:rsidTr="008536B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tl/>
              </w:rPr>
            </w:pPr>
          </w:p>
        </w:tc>
        <w:tc>
          <w:tcPr>
            <w:tcW w:w="4684"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pStyle w:val="FootnoteText"/>
              <w:jc w:val="both"/>
              <w:rPr>
                <w:rFonts w:ascii="Times New Roman" w:hAnsi="Times New Roman" w:cs="Times New Roman"/>
                <w:sz w:val="24"/>
                <w:szCs w:val="24"/>
              </w:rPr>
            </w:pPr>
            <w:r w:rsidRPr="00BA2AC5">
              <w:rPr>
                <w:rFonts w:ascii="Times New Roman" w:hAnsi="Times New Roman" w:cs="Times New Roman"/>
                <w:sz w:val="24"/>
                <w:szCs w:val="24"/>
              </w:rPr>
              <w:t xml:space="preserve"> ubiquitous engagement Phase</w:t>
            </w:r>
          </w:p>
        </w:tc>
        <w:tc>
          <w:tcPr>
            <w:tcW w:w="1098" w:type="dxa"/>
            <w:tcBorders>
              <w:top w:val="single" w:sz="8" w:space="0" w:color="9BBB59"/>
              <w:left w:val="single" w:sz="8" w:space="0" w:color="9BBB59"/>
              <w:bottom w:val="single" w:sz="8" w:space="0" w:color="9BBB59"/>
              <w:right w:val="single" w:sz="8" w:space="0" w:color="9BBB59"/>
            </w:tcBorders>
            <w:shd w:val="clear" w:color="auto" w:fill="E6EED5"/>
          </w:tcPr>
          <w:p w:rsidR="003D1029" w:rsidRPr="00BA2AC5" w:rsidRDefault="003D1029" w:rsidP="008536B6">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Phase 7</w:t>
            </w:r>
          </w:p>
        </w:tc>
      </w:tr>
      <w:tr w:rsidR="003D1029" w:rsidRPr="00BA2AC5" w:rsidTr="008536B6">
        <w:tc>
          <w:tcPr>
            <w:tcW w:w="9242" w:type="dxa"/>
            <w:gridSpan w:val="7"/>
            <w:tcBorders>
              <w:top w:val="single" w:sz="8" w:space="0" w:color="9BBB59"/>
              <w:left w:val="single" w:sz="8" w:space="0" w:color="9BBB59"/>
              <w:bottom w:val="single" w:sz="8" w:space="0" w:color="9BBB59"/>
              <w:right w:val="single" w:sz="8" w:space="0" w:color="9BBB59"/>
            </w:tcBorders>
            <w:shd w:val="clear" w:color="auto" w:fill="auto"/>
          </w:tcPr>
          <w:p w:rsidR="003D1029" w:rsidRPr="00BA2AC5" w:rsidRDefault="003D1029" w:rsidP="003020FE">
            <w:pPr>
              <w:bidi w:val="0"/>
              <w:jc w:val="both"/>
              <w:rPr>
                <w:rFonts w:ascii="Times New Roman" w:hAnsi="Times New Roman" w:cs="Times New Roman"/>
                <w:color w:val="000000"/>
                <w:sz w:val="24"/>
                <w:szCs w:val="24"/>
              </w:rPr>
            </w:pPr>
            <w:r w:rsidRPr="00BA2AC5">
              <w:rPr>
                <w:rFonts w:ascii="Times New Roman" w:hAnsi="Times New Roman" w:cs="Times New Roman"/>
                <w:color w:val="000000"/>
                <w:sz w:val="24"/>
                <w:szCs w:val="24"/>
              </w:rPr>
              <w:t xml:space="preserve">Please notify </w:t>
            </w:r>
            <w:del w:id="1" w:author="mrzamani" w:date="2012-12-22T21:22:00Z">
              <w:r w:rsidRPr="00BA2AC5" w:rsidDel="00CF0F71">
                <w:rPr>
                  <w:rFonts w:ascii="Times New Roman" w:hAnsi="Times New Roman" w:cs="Times New Roman"/>
                  <w:color w:val="000000"/>
                  <w:sz w:val="24"/>
                  <w:szCs w:val="24"/>
                </w:rPr>
                <w:delText xml:space="preserve"> </w:delText>
              </w:r>
            </w:del>
            <w:r w:rsidRPr="00BA2AC5">
              <w:rPr>
                <w:rFonts w:ascii="Times New Roman" w:hAnsi="Times New Roman" w:cs="Times New Roman"/>
                <w:color w:val="000000"/>
                <w:sz w:val="24"/>
                <w:szCs w:val="24"/>
              </w:rPr>
              <w:t>me if you disagree  with a specific phase or have a comment or like to put it in another level</w:t>
            </w:r>
            <w:r w:rsidR="00B40E18">
              <w:rPr>
                <w:rFonts w:ascii="Times New Roman" w:hAnsi="Times New Roman" w:cs="Times New Roman"/>
                <w:color w:val="000000"/>
                <w:sz w:val="24"/>
                <w:szCs w:val="24"/>
              </w:rPr>
              <w:t>.</w:t>
            </w:r>
          </w:p>
          <w:p w:rsidR="00DF5EB8" w:rsidRPr="00BA2AC5" w:rsidRDefault="00DF5EB8" w:rsidP="00DF5EB8">
            <w:pPr>
              <w:bidi w:val="0"/>
              <w:jc w:val="both"/>
              <w:rPr>
                <w:rFonts w:ascii="Times New Roman" w:hAnsi="Times New Roman" w:cs="Times New Roman"/>
                <w:color w:val="000000"/>
                <w:sz w:val="24"/>
                <w:szCs w:val="24"/>
                <w:rtl/>
              </w:rPr>
            </w:pPr>
          </w:p>
          <w:p w:rsidR="003D1029" w:rsidRPr="00BA2AC5" w:rsidRDefault="003D1029" w:rsidP="008536B6">
            <w:pPr>
              <w:bidi w:val="0"/>
              <w:spacing w:after="0" w:line="240" w:lineRule="auto"/>
              <w:jc w:val="both"/>
              <w:rPr>
                <w:rFonts w:ascii="Times New Roman" w:eastAsia="Times New Roman" w:hAnsi="Times New Roman" w:cs="Times New Roman"/>
                <w:b/>
                <w:bCs/>
                <w:sz w:val="24"/>
                <w:szCs w:val="24"/>
                <w:rtl/>
              </w:rPr>
            </w:pPr>
          </w:p>
        </w:tc>
      </w:tr>
    </w:tbl>
    <w:p w:rsidR="005805E3" w:rsidRPr="00BA2AC5" w:rsidRDefault="006C52C4" w:rsidP="00CD190E">
      <w:pPr>
        <w:bidi w:val="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70016" behindDoc="0" locked="0" layoutInCell="1" allowOverlap="1">
                <wp:simplePos x="0" y="0"/>
                <wp:positionH relativeFrom="column">
                  <wp:posOffset>2400300</wp:posOffset>
                </wp:positionH>
                <wp:positionV relativeFrom="paragraph">
                  <wp:posOffset>271780</wp:posOffset>
                </wp:positionV>
                <wp:extent cx="3514725" cy="1532890"/>
                <wp:effectExtent l="9525" t="81280" r="47625" b="14605"/>
                <wp:wrapNone/>
                <wp:docPr id="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14725" cy="1532890"/>
                        </a:xfrm>
                        <a:prstGeom prst="straightConnector1">
                          <a:avLst/>
                        </a:prstGeom>
                        <a:noFill/>
                        <a:ln w="19050">
                          <a:solidFill>
                            <a:srgbClr val="9BBB59"/>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89pt;margin-top:21.4pt;width:276.75pt;height:120.7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" strokecolor="#9bbb59" strokeweight="1.5pt">
                <v:stroke endarrow="open"/>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66944" behindDoc="0" locked="0" layoutInCell="1" allowOverlap="1">
                <wp:simplePos x="0" y="0"/>
                <wp:positionH relativeFrom="column">
                  <wp:posOffset>4724400</wp:posOffset>
                </wp:positionH>
                <wp:positionV relativeFrom="paragraph">
                  <wp:posOffset>109855</wp:posOffset>
                </wp:positionV>
                <wp:extent cx="581025" cy="381000"/>
                <wp:effectExtent l="0" t="0" r="28575" b="19050"/>
                <wp:wrapNone/>
                <wp:docPr id="9218" name="Oval 9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381000"/>
                        </a:xfrm>
                        <a:prstGeom prst="ellipse">
                          <a:avLst/>
                        </a:prstGeom>
                        <a:solidFill>
                          <a:srgbClr val="4F81BD"/>
                        </a:solidFill>
                        <a:ln w="25400" cap="flat" cmpd="sng" algn="ctr">
                          <a:solidFill>
                            <a:srgbClr val="4BACC6">
                              <a:lumMod val="20000"/>
                              <a:lumOff val="80000"/>
                            </a:srgbClr>
                          </a:solidFill>
                          <a:prstDash val="solid"/>
                        </a:ln>
                        <a:effectLst/>
                      </wps:spPr>
                      <wps:txbx>
                        <w:txbxContent>
                          <w:p w:rsidR="00446E51" w:rsidRPr="005805E3" w:rsidRDefault="00446E51" w:rsidP="005805E3">
                            <w:pPr>
                              <w:jc w:val="center"/>
                              <w:rPr>
                                <w:color w:val="000000"/>
                              </w:rPr>
                            </w:pPr>
                            <w:r w:rsidRPr="005805E3">
                              <w:rPr>
                                <w:color w:val="000000"/>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18" o:spid="_x0000_s1044" style="position:absolute;left:0;text-align:left;margin-left:372pt;margin-top:8.65pt;width:45.75pt;height:30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" fillcolor="#4f81bd" strokecolor="#dbeef4" strokeweight="2pt">
                <v:path arrowok="t"/>
                <v:textbox>
                  <w:txbxContent>
                    <w:p w:rsidR="00446E51" w:rsidRPr="005805E3" w:rsidRDefault="00446E51" w:rsidP="005805E3">
                      <w:pPr>
                        <w:jc w:val="center"/>
                        <w:rPr>
                          <w:color w:val="000000"/>
                        </w:rPr>
                      </w:pPr>
                      <w:r w:rsidRPr="005805E3">
                        <w:rPr>
                          <w:color w:val="000000"/>
                        </w:rPr>
                        <w:t>4.2</w:t>
                      </w:r>
                    </w:p>
                  </w:txbxContent>
                </v:textbox>
              </v:oval>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53632" behindDoc="0" locked="0" layoutInCell="1" allowOverlap="1">
                <wp:simplePos x="0" y="0"/>
                <wp:positionH relativeFrom="column">
                  <wp:posOffset>-942975</wp:posOffset>
                </wp:positionH>
                <wp:positionV relativeFrom="paragraph">
                  <wp:posOffset>71755</wp:posOffset>
                </wp:positionV>
                <wp:extent cx="333375" cy="361950"/>
                <wp:effectExtent l="0" t="0" r="28575" b="19050"/>
                <wp:wrapNone/>
                <wp:docPr id="9221" name="Oval 9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361950"/>
                        </a:xfrm>
                        <a:prstGeom prst="ellipse">
                          <a:avLst/>
                        </a:prstGeom>
                        <a:solidFill>
                          <a:srgbClr val="8064A2">
                            <a:lumMod val="60000"/>
                            <a:lumOff val="40000"/>
                          </a:srgbClr>
                        </a:solidFill>
                        <a:ln w="25400" cap="flat" cmpd="sng" algn="ctr">
                          <a:solidFill>
                            <a:srgbClr val="8064A2">
                              <a:lumMod val="40000"/>
                              <a:lumOff val="60000"/>
                            </a:srgbClr>
                          </a:solidFill>
                          <a:prstDash val="solid"/>
                        </a:ln>
                        <a:effectLst/>
                      </wps:spPr>
                      <wps:txbx>
                        <w:txbxContent>
                          <w:p w:rsidR="00446E51" w:rsidRPr="005805E3" w:rsidRDefault="00446E51" w:rsidP="005805E3">
                            <w:pPr>
                              <w:jc w:val="center"/>
                              <w:rPr>
                                <w:b/>
                                <w:bCs/>
                                <w:color w:val="000000"/>
                              </w:rPr>
                            </w:pPr>
                            <w:r w:rsidRPr="005805E3">
                              <w:rPr>
                                <w:b/>
                                <w:bCs/>
                                <w:color w:val="00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21" o:spid="_x0000_s1045" style="position:absolute;left:0;text-align:left;margin-left:-74.25pt;margin-top:5.65pt;width:26.25pt;height:2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" fillcolor="#b3a2c7" strokecolor="#ccc1da" strokeweight="2pt">
                <v:path arrowok="t"/>
                <v:textbox>
                  <w:txbxContent>
                    <w:p w:rsidR="00446E51" w:rsidRPr="005805E3" w:rsidRDefault="00446E51" w:rsidP="005805E3">
                      <w:pPr>
                        <w:jc w:val="center"/>
                        <w:rPr>
                          <w:b/>
                          <w:bCs/>
                          <w:color w:val="000000"/>
                        </w:rPr>
                      </w:pPr>
                      <w:r w:rsidRPr="005805E3">
                        <w:rPr>
                          <w:b/>
                          <w:bCs/>
                          <w:color w:val="000000"/>
                        </w:rPr>
                        <w:t>0</w:t>
                      </w:r>
                    </w:p>
                  </w:txbxContent>
                </v:textbox>
              </v:oval>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52608" behindDoc="0" locked="0" layoutInCell="1" allowOverlap="1">
                <wp:simplePos x="0" y="0"/>
                <wp:positionH relativeFrom="column">
                  <wp:posOffset>-857250</wp:posOffset>
                </wp:positionH>
                <wp:positionV relativeFrom="paragraph">
                  <wp:posOffset>271780</wp:posOffset>
                </wp:positionV>
                <wp:extent cx="1066800" cy="695325"/>
                <wp:effectExtent l="0" t="0" r="19050" b="28575"/>
                <wp:wrapNone/>
                <wp:docPr id="9220" name="Rounded Rectangle 9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695325"/>
                        </a:xfrm>
                        <a:prstGeom prst="roundRect">
                          <a:avLst/>
                        </a:prstGeom>
                        <a:solidFill>
                          <a:srgbClr val="8064A2">
                            <a:lumMod val="60000"/>
                            <a:lumOff val="40000"/>
                          </a:srgbClr>
                        </a:solidFill>
                        <a:ln w="25400" cap="flat" cmpd="sng" algn="ctr">
                          <a:solidFill>
                            <a:srgbClr val="8064A2">
                              <a:lumMod val="60000"/>
                              <a:lumOff val="40000"/>
                            </a:srgbClr>
                          </a:solidFill>
                          <a:prstDash val="solid"/>
                        </a:ln>
                        <a:effectLst/>
                      </wps:spPr>
                      <wps:txbx>
                        <w:txbxContent>
                          <w:p w:rsidR="00446E51" w:rsidRPr="005805E3" w:rsidRDefault="00446E51" w:rsidP="0096023F">
                            <w:pPr>
                              <w:jc w:val="center"/>
                              <w:rPr>
                                <w:rFonts w:ascii="Times New Roman" w:hAnsi="Times New Roman" w:cs="B Mitra"/>
                                <w:b/>
                                <w:bCs/>
                                <w:color w:val="000000"/>
                                <w:sz w:val="20"/>
                                <w:szCs w:val="20"/>
                              </w:rPr>
                            </w:pPr>
                            <w:r w:rsidRPr="005805E3">
                              <w:rPr>
                                <w:rFonts w:ascii="Times New Roman" w:hAnsi="Times New Roman" w:cs="B Mitra"/>
                                <w:b/>
                                <w:bCs/>
                                <w:color w:val="000000"/>
                                <w:sz w:val="20"/>
                                <w:szCs w:val="20"/>
                              </w:rPr>
                              <w:t>zero phase information broadcasting</w:t>
                            </w:r>
                          </w:p>
                          <w:p w:rsidR="00446E51" w:rsidRDefault="00446E51" w:rsidP="005805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9220" o:spid="_x0000_s1046" style="position:absolute;left:0;text-align:left;margin-left:-67.5pt;margin-top:21.4pt;width:84pt;height:5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" fillcolor="#b3a2c7" strokecolor="#b3a2c7" strokeweight="2pt">
                <v:path arrowok="t"/>
                <v:textbox>
                  <w:txbxContent>
                    <w:p w:rsidR="00446E51" w:rsidRPr="005805E3" w:rsidRDefault="00446E51" w:rsidP="0096023F">
                      <w:pPr>
                        <w:jc w:val="center"/>
                        <w:rPr>
                          <w:rFonts w:ascii="Times New Roman" w:hAnsi="Times New Roman" w:cs="B Mitra"/>
                          <w:b/>
                          <w:bCs/>
                          <w:color w:val="000000"/>
                          <w:sz w:val="20"/>
                          <w:szCs w:val="20"/>
                        </w:rPr>
                      </w:pPr>
                      <w:r w:rsidRPr="005805E3">
                        <w:rPr>
                          <w:rFonts w:ascii="Times New Roman" w:hAnsi="Times New Roman" w:cs="B Mitra"/>
                          <w:b/>
                          <w:bCs/>
                          <w:color w:val="000000"/>
                          <w:sz w:val="20"/>
                          <w:szCs w:val="20"/>
                        </w:rPr>
                        <w:t>zero phase information broadcasting</w:t>
                      </w:r>
                    </w:p>
                    <w:p w:rsidR="00446E51" w:rsidRDefault="00446E51" w:rsidP="005805E3">
                      <w:pPr>
                        <w:jc w:val="center"/>
                      </w:pPr>
                    </w:p>
                  </w:txbxContent>
                </v:textbox>
              </v:roundrect>
            </w:pict>
          </mc:Fallback>
        </mc:AlternateContent>
      </w:r>
    </w:p>
    <w:p w:rsidR="005805E3" w:rsidRPr="00BA2AC5" w:rsidRDefault="006C52C4" w:rsidP="00CD190E">
      <w:pPr>
        <w:bidi w:val="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65920" behindDoc="0" locked="0" layoutInCell="1" allowOverlap="1">
                <wp:simplePos x="0" y="0"/>
                <wp:positionH relativeFrom="column">
                  <wp:posOffset>3590925</wp:posOffset>
                </wp:positionH>
                <wp:positionV relativeFrom="paragraph">
                  <wp:posOffset>122555</wp:posOffset>
                </wp:positionV>
                <wp:extent cx="571500" cy="419100"/>
                <wp:effectExtent l="0" t="0" r="19050" b="19050"/>
                <wp:wrapNone/>
                <wp:docPr id="9217" name="Oval 9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419100"/>
                        </a:xfrm>
                        <a:prstGeom prst="ellipse">
                          <a:avLst/>
                        </a:prstGeom>
                        <a:solidFill>
                          <a:srgbClr val="4F81BD"/>
                        </a:solidFill>
                        <a:ln w="25400" cap="flat" cmpd="sng" algn="ctr">
                          <a:solidFill>
                            <a:srgbClr val="4BACC6">
                              <a:lumMod val="20000"/>
                              <a:lumOff val="80000"/>
                            </a:srgbClr>
                          </a:solidFill>
                          <a:prstDash val="solid"/>
                        </a:ln>
                        <a:effectLst/>
                      </wps:spPr>
                      <wps:txbx>
                        <w:txbxContent>
                          <w:p w:rsidR="00446E51" w:rsidRPr="005805E3" w:rsidRDefault="00446E51" w:rsidP="005805E3">
                            <w:pPr>
                              <w:jc w:val="center"/>
                              <w:rPr>
                                <w:color w:val="000000"/>
                              </w:rPr>
                            </w:pPr>
                            <w:r w:rsidRPr="005805E3">
                              <w:rPr>
                                <w:color w:val="000000"/>
                              </w:rPr>
                              <w:t>4.111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17" o:spid="_x0000_s1047" style="position:absolute;left:0;text-align:left;margin-left:282.75pt;margin-top:9.65pt;width:45pt;height:3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" fillcolor="#4f81bd" strokecolor="#dbeef4" strokeweight="2pt">
                <v:path arrowok="t"/>
                <v:textbox>
                  <w:txbxContent>
                    <w:p w:rsidR="00446E51" w:rsidRPr="005805E3" w:rsidRDefault="00446E51" w:rsidP="005805E3">
                      <w:pPr>
                        <w:jc w:val="center"/>
                        <w:rPr>
                          <w:color w:val="000000"/>
                        </w:rPr>
                      </w:pPr>
                      <w:r w:rsidRPr="005805E3">
                        <w:rPr>
                          <w:color w:val="000000"/>
                        </w:rPr>
                        <w:t>4.111</w:t>
                      </w:r>
                    </w:p>
                  </w:txbxContent>
                </v:textbox>
              </v:oval>
            </w:pict>
          </mc:Fallback>
        </mc:AlternateContent>
      </w:r>
    </w:p>
    <w:p w:rsidR="005805E3" w:rsidRPr="00BA2AC5" w:rsidRDefault="005805E3" w:rsidP="00CD190E">
      <w:pPr>
        <w:bidi w:val="0"/>
        <w:jc w:val="both"/>
        <w:rPr>
          <w:rFonts w:ascii="Times New Roman" w:hAnsi="Times New Roman" w:cs="Times New Roman"/>
          <w:sz w:val="24"/>
          <w:szCs w:val="24"/>
        </w:rPr>
      </w:pPr>
    </w:p>
    <w:p w:rsidR="005805E3" w:rsidRPr="00BA2AC5" w:rsidRDefault="005805E3" w:rsidP="00CD190E">
      <w:pPr>
        <w:bidi w:val="0"/>
        <w:jc w:val="both"/>
        <w:rPr>
          <w:rFonts w:ascii="Times New Roman" w:hAnsi="Times New Roman" w:cs="Times New Roman"/>
          <w:sz w:val="24"/>
          <w:szCs w:val="24"/>
        </w:rPr>
      </w:pPr>
    </w:p>
    <w:p w:rsidR="005805E3" w:rsidRPr="00BA2AC5" w:rsidRDefault="00703A0E" w:rsidP="00703A0E">
      <w:pPr>
        <w:bidi w:val="0"/>
        <w:jc w:val="right"/>
        <w:rPr>
          <w:rFonts w:ascii="Times New Roman" w:hAnsi="Times New Roman" w:cs="Times New Roman"/>
          <w:color w:val="000000"/>
          <w:sz w:val="18"/>
          <w:szCs w:val="18"/>
        </w:rPr>
      </w:pPr>
      <w:r w:rsidRPr="00BA2AC5">
        <w:rPr>
          <w:rFonts w:ascii="Times New Roman" w:hAnsi="Times New Roman" w:cs="Times New Roman"/>
          <w:sz w:val="18"/>
          <w:szCs w:val="18"/>
        </w:rPr>
        <w:t xml:space="preserve">More </w:t>
      </w:r>
      <w:r w:rsidRPr="00BA2AC5">
        <w:rPr>
          <w:rFonts w:ascii="Times New Roman" w:hAnsi="Times New Roman" w:cs="Times New Roman"/>
          <w:color w:val="000000"/>
          <w:sz w:val="18"/>
          <w:szCs w:val="18"/>
        </w:rPr>
        <w:t>transparency</w:t>
      </w:r>
    </w:p>
    <w:p w:rsidR="00703A0E" w:rsidRPr="00BA2AC5" w:rsidRDefault="00703A0E" w:rsidP="00703A0E">
      <w:pPr>
        <w:rPr>
          <w:rFonts w:ascii="Times New Roman" w:hAnsi="Times New Roman" w:cs="Times New Roman"/>
          <w:color w:val="000000"/>
          <w:sz w:val="18"/>
          <w:szCs w:val="18"/>
        </w:rPr>
      </w:pPr>
      <w:r w:rsidRPr="00BA2AC5">
        <w:rPr>
          <w:rFonts w:ascii="Times New Roman" w:hAnsi="Times New Roman" w:cs="Times New Roman"/>
          <w:color w:val="000000"/>
          <w:sz w:val="18"/>
          <w:szCs w:val="18"/>
        </w:rPr>
        <w:t>,Interaction, Participatio</w:t>
      </w:r>
      <w:r w:rsidR="008536B6" w:rsidRPr="00BA2AC5">
        <w:rPr>
          <w:rFonts w:ascii="Times New Roman" w:hAnsi="Times New Roman" w:cs="Times New Roman"/>
          <w:color w:val="000000"/>
          <w:sz w:val="18"/>
          <w:szCs w:val="18"/>
        </w:rPr>
        <w:t>n</w:t>
      </w:r>
    </w:p>
    <w:p w:rsidR="007A5126" w:rsidRPr="00BA2AC5" w:rsidRDefault="008536B6" w:rsidP="00DF5EB8">
      <w:pPr>
        <w:rPr>
          <w:rFonts w:ascii="Times New Roman" w:hAnsi="Times New Roman" w:cs="Times New Roman"/>
          <w:color w:val="000000"/>
          <w:sz w:val="18"/>
          <w:szCs w:val="18"/>
        </w:rPr>
      </w:pPr>
      <w:r w:rsidRPr="00BA2AC5">
        <w:rPr>
          <w:rFonts w:ascii="Times New Roman" w:hAnsi="Times New Roman" w:cs="Times New Roman"/>
          <w:color w:val="000000"/>
          <w:sz w:val="18"/>
          <w:szCs w:val="18"/>
        </w:rPr>
        <w:t>And Collaboration</w:t>
      </w:r>
    </w:p>
    <w:p w:rsidR="00FF55C9" w:rsidRPr="00BA2AC5" w:rsidRDefault="00FF55C9" w:rsidP="00FF55C9">
      <w:pPr>
        <w:bidi w:val="0"/>
        <w:jc w:val="both"/>
        <w:rPr>
          <w:rFonts w:ascii="Times New Roman" w:hAnsi="Times New Roman" w:cs="Times New Roman"/>
          <w:sz w:val="24"/>
          <w:szCs w:val="24"/>
          <w:rtl/>
        </w:rPr>
      </w:pPr>
    </w:p>
    <w:tbl>
      <w:tblPr>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40"/>
        <w:gridCol w:w="20"/>
        <w:gridCol w:w="716"/>
        <w:gridCol w:w="838"/>
        <w:gridCol w:w="625"/>
        <w:gridCol w:w="629"/>
        <w:gridCol w:w="4720"/>
        <w:gridCol w:w="954"/>
      </w:tblGrid>
      <w:tr w:rsidR="001D1BDB" w:rsidRPr="00BA2AC5" w:rsidTr="0050085F">
        <w:tc>
          <w:tcPr>
            <w:tcW w:w="9242" w:type="dxa"/>
            <w:gridSpan w:val="8"/>
            <w:tcBorders>
              <w:top w:val="single" w:sz="8" w:space="0" w:color="9BBB59"/>
              <w:left w:val="single" w:sz="8" w:space="0" w:color="9BBB59"/>
              <w:bottom w:val="single" w:sz="1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Pr>
            </w:pPr>
            <w:r w:rsidRPr="00BA2AC5">
              <w:rPr>
                <w:rFonts w:ascii="Times New Roman" w:eastAsia="Times New Roman" w:hAnsi="Times New Roman" w:cs="Times New Roman"/>
                <w:b/>
                <w:bCs/>
                <w:sz w:val="24"/>
                <w:szCs w:val="24"/>
              </w:rPr>
              <w:t>Table 2</w:t>
            </w:r>
            <w:r w:rsidR="00E67310" w:rsidRPr="00BA2AC5">
              <w:rPr>
                <w:rFonts w:ascii="Times New Roman" w:eastAsia="Times New Roman" w:hAnsi="Times New Roman" w:cs="Times New Roman"/>
                <w:b/>
                <w:bCs/>
                <w:sz w:val="24"/>
                <w:szCs w:val="24"/>
              </w:rPr>
              <w:t xml:space="preserve">: </w:t>
            </w:r>
            <w:r w:rsidR="00E67310" w:rsidRPr="00BA2AC5">
              <w:rPr>
                <w:rFonts w:ascii="Times New Roman" w:eastAsia="Times New Roman" w:hAnsi="Times New Roman" w:cs="Times New Roman"/>
                <w:sz w:val="24"/>
                <w:szCs w:val="24"/>
              </w:rPr>
              <w:t>in this table the 4</w:t>
            </w:r>
            <w:r w:rsidR="00E67310" w:rsidRPr="00BA2AC5">
              <w:rPr>
                <w:rFonts w:ascii="Times New Roman" w:eastAsia="Times New Roman" w:hAnsi="Times New Roman" w:cs="Times New Roman"/>
                <w:sz w:val="24"/>
                <w:szCs w:val="24"/>
                <w:vertAlign w:val="superscript"/>
              </w:rPr>
              <w:t>th</w:t>
            </w:r>
            <w:r w:rsidR="00E67310" w:rsidRPr="00BA2AC5">
              <w:rPr>
                <w:rFonts w:ascii="Times New Roman" w:eastAsia="Times New Roman" w:hAnsi="Times New Roman" w:cs="Times New Roman"/>
                <w:sz w:val="24"/>
                <w:szCs w:val="24"/>
              </w:rPr>
              <w:t xml:space="preserve"> phase is the only phase containing the sub-phase. </w:t>
            </w:r>
            <w:r w:rsidR="00AE75F1" w:rsidRPr="00BA2AC5">
              <w:rPr>
                <w:rStyle w:val="hps"/>
                <w:rFonts w:ascii="Times New Roman" w:hAnsi="Times New Roman" w:cs="Times New Roman"/>
                <w:sz w:val="24"/>
                <w:szCs w:val="24"/>
              </w:rPr>
              <w:t>Please</w:t>
            </w:r>
            <w:r w:rsidR="00AE75F1" w:rsidRPr="00BA2AC5">
              <w:rPr>
                <w:rStyle w:val="longtext"/>
                <w:rFonts w:ascii="Times New Roman" w:hAnsi="Times New Roman" w:cs="Times New Roman"/>
                <w:sz w:val="24"/>
                <w:szCs w:val="24"/>
              </w:rPr>
              <w:t xml:space="preserve"> </w:t>
            </w:r>
            <w:r w:rsidR="00AE75F1" w:rsidRPr="00BA2AC5">
              <w:rPr>
                <w:rStyle w:val="hps"/>
                <w:rFonts w:ascii="Times New Roman" w:hAnsi="Times New Roman" w:cs="Times New Roman"/>
                <w:sz w:val="24"/>
                <w:szCs w:val="24"/>
              </w:rPr>
              <w:t>specify</w:t>
            </w:r>
            <w:r w:rsidR="00AE75F1" w:rsidRPr="00BA2AC5">
              <w:rPr>
                <w:rStyle w:val="longtext"/>
                <w:rFonts w:ascii="Times New Roman" w:hAnsi="Times New Roman" w:cs="Times New Roman"/>
                <w:sz w:val="24"/>
                <w:szCs w:val="24"/>
              </w:rPr>
              <w:t xml:space="preserve"> </w:t>
            </w:r>
            <w:r w:rsidR="00AE75F1" w:rsidRPr="00BA2AC5">
              <w:rPr>
                <w:rStyle w:val="hps"/>
                <w:rFonts w:ascii="Times New Roman" w:hAnsi="Times New Roman" w:cs="Times New Roman"/>
                <w:sz w:val="24"/>
                <w:szCs w:val="24"/>
              </w:rPr>
              <w:t>how much</w:t>
            </w:r>
            <w:r w:rsidR="00AE75F1" w:rsidRPr="00BA2AC5">
              <w:rPr>
                <w:rStyle w:val="longtext"/>
                <w:rFonts w:ascii="Times New Roman" w:hAnsi="Times New Roman" w:cs="Times New Roman"/>
                <w:sz w:val="24"/>
                <w:szCs w:val="24"/>
              </w:rPr>
              <w:t xml:space="preserve"> </w:t>
            </w:r>
            <w:r w:rsidR="00AE75F1" w:rsidRPr="00BA2AC5">
              <w:rPr>
                <w:rStyle w:val="hps"/>
                <w:rFonts w:ascii="Times New Roman" w:hAnsi="Times New Roman" w:cs="Times New Roman"/>
                <w:sz w:val="24"/>
                <w:szCs w:val="24"/>
              </w:rPr>
              <w:t>you agree</w:t>
            </w:r>
            <w:r w:rsidR="00AE75F1" w:rsidRPr="00BA2AC5">
              <w:rPr>
                <w:rStyle w:val="longtext"/>
                <w:rFonts w:ascii="Times New Roman" w:hAnsi="Times New Roman" w:cs="Times New Roman"/>
                <w:sz w:val="24"/>
                <w:szCs w:val="24"/>
              </w:rPr>
              <w:t xml:space="preserve"> </w:t>
            </w:r>
            <w:r w:rsidR="00AE75F1" w:rsidRPr="00BA2AC5">
              <w:rPr>
                <w:rStyle w:val="hps"/>
                <w:rFonts w:ascii="Times New Roman" w:hAnsi="Times New Roman" w:cs="Times New Roman"/>
                <w:sz w:val="24"/>
                <w:szCs w:val="24"/>
              </w:rPr>
              <w:t>with</w:t>
            </w:r>
            <w:r w:rsidR="00AE75F1" w:rsidRPr="00BA2AC5">
              <w:rPr>
                <w:rStyle w:val="longtext"/>
                <w:rFonts w:ascii="Times New Roman" w:hAnsi="Times New Roman" w:cs="Times New Roman"/>
                <w:sz w:val="24"/>
                <w:szCs w:val="24"/>
              </w:rPr>
              <w:t xml:space="preserve"> </w:t>
            </w:r>
            <w:r w:rsidR="00AE75F1" w:rsidRPr="00BA2AC5">
              <w:rPr>
                <w:rStyle w:val="hps"/>
                <w:rFonts w:ascii="Times New Roman" w:hAnsi="Times New Roman" w:cs="Times New Roman"/>
                <w:sz w:val="24"/>
                <w:szCs w:val="24"/>
              </w:rPr>
              <w:t xml:space="preserve">these </w:t>
            </w:r>
            <w:r w:rsidR="00AE75F1" w:rsidRPr="00BA2AC5">
              <w:rPr>
                <w:rFonts w:ascii="Times New Roman" w:eastAsia="Times New Roman" w:hAnsi="Times New Roman" w:cs="Times New Roman"/>
                <w:sz w:val="24"/>
                <w:szCs w:val="24"/>
              </w:rPr>
              <w:t>sub-phase</w:t>
            </w:r>
            <w:r w:rsidR="008C763C">
              <w:rPr>
                <w:rFonts w:ascii="Times New Roman" w:eastAsia="Times New Roman" w:hAnsi="Times New Roman" w:cs="Times New Roman"/>
                <w:sz w:val="24"/>
                <w:szCs w:val="24"/>
              </w:rPr>
              <w:t>s</w:t>
            </w:r>
            <w:r w:rsidR="007657CA" w:rsidRPr="00BA2AC5">
              <w:rPr>
                <w:rFonts w:ascii="Times New Roman" w:eastAsia="Times New Roman" w:hAnsi="Times New Roman" w:cs="Times New Roman"/>
                <w:sz w:val="24"/>
                <w:szCs w:val="24"/>
              </w:rPr>
              <w:t>.</w:t>
            </w:r>
          </w:p>
        </w:tc>
      </w:tr>
      <w:tr w:rsidR="006F04B6" w:rsidRPr="00BA2AC5" w:rsidTr="006F04B6">
        <w:tc>
          <w:tcPr>
            <w:tcW w:w="740" w:type="dxa"/>
            <w:tcBorders>
              <w:top w:val="single" w:sz="8" w:space="0" w:color="9BBB59"/>
              <w:left w:val="single" w:sz="8" w:space="0" w:color="9BBB59"/>
              <w:bottom w:val="single" w:sz="8" w:space="0" w:color="9BBB59"/>
              <w:right w:val="single" w:sz="8" w:space="0" w:color="9BBB59"/>
            </w:tcBorders>
            <w:shd w:val="clear" w:color="auto" w:fill="E6EED5"/>
          </w:tcPr>
          <w:p w:rsidR="006F04B6" w:rsidRPr="006F04B6" w:rsidRDefault="006F04B6" w:rsidP="006F04B6">
            <w:pPr>
              <w:bidi w:val="0"/>
              <w:spacing w:after="0" w:line="240" w:lineRule="auto"/>
              <w:jc w:val="both"/>
              <w:rPr>
                <w:rFonts w:ascii="Times New Roman" w:eastAsia="Times New Roman" w:hAnsi="Times New Roman" w:cs="Times New Roman"/>
                <w:sz w:val="20"/>
                <w:szCs w:val="20"/>
                <w:rtl/>
              </w:rPr>
            </w:pPr>
            <w:r w:rsidRPr="006F04B6">
              <w:rPr>
                <w:rFonts w:ascii="Times New Roman" w:eastAsia="Times New Roman" w:hAnsi="Times New Roman" w:cs="Times New Roman"/>
                <w:sz w:val="20"/>
                <w:szCs w:val="20"/>
              </w:rPr>
              <w:t>Very much</w:t>
            </w:r>
          </w:p>
        </w:tc>
        <w:tc>
          <w:tcPr>
            <w:tcW w:w="736" w:type="dxa"/>
            <w:gridSpan w:val="2"/>
            <w:tcBorders>
              <w:top w:val="single" w:sz="8" w:space="0" w:color="9BBB59"/>
              <w:left w:val="single" w:sz="8" w:space="0" w:color="9BBB59"/>
              <w:bottom w:val="single" w:sz="8" w:space="0" w:color="9BBB59"/>
              <w:right w:val="single" w:sz="8" w:space="0" w:color="9BBB59"/>
            </w:tcBorders>
            <w:shd w:val="clear" w:color="auto" w:fill="E6EED5"/>
          </w:tcPr>
          <w:p w:rsidR="006F04B6" w:rsidRPr="006F04B6" w:rsidRDefault="006F04B6" w:rsidP="006F04B6">
            <w:pPr>
              <w:bidi w:val="0"/>
              <w:spacing w:after="0" w:line="240" w:lineRule="auto"/>
              <w:jc w:val="both"/>
              <w:rPr>
                <w:rFonts w:ascii="Times New Roman" w:hAnsi="Times New Roman" w:cs="Times New Roman"/>
                <w:sz w:val="20"/>
                <w:szCs w:val="20"/>
                <w:rtl/>
              </w:rPr>
            </w:pPr>
            <w:r w:rsidRPr="006F04B6">
              <w:rPr>
                <w:rFonts w:ascii="Times New Roman" w:hAnsi="Times New Roman" w:cs="Times New Roman"/>
                <w:sz w:val="20"/>
                <w:szCs w:val="20"/>
              </w:rPr>
              <w:t>much</w:t>
            </w: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6F04B6" w:rsidRPr="006F04B6" w:rsidRDefault="006F04B6" w:rsidP="006F04B6">
            <w:pPr>
              <w:bidi w:val="0"/>
              <w:spacing w:after="0" w:line="240" w:lineRule="auto"/>
              <w:jc w:val="both"/>
              <w:rPr>
                <w:rFonts w:ascii="Times New Roman" w:hAnsi="Times New Roman" w:cs="Times New Roman"/>
                <w:sz w:val="20"/>
                <w:szCs w:val="20"/>
                <w:rtl/>
              </w:rPr>
            </w:pPr>
            <w:r w:rsidRPr="006F04B6">
              <w:rPr>
                <w:rFonts w:ascii="Times New Roman" w:hAnsi="Times New Roman" w:cs="Times New Roman"/>
                <w:sz w:val="20"/>
                <w:szCs w:val="20"/>
              </w:rPr>
              <w:t>average</w:t>
            </w: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6F04B6" w:rsidRPr="006F04B6" w:rsidRDefault="006F04B6" w:rsidP="006F04B6">
            <w:pPr>
              <w:bidi w:val="0"/>
              <w:spacing w:after="0" w:line="240" w:lineRule="auto"/>
              <w:jc w:val="both"/>
              <w:rPr>
                <w:rFonts w:ascii="Times New Roman" w:hAnsi="Times New Roman" w:cs="Times New Roman"/>
                <w:sz w:val="20"/>
                <w:szCs w:val="20"/>
                <w:rtl/>
              </w:rPr>
            </w:pPr>
            <w:r w:rsidRPr="006F04B6">
              <w:rPr>
                <w:rFonts w:ascii="Times New Roman" w:hAnsi="Times New Roman" w:cs="Times New Roman"/>
                <w:sz w:val="20"/>
                <w:szCs w:val="20"/>
              </w:rPr>
              <w:t>low</w:t>
            </w: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6F04B6" w:rsidRPr="006F04B6" w:rsidRDefault="006F04B6" w:rsidP="006F04B6">
            <w:pPr>
              <w:bidi w:val="0"/>
              <w:spacing w:after="0" w:line="240" w:lineRule="auto"/>
              <w:jc w:val="both"/>
              <w:rPr>
                <w:rFonts w:ascii="Times New Roman" w:hAnsi="Times New Roman" w:cs="Times New Roman"/>
                <w:sz w:val="20"/>
                <w:szCs w:val="20"/>
              </w:rPr>
            </w:pPr>
            <w:r w:rsidRPr="006F04B6">
              <w:rPr>
                <w:rFonts w:ascii="Times New Roman" w:hAnsi="Times New Roman" w:cs="Times New Roman"/>
                <w:sz w:val="20"/>
                <w:szCs w:val="20"/>
              </w:rPr>
              <w:t>Very</w:t>
            </w:r>
          </w:p>
          <w:p w:rsidR="006F04B6" w:rsidRPr="006F04B6" w:rsidRDefault="006F04B6" w:rsidP="006F04B6">
            <w:pPr>
              <w:bidi w:val="0"/>
              <w:spacing w:after="0" w:line="240" w:lineRule="auto"/>
              <w:jc w:val="both"/>
              <w:rPr>
                <w:rFonts w:ascii="Times New Roman" w:hAnsi="Times New Roman" w:cs="Times New Roman"/>
                <w:sz w:val="20"/>
                <w:szCs w:val="20"/>
                <w:rtl/>
              </w:rPr>
            </w:pPr>
            <w:r w:rsidRPr="006F04B6">
              <w:rPr>
                <w:rFonts w:ascii="Times New Roman" w:hAnsi="Times New Roman" w:cs="Times New Roman"/>
                <w:sz w:val="20"/>
                <w:szCs w:val="20"/>
              </w:rPr>
              <w:t>low</w:t>
            </w:r>
          </w:p>
        </w:tc>
        <w:tc>
          <w:tcPr>
            <w:tcW w:w="4725"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6F04B6">
            <w:pPr>
              <w:bidi w:val="0"/>
              <w:spacing w:after="0" w:line="240" w:lineRule="auto"/>
              <w:jc w:val="both"/>
              <w:rPr>
                <w:rFonts w:ascii="Times New Roman" w:hAnsi="Times New Roman" w:cs="Times New Roman"/>
                <w:sz w:val="24"/>
                <w:szCs w:val="24"/>
              </w:rPr>
            </w:pPr>
            <w:r w:rsidRPr="00BA2AC5">
              <w:rPr>
                <w:rFonts w:ascii="Times New Roman" w:eastAsia="Times New Roman" w:hAnsi="Times New Roman" w:cs="Times New Roman"/>
                <w:sz w:val="24"/>
                <w:szCs w:val="24"/>
              </w:rPr>
              <w:t>sub-phase</w:t>
            </w:r>
          </w:p>
        </w:tc>
        <w:tc>
          <w:tcPr>
            <w:tcW w:w="950"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6F04B6">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r>
      <w:tr w:rsidR="001D1BDB" w:rsidRPr="00BA2AC5" w:rsidTr="006F04B6">
        <w:tc>
          <w:tcPr>
            <w:tcW w:w="760" w:type="dxa"/>
            <w:gridSpan w:val="2"/>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5"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837"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5"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722"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pStyle w:val="FootnoteText"/>
              <w:jc w:val="both"/>
              <w:rPr>
                <w:rFonts w:ascii="Times New Roman" w:hAnsi="Times New Roman" w:cs="Times New Roman"/>
                <w:sz w:val="24"/>
                <w:szCs w:val="24"/>
              </w:rPr>
            </w:pPr>
            <w:r w:rsidRPr="00BA2AC5">
              <w:rPr>
                <w:rFonts w:ascii="Times New Roman" w:hAnsi="Times New Roman" w:cs="Times New Roman"/>
                <w:sz w:val="24"/>
                <w:szCs w:val="24"/>
                <w:lang w:bidi="fa-IR"/>
              </w:rPr>
              <w:t>information sharing</w:t>
            </w:r>
          </w:p>
        </w:tc>
        <w:tc>
          <w:tcPr>
            <w:tcW w:w="95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1</w:t>
            </w:r>
          </w:p>
        </w:tc>
      </w:tr>
      <w:tr w:rsidR="001D1BDB" w:rsidRPr="00BA2AC5" w:rsidTr="006F04B6">
        <w:tc>
          <w:tcPr>
            <w:tcW w:w="760" w:type="dxa"/>
            <w:gridSpan w:val="2"/>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5"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837"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5"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722"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pStyle w:val="FootnoteText"/>
              <w:contextualSpacing/>
              <w:jc w:val="both"/>
              <w:rPr>
                <w:rFonts w:ascii="Times New Roman" w:hAnsi="Times New Roman" w:cs="Times New Roman"/>
                <w:sz w:val="24"/>
                <w:szCs w:val="24"/>
              </w:rPr>
            </w:pPr>
            <w:r w:rsidRPr="00BA2AC5">
              <w:rPr>
                <w:rFonts w:ascii="Times New Roman" w:hAnsi="Times New Roman" w:cs="Times New Roman"/>
                <w:sz w:val="24"/>
                <w:szCs w:val="24"/>
              </w:rPr>
              <w:t>political participation</w:t>
            </w:r>
          </w:p>
        </w:tc>
        <w:tc>
          <w:tcPr>
            <w:tcW w:w="954"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w:t>
            </w:r>
          </w:p>
        </w:tc>
      </w:tr>
      <w:tr w:rsidR="001D1BDB" w:rsidRPr="00BA2AC5" w:rsidTr="006F04B6">
        <w:tc>
          <w:tcPr>
            <w:tcW w:w="760" w:type="dxa"/>
            <w:gridSpan w:val="2"/>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5"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837"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5"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722"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pStyle w:val="FootnoteText"/>
              <w:jc w:val="both"/>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 xml:space="preserve">E-consultation </w:t>
            </w:r>
          </w:p>
        </w:tc>
        <w:tc>
          <w:tcPr>
            <w:tcW w:w="95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3</w:t>
            </w:r>
          </w:p>
        </w:tc>
      </w:tr>
      <w:tr w:rsidR="00E142AE" w:rsidRPr="00BA2AC5" w:rsidTr="00BA2AC5">
        <w:tc>
          <w:tcPr>
            <w:tcW w:w="9242" w:type="dxa"/>
            <w:gridSpan w:val="8"/>
            <w:tcBorders>
              <w:top w:val="single" w:sz="8" w:space="0" w:color="9BBB59"/>
              <w:left w:val="single" w:sz="8" w:space="0" w:color="9BBB59"/>
              <w:bottom w:val="single" w:sz="8" w:space="0" w:color="9BBB59"/>
              <w:right w:val="single" w:sz="8" w:space="0" w:color="9BBB59"/>
            </w:tcBorders>
            <w:shd w:val="clear" w:color="auto" w:fill="auto"/>
          </w:tcPr>
          <w:p w:rsidR="00E142AE" w:rsidRPr="00BA2AC5" w:rsidRDefault="00E142AE" w:rsidP="003020FE">
            <w:pPr>
              <w:bidi w:val="0"/>
              <w:jc w:val="both"/>
              <w:rPr>
                <w:rFonts w:ascii="Times New Roman" w:hAnsi="Times New Roman" w:cs="Times New Roman"/>
                <w:color w:val="000000"/>
                <w:sz w:val="24"/>
                <w:szCs w:val="24"/>
              </w:rPr>
            </w:pPr>
            <w:r w:rsidRPr="00BA2AC5">
              <w:rPr>
                <w:rFonts w:ascii="Times New Roman" w:hAnsi="Times New Roman" w:cs="Times New Roman"/>
                <w:color w:val="000000"/>
                <w:sz w:val="24"/>
                <w:szCs w:val="24"/>
              </w:rPr>
              <w:t>Please notify  me if you disagree  with a specific phase or have a comment or like to put it in another level</w:t>
            </w:r>
          </w:p>
          <w:p w:rsidR="007A5126" w:rsidRPr="00BA2AC5" w:rsidRDefault="007A5126" w:rsidP="007A5126">
            <w:pPr>
              <w:bidi w:val="0"/>
              <w:jc w:val="both"/>
              <w:rPr>
                <w:rFonts w:ascii="Times New Roman" w:hAnsi="Times New Roman" w:cs="Times New Roman"/>
                <w:color w:val="000000"/>
                <w:sz w:val="24"/>
                <w:szCs w:val="24"/>
                <w:rtl/>
              </w:rPr>
            </w:pPr>
          </w:p>
          <w:p w:rsidR="00E142AE" w:rsidRPr="00BA2AC5" w:rsidRDefault="00E142AE" w:rsidP="00CD190E">
            <w:pPr>
              <w:bidi w:val="0"/>
              <w:spacing w:after="0" w:line="240" w:lineRule="auto"/>
              <w:jc w:val="both"/>
              <w:rPr>
                <w:rFonts w:ascii="Times New Roman" w:hAnsi="Times New Roman" w:cs="Times New Roman"/>
                <w:sz w:val="24"/>
                <w:szCs w:val="24"/>
              </w:rPr>
            </w:pPr>
          </w:p>
        </w:tc>
      </w:tr>
    </w:tbl>
    <w:p w:rsidR="005D0272" w:rsidRPr="00BA2AC5" w:rsidRDefault="005D0272" w:rsidP="00CD190E">
      <w:pPr>
        <w:bidi w:val="0"/>
        <w:jc w:val="both"/>
        <w:rPr>
          <w:rFonts w:ascii="Times New Roman" w:hAnsi="Times New Roman" w:cs="Times New Roman"/>
          <w:sz w:val="24"/>
          <w:szCs w:val="24"/>
        </w:rPr>
      </w:pPr>
    </w:p>
    <w:tbl>
      <w:tblPr>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62"/>
        <w:gridCol w:w="750"/>
        <w:gridCol w:w="963"/>
        <w:gridCol w:w="622"/>
        <w:gridCol w:w="696"/>
        <w:gridCol w:w="4499"/>
        <w:gridCol w:w="950"/>
      </w:tblGrid>
      <w:tr w:rsidR="001D1BDB" w:rsidRPr="00BA2AC5" w:rsidTr="0050085F">
        <w:tc>
          <w:tcPr>
            <w:tcW w:w="9242" w:type="dxa"/>
            <w:gridSpan w:val="7"/>
            <w:tcBorders>
              <w:top w:val="single" w:sz="8" w:space="0" w:color="9BBB59"/>
              <w:left w:val="single" w:sz="8" w:space="0" w:color="9BBB59"/>
              <w:bottom w:val="single" w:sz="18" w:space="0" w:color="9BBB59"/>
              <w:right w:val="single" w:sz="8" w:space="0" w:color="9BBB59"/>
            </w:tcBorders>
            <w:shd w:val="clear" w:color="auto" w:fill="auto"/>
          </w:tcPr>
          <w:p w:rsidR="001D1BDB" w:rsidRPr="00BA2AC5" w:rsidRDefault="0052199B" w:rsidP="003020FE">
            <w:pPr>
              <w:bidi w:val="0"/>
              <w:rPr>
                <w:rFonts w:ascii="Times New Roman" w:eastAsia="Times New Roman" w:hAnsi="Times New Roman" w:cs="Times New Roman"/>
                <w:b/>
                <w:bCs/>
                <w:sz w:val="24"/>
                <w:szCs w:val="24"/>
              </w:rPr>
            </w:pPr>
            <w:r w:rsidRPr="00BA2AC5">
              <w:rPr>
                <w:rFonts w:ascii="Times New Roman" w:eastAsia="Times New Roman" w:hAnsi="Times New Roman" w:cs="Times New Roman"/>
                <w:b/>
                <w:bCs/>
                <w:sz w:val="24"/>
                <w:szCs w:val="24"/>
              </w:rPr>
              <w:t>Table 3</w:t>
            </w:r>
            <w:r w:rsidR="007A468B" w:rsidRPr="00BA2AC5">
              <w:rPr>
                <w:rFonts w:ascii="Times New Roman" w:eastAsia="Times New Roman" w:hAnsi="Times New Roman" w:cs="Times New Roman"/>
                <w:b/>
                <w:bCs/>
                <w:sz w:val="24"/>
                <w:szCs w:val="24"/>
              </w:rPr>
              <w:t>:</w:t>
            </w:r>
            <w:r w:rsidR="007A468B" w:rsidRPr="00BA2AC5">
              <w:rPr>
                <w:rFonts w:ascii="Times New Roman" w:hAnsi="Times New Roman" w:cs="Times New Roman"/>
                <w:b/>
                <w:bCs/>
                <w:color w:val="000000"/>
                <w:sz w:val="24"/>
                <w:szCs w:val="24"/>
              </w:rPr>
              <w:t xml:space="preserve"> </w:t>
            </w:r>
            <w:r w:rsidR="007A468B" w:rsidRPr="00BA2AC5">
              <w:rPr>
                <w:rFonts w:ascii="Times New Roman" w:hAnsi="Times New Roman" w:cs="Times New Roman"/>
                <w:color w:val="000000"/>
                <w:sz w:val="24"/>
                <w:szCs w:val="24"/>
              </w:rPr>
              <w:t>In this table, some indicators are introduced for</w:t>
            </w:r>
            <w:r w:rsidR="00A86FC8">
              <w:rPr>
                <w:rFonts w:ascii="Times New Roman" w:hAnsi="Times New Roman" w:cs="Times New Roman"/>
                <w:color w:val="000000"/>
                <w:sz w:val="24"/>
                <w:szCs w:val="24"/>
              </w:rPr>
              <w:t xml:space="preserve"> </w:t>
            </w:r>
            <w:r w:rsidR="00944718" w:rsidRPr="00BA2AC5">
              <w:rPr>
                <w:rFonts w:ascii="Times New Roman" w:hAnsi="Times New Roman" w:cs="Times New Roman"/>
                <w:b/>
                <w:bCs/>
                <w:color w:val="000000"/>
                <w:sz w:val="24"/>
                <w:szCs w:val="24"/>
              </w:rPr>
              <w:t>"</w:t>
            </w:r>
            <w:r w:rsidR="0096023F" w:rsidRPr="00BA2AC5">
              <w:rPr>
                <w:rFonts w:ascii="Times New Roman" w:hAnsi="Times New Roman" w:cs="Times New Roman"/>
                <w:b/>
                <w:bCs/>
                <w:color w:val="000000"/>
                <w:sz w:val="24"/>
                <w:szCs w:val="24"/>
              </w:rPr>
              <w:t>information broadcastin</w:t>
            </w:r>
            <w:r w:rsidR="00944718">
              <w:rPr>
                <w:rFonts w:ascii="Times New Roman" w:hAnsi="Times New Roman" w:cs="Times New Roman"/>
                <w:b/>
                <w:bCs/>
                <w:color w:val="000000"/>
                <w:sz w:val="24"/>
                <w:szCs w:val="24"/>
              </w:rPr>
              <w:t>g</w:t>
            </w:r>
            <w:r w:rsidR="0096023F" w:rsidRPr="00BA2AC5">
              <w:rPr>
                <w:rFonts w:ascii="Times New Roman" w:hAnsi="Times New Roman" w:cs="Times New Roman"/>
                <w:b/>
                <w:bCs/>
                <w:color w:val="000000"/>
                <w:sz w:val="24"/>
                <w:szCs w:val="24"/>
              </w:rPr>
              <w:t>"</w:t>
            </w:r>
            <w:r w:rsidR="00944718">
              <w:rPr>
                <w:rFonts w:ascii="Times New Roman" w:hAnsi="Times New Roman" w:cs="Times New Roman"/>
                <w:b/>
                <w:bCs/>
                <w:color w:val="000000"/>
                <w:sz w:val="24"/>
                <w:szCs w:val="24"/>
              </w:rPr>
              <w:t xml:space="preserve"> </w:t>
            </w:r>
            <w:r w:rsidR="007A468B" w:rsidRPr="00BA2AC5">
              <w:rPr>
                <w:rFonts w:ascii="Times New Roman" w:hAnsi="Times New Roman" w:cs="Times New Roman"/>
                <w:color w:val="000000"/>
                <w:sz w:val="24"/>
                <w:szCs w:val="24"/>
              </w:rPr>
              <w:t xml:space="preserve">phase of maturation model that present the static information. Because of no transparency, no openness, no reciprocal interaction and no using of web 2.0 tools, this phase is named phase 0 and it is </w:t>
            </w:r>
            <w:r w:rsidR="00CF0F71">
              <w:rPr>
                <w:rFonts w:ascii="Times New Roman" w:hAnsi="Times New Roman" w:cs="Times New Roman"/>
                <w:color w:val="000000"/>
                <w:sz w:val="24"/>
                <w:szCs w:val="24"/>
              </w:rPr>
              <w:t>a</w:t>
            </w:r>
            <w:r w:rsidR="00CF0F71" w:rsidRPr="00BA2AC5">
              <w:rPr>
                <w:rFonts w:ascii="Times New Roman" w:hAnsi="Times New Roman" w:cs="Times New Roman"/>
                <w:color w:val="000000"/>
                <w:sz w:val="24"/>
                <w:szCs w:val="24"/>
              </w:rPr>
              <w:t xml:space="preserve"> </w:t>
            </w:r>
            <w:r w:rsidR="005A68F3" w:rsidRPr="00BA2AC5">
              <w:rPr>
                <w:rFonts w:ascii="Times New Roman" w:hAnsi="Times New Roman" w:cs="Times New Roman"/>
              </w:rPr>
              <w:t>preliminary</w:t>
            </w:r>
            <w:r w:rsidR="007A468B" w:rsidRPr="00BA2AC5">
              <w:rPr>
                <w:rFonts w:ascii="Times New Roman" w:hAnsi="Times New Roman" w:cs="Times New Roman"/>
                <w:color w:val="000000"/>
                <w:sz w:val="24"/>
                <w:szCs w:val="24"/>
              </w:rPr>
              <w:t xml:space="preserve"> phase for e-government 2.0</w:t>
            </w:r>
            <w:del w:id="2" w:author="mrzamani" w:date="2012-12-22T21:22:00Z">
              <w:r w:rsidR="007A468B" w:rsidRPr="00BA2AC5" w:rsidDel="00CF0F71">
                <w:rPr>
                  <w:rFonts w:ascii="Times New Roman" w:hAnsi="Times New Roman" w:cs="Times New Roman"/>
                  <w:color w:val="000000"/>
                  <w:sz w:val="24"/>
                  <w:szCs w:val="24"/>
                </w:rPr>
                <w:delText xml:space="preserve"> </w:delText>
              </w:r>
            </w:del>
            <w:r w:rsidR="007A468B" w:rsidRPr="00BA2AC5">
              <w:rPr>
                <w:rFonts w:ascii="Times New Roman" w:hAnsi="Times New Roman" w:cs="Times New Roman"/>
                <w:color w:val="000000"/>
                <w:sz w:val="24"/>
                <w:szCs w:val="24"/>
              </w:rPr>
              <w:t>.</w:t>
            </w:r>
            <w:r w:rsidR="007A468B" w:rsidRPr="00BA2AC5">
              <w:rPr>
                <w:rFonts w:ascii="Times New Roman" w:eastAsia="Times New Roman" w:hAnsi="Times New Roman" w:cs="Times New Roman"/>
                <w:sz w:val="24"/>
                <w:szCs w:val="24"/>
              </w:rPr>
              <w:t xml:space="preserve"> </w:t>
            </w:r>
            <w:r w:rsidR="00AE75F1" w:rsidRPr="00BA2AC5">
              <w:rPr>
                <w:rStyle w:val="hps"/>
                <w:rFonts w:ascii="Times New Roman" w:hAnsi="Times New Roman" w:cs="Times New Roman"/>
                <w:b/>
                <w:bCs/>
                <w:sz w:val="24"/>
                <w:szCs w:val="24"/>
              </w:rPr>
              <w:t>Please</w:t>
            </w:r>
            <w:r w:rsidR="00AE75F1" w:rsidRPr="00BA2AC5">
              <w:rPr>
                <w:rStyle w:val="longtext"/>
                <w:rFonts w:ascii="Times New Roman" w:hAnsi="Times New Roman" w:cs="Times New Roman"/>
                <w:b/>
                <w:bCs/>
                <w:sz w:val="24"/>
                <w:szCs w:val="24"/>
              </w:rPr>
              <w:t xml:space="preserve"> </w:t>
            </w:r>
            <w:r w:rsidR="00AE75F1" w:rsidRPr="00BA2AC5">
              <w:rPr>
                <w:rStyle w:val="hps"/>
                <w:rFonts w:ascii="Times New Roman" w:hAnsi="Times New Roman" w:cs="Times New Roman"/>
                <w:b/>
                <w:bCs/>
                <w:sz w:val="24"/>
                <w:szCs w:val="24"/>
              </w:rPr>
              <w:t>specify</w:t>
            </w:r>
            <w:r w:rsidR="00AE75F1" w:rsidRPr="00BA2AC5">
              <w:rPr>
                <w:rStyle w:val="longtext"/>
                <w:rFonts w:ascii="Times New Roman" w:hAnsi="Times New Roman" w:cs="Times New Roman"/>
                <w:b/>
                <w:bCs/>
                <w:sz w:val="24"/>
                <w:szCs w:val="24"/>
              </w:rPr>
              <w:t xml:space="preserve"> </w:t>
            </w:r>
            <w:r w:rsidR="00AE75F1" w:rsidRPr="00BA2AC5">
              <w:rPr>
                <w:rStyle w:val="hps"/>
                <w:rFonts w:ascii="Times New Roman" w:hAnsi="Times New Roman" w:cs="Times New Roman"/>
                <w:b/>
                <w:bCs/>
                <w:sz w:val="24"/>
                <w:szCs w:val="24"/>
              </w:rPr>
              <w:t>how much</w:t>
            </w:r>
            <w:r w:rsidR="00AE75F1" w:rsidRPr="00BA2AC5">
              <w:rPr>
                <w:rStyle w:val="longtext"/>
                <w:rFonts w:ascii="Times New Roman" w:hAnsi="Times New Roman" w:cs="Times New Roman"/>
                <w:b/>
                <w:bCs/>
                <w:sz w:val="24"/>
                <w:szCs w:val="24"/>
              </w:rPr>
              <w:t xml:space="preserve"> </w:t>
            </w:r>
            <w:r w:rsidR="00AE75F1" w:rsidRPr="00BA2AC5">
              <w:rPr>
                <w:rStyle w:val="hps"/>
                <w:rFonts w:ascii="Times New Roman" w:hAnsi="Times New Roman" w:cs="Times New Roman"/>
                <w:b/>
                <w:bCs/>
                <w:sz w:val="24"/>
                <w:szCs w:val="24"/>
              </w:rPr>
              <w:t>you agree</w:t>
            </w:r>
            <w:r w:rsidR="00AE75F1" w:rsidRPr="00BA2AC5">
              <w:rPr>
                <w:rStyle w:val="longtext"/>
                <w:rFonts w:ascii="Times New Roman" w:hAnsi="Times New Roman" w:cs="Times New Roman"/>
                <w:b/>
                <w:bCs/>
                <w:sz w:val="24"/>
                <w:szCs w:val="24"/>
              </w:rPr>
              <w:t xml:space="preserve"> </w:t>
            </w:r>
            <w:r w:rsidR="00AE75F1" w:rsidRPr="00BA2AC5">
              <w:rPr>
                <w:rStyle w:val="hps"/>
                <w:rFonts w:ascii="Times New Roman" w:hAnsi="Times New Roman" w:cs="Times New Roman"/>
                <w:b/>
                <w:bCs/>
                <w:sz w:val="24"/>
                <w:szCs w:val="24"/>
              </w:rPr>
              <w:t>with</w:t>
            </w:r>
            <w:r w:rsidR="00AE75F1" w:rsidRPr="00BA2AC5">
              <w:rPr>
                <w:rStyle w:val="longtext"/>
                <w:rFonts w:ascii="Times New Roman" w:hAnsi="Times New Roman" w:cs="Times New Roman"/>
                <w:b/>
                <w:bCs/>
                <w:sz w:val="24"/>
                <w:szCs w:val="24"/>
              </w:rPr>
              <w:t xml:space="preserve"> </w:t>
            </w:r>
            <w:r w:rsidR="00CF0F71">
              <w:rPr>
                <w:rStyle w:val="hps"/>
                <w:rFonts w:ascii="Times New Roman" w:hAnsi="Times New Roman" w:cs="Times New Roman"/>
                <w:b/>
                <w:bCs/>
                <w:sz w:val="24"/>
                <w:szCs w:val="24"/>
              </w:rPr>
              <w:t xml:space="preserve"> this indicator</w:t>
            </w:r>
            <w:r w:rsidR="008C763C">
              <w:rPr>
                <w:rStyle w:val="hps"/>
                <w:rFonts w:ascii="Times New Roman" w:hAnsi="Times New Roman" w:cs="Times New Roman"/>
                <w:b/>
                <w:bCs/>
                <w:sz w:val="24"/>
                <w:szCs w:val="24"/>
              </w:rPr>
              <w:t>s</w:t>
            </w:r>
            <w:r w:rsidR="007E57CB" w:rsidRPr="00BA2AC5">
              <w:rPr>
                <w:rFonts w:ascii="Times New Roman" w:eastAsia="Times New Roman" w:hAnsi="Times New Roman" w:cs="Times New Roman"/>
                <w:b/>
                <w:bCs/>
                <w:sz w:val="24"/>
                <w:szCs w:val="24"/>
              </w:rPr>
              <w:t>.</w:t>
            </w:r>
          </w:p>
        </w:tc>
      </w:tr>
      <w:tr w:rsidR="00A86FC8" w:rsidRPr="00BA2AC5" w:rsidTr="00A24D1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A86FC8" w:rsidRPr="00944718" w:rsidRDefault="00A86FC8" w:rsidP="00A86FC8">
            <w:pPr>
              <w:bidi w:val="0"/>
              <w:spacing w:after="0" w:line="240" w:lineRule="auto"/>
              <w:jc w:val="both"/>
              <w:rPr>
                <w:rFonts w:ascii="Times New Roman" w:eastAsia="Times New Roman" w:hAnsi="Times New Roman" w:cs="Times New Roman"/>
                <w:sz w:val="24"/>
                <w:szCs w:val="24"/>
                <w:rtl/>
              </w:rPr>
            </w:pPr>
            <w:r w:rsidRPr="00944718">
              <w:rPr>
                <w:rFonts w:ascii="Times New Roman" w:eastAsia="Times New Roman" w:hAnsi="Times New Roman" w:cs="Times New Roman"/>
                <w:sz w:val="24"/>
                <w:szCs w:val="24"/>
              </w:rPr>
              <w:t>Very much</w:t>
            </w: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A86FC8" w:rsidRPr="00BA2AC5" w:rsidRDefault="00A86FC8"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much</w:t>
            </w: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A86FC8" w:rsidRPr="00BA2AC5" w:rsidRDefault="00A86FC8"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average</w:t>
            </w: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A86FC8" w:rsidRPr="00BA2AC5" w:rsidRDefault="00A86FC8"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A86FC8" w:rsidRDefault="00A86FC8" w:rsidP="00A86FC8">
            <w:pPr>
              <w:bidi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Very</w:t>
            </w:r>
          </w:p>
          <w:p w:rsidR="00A86FC8" w:rsidRPr="00BA2AC5" w:rsidRDefault="00A86FC8"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4954" w:type="dxa"/>
            <w:tcBorders>
              <w:top w:val="single" w:sz="8" w:space="0" w:color="9BBB59"/>
              <w:left w:val="single" w:sz="8" w:space="0" w:color="9BBB59"/>
              <w:bottom w:val="single" w:sz="8" w:space="0" w:color="9BBB59"/>
              <w:right w:val="single" w:sz="8" w:space="0" w:color="9BBB59"/>
            </w:tcBorders>
            <w:shd w:val="clear" w:color="auto" w:fill="E6EED5"/>
          </w:tcPr>
          <w:p w:rsidR="00A86FC8" w:rsidRPr="00BA2AC5" w:rsidRDefault="006F04B6" w:rsidP="006F04B6">
            <w:pPr>
              <w:bidi w:val="0"/>
              <w:spacing w:after="0" w:line="240" w:lineRule="auto"/>
              <w:rPr>
                <w:rFonts w:ascii="Times New Roman" w:hAnsi="Times New Roman" w:cs="Times New Roman"/>
                <w:sz w:val="24"/>
                <w:szCs w:val="24"/>
              </w:rPr>
            </w:pPr>
            <w:r>
              <w:rPr>
                <w:rFonts w:ascii="Times New Roman" w:hAnsi="Times New Roman" w:cs="Times New Roman"/>
                <w:sz w:val="24"/>
                <w:szCs w:val="24"/>
              </w:rPr>
              <w:t>indicator</w:t>
            </w:r>
          </w:p>
        </w:tc>
        <w:tc>
          <w:tcPr>
            <w:tcW w:w="828" w:type="dxa"/>
            <w:tcBorders>
              <w:top w:val="single" w:sz="8" w:space="0" w:color="9BBB59"/>
              <w:left w:val="single" w:sz="8" w:space="0" w:color="9BBB59"/>
              <w:bottom w:val="single" w:sz="8" w:space="0" w:color="9BBB59"/>
              <w:right w:val="single" w:sz="8" w:space="0" w:color="9BBB59"/>
            </w:tcBorders>
            <w:shd w:val="clear" w:color="auto" w:fill="E6EED5"/>
          </w:tcPr>
          <w:p w:rsidR="00A86FC8"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r>
      <w:tr w:rsidR="001D1BDB" w:rsidRPr="00BA2AC5" w:rsidTr="00A24D16">
        <w:tc>
          <w:tcPr>
            <w:tcW w:w="76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95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F0F71">
            <w:pPr>
              <w:pStyle w:val="FootnoteText"/>
              <w:rPr>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 xml:space="preserve">Existence </w:t>
            </w:r>
            <w:r w:rsidR="00CF0F71">
              <w:rPr>
                <w:rStyle w:val="FootnoteReference"/>
                <w:rFonts w:ascii="Times New Roman" w:hAnsi="Times New Roman" w:cs="Times New Roman"/>
                <w:sz w:val="24"/>
                <w:szCs w:val="24"/>
                <w:vertAlign w:val="baseline"/>
              </w:rPr>
              <w:t>of</w:t>
            </w:r>
            <w:r w:rsidR="00CF0F71" w:rsidRPr="00BA2AC5">
              <w:rPr>
                <w:rStyle w:val="FootnoteReference"/>
                <w:rFonts w:ascii="Times New Roman" w:hAnsi="Times New Roman" w:cs="Times New Roman"/>
                <w:sz w:val="24"/>
                <w:szCs w:val="24"/>
                <w:vertAlign w:val="baseline"/>
              </w:rPr>
              <w:t xml:space="preserve"> </w:t>
            </w:r>
            <w:r w:rsidRPr="00BA2AC5">
              <w:rPr>
                <w:rStyle w:val="FootnoteReference"/>
                <w:rFonts w:ascii="Times New Roman" w:hAnsi="Times New Roman" w:cs="Times New Roman"/>
                <w:sz w:val="24"/>
                <w:szCs w:val="24"/>
                <w:vertAlign w:val="baseline"/>
              </w:rPr>
              <w:t>website or portal</w:t>
            </w:r>
          </w:p>
        </w:tc>
        <w:tc>
          <w:tcPr>
            <w:tcW w:w="828"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A24D16"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1</w:t>
            </w:r>
          </w:p>
        </w:tc>
      </w:tr>
      <w:tr w:rsidR="001D1BDB" w:rsidRPr="00BA2AC5" w:rsidTr="00A24D1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954"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6F04B6">
            <w:pPr>
              <w:pStyle w:val="FootnoteText"/>
              <w:rPr>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Guide to using the site</w:t>
            </w:r>
          </w:p>
        </w:tc>
        <w:tc>
          <w:tcPr>
            <w:tcW w:w="828"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A24D16"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w:t>
            </w:r>
          </w:p>
        </w:tc>
      </w:tr>
      <w:tr w:rsidR="001D1BDB" w:rsidRPr="00BA2AC5" w:rsidTr="00A24D16">
        <w:tc>
          <w:tcPr>
            <w:tcW w:w="76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95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6F04B6">
            <w:pPr>
              <w:pStyle w:val="FootnoteText"/>
              <w:contextualSpacing/>
              <w:rPr>
                <w:rFonts w:ascii="Times New Roman" w:hAnsi="Times New Roman" w:cs="Times New Roman"/>
                <w:sz w:val="24"/>
                <w:szCs w:val="24"/>
              </w:rPr>
            </w:pPr>
            <w:r w:rsidRPr="00BA2AC5">
              <w:rPr>
                <w:rFonts w:ascii="Times New Roman" w:hAnsi="Times New Roman" w:cs="Times New Roman"/>
                <w:sz w:val="24"/>
                <w:szCs w:val="24"/>
              </w:rPr>
              <w:t>Information about the mission and objectives</w:t>
            </w:r>
          </w:p>
        </w:tc>
        <w:tc>
          <w:tcPr>
            <w:tcW w:w="828"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A24D16"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3</w:t>
            </w:r>
          </w:p>
        </w:tc>
      </w:tr>
      <w:tr w:rsidR="001D1BDB" w:rsidRPr="00BA2AC5" w:rsidTr="00A24D1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954"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3020FE">
            <w:pPr>
              <w:pStyle w:val="FootnoteText"/>
              <w:rPr>
                <w:rFonts w:ascii="Times New Roman" w:hAnsi="Times New Roman" w:cs="Times New Roman"/>
                <w:sz w:val="24"/>
                <w:szCs w:val="24"/>
              </w:rPr>
            </w:pPr>
            <w:r w:rsidRPr="00BA2AC5">
              <w:rPr>
                <w:rFonts w:ascii="Times New Roman" w:hAnsi="Times New Roman" w:cs="Times New Roman"/>
                <w:sz w:val="24"/>
                <w:szCs w:val="24"/>
              </w:rPr>
              <w:t xml:space="preserve">Information </w:t>
            </w:r>
            <w:r w:rsidR="00CF0F71">
              <w:rPr>
                <w:rFonts w:ascii="Times New Roman" w:hAnsi="Times New Roman" w:cs="Times New Roman"/>
                <w:sz w:val="24"/>
                <w:szCs w:val="24"/>
              </w:rPr>
              <w:t xml:space="preserve"> on rules</w:t>
            </w:r>
          </w:p>
        </w:tc>
        <w:tc>
          <w:tcPr>
            <w:tcW w:w="828"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A24D16"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4</w:t>
            </w:r>
          </w:p>
        </w:tc>
      </w:tr>
      <w:tr w:rsidR="001D1BDB" w:rsidRPr="00BA2AC5" w:rsidTr="00A24D16">
        <w:tc>
          <w:tcPr>
            <w:tcW w:w="76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95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6F04B6">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Information related to the organizational units</w:t>
            </w:r>
          </w:p>
        </w:tc>
        <w:tc>
          <w:tcPr>
            <w:tcW w:w="828"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A24D16"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5</w:t>
            </w:r>
          </w:p>
        </w:tc>
      </w:tr>
      <w:tr w:rsidR="001D1BDB" w:rsidRPr="00BA2AC5" w:rsidTr="00A24D1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954"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CF0F71" w:rsidP="006F04B6">
            <w:pPr>
              <w:pStyle w:val="FootnoteText"/>
              <w:rPr>
                <w:rStyle w:val="FootnoteReference"/>
                <w:rFonts w:ascii="Times New Roman" w:hAnsi="Times New Roman" w:cs="Times New Roman"/>
                <w:sz w:val="24"/>
                <w:szCs w:val="24"/>
                <w:vertAlign w:val="baseline"/>
              </w:rPr>
            </w:pPr>
            <w:r>
              <w:rPr>
                <w:rStyle w:val="FootnoteReference"/>
                <w:rFonts w:ascii="Times New Roman" w:hAnsi="Times New Roman" w:cs="Times New Roman"/>
                <w:sz w:val="24"/>
                <w:szCs w:val="24"/>
                <w:vertAlign w:val="baseline"/>
              </w:rPr>
              <w:t xml:space="preserve"> other languages</w:t>
            </w:r>
          </w:p>
        </w:tc>
        <w:tc>
          <w:tcPr>
            <w:tcW w:w="828"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A24D16"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6</w:t>
            </w:r>
          </w:p>
        </w:tc>
      </w:tr>
      <w:tr w:rsidR="001D1BDB" w:rsidRPr="00BA2AC5" w:rsidTr="00A24D16">
        <w:tc>
          <w:tcPr>
            <w:tcW w:w="76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954"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8C763C" w:rsidP="006F04B6">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Branches</w:t>
            </w:r>
          </w:p>
        </w:tc>
        <w:tc>
          <w:tcPr>
            <w:tcW w:w="828" w:type="dxa"/>
            <w:tcBorders>
              <w:top w:val="single" w:sz="8" w:space="0" w:color="9BBB59"/>
              <w:left w:val="single" w:sz="8" w:space="0" w:color="9BBB59"/>
              <w:bottom w:val="single" w:sz="8" w:space="0" w:color="9BBB59"/>
              <w:right w:val="single" w:sz="8" w:space="0" w:color="9BBB59"/>
            </w:tcBorders>
            <w:shd w:val="clear" w:color="auto" w:fill="auto"/>
          </w:tcPr>
          <w:p w:rsidR="001D1BDB" w:rsidRPr="00BA2AC5" w:rsidRDefault="00A24D16"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7</w:t>
            </w:r>
          </w:p>
        </w:tc>
      </w:tr>
      <w:tr w:rsidR="001D1BDB" w:rsidRPr="00BA2AC5" w:rsidTr="00A24D16">
        <w:tc>
          <w:tcPr>
            <w:tcW w:w="764"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71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CD190E">
            <w:pPr>
              <w:bidi w:val="0"/>
              <w:spacing w:after="0" w:line="240" w:lineRule="auto"/>
              <w:jc w:val="both"/>
              <w:rPr>
                <w:rFonts w:ascii="Times New Roman" w:hAnsi="Times New Roman" w:cs="Times New Roman"/>
                <w:sz w:val="24"/>
                <w:szCs w:val="24"/>
                <w:rtl/>
              </w:rPr>
            </w:pPr>
          </w:p>
        </w:tc>
        <w:tc>
          <w:tcPr>
            <w:tcW w:w="4954"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1D1BDB" w:rsidP="006F04B6">
            <w:pPr>
              <w:bidi w:val="0"/>
              <w:spacing w:after="0" w:line="240" w:lineRule="auto"/>
              <w:rPr>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Employee Directory</w:t>
            </w:r>
          </w:p>
        </w:tc>
        <w:tc>
          <w:tcPr>
            <w:tcW w:w="828" w:type="dxa"/>
            <w:tcBorders>
              <w:top w:val="single" w:sz="8" w:space="0" w:color="9BBB59"/>
              <w:left w:val="single" w:sz="8" w:space="0" w:color="9BBB59"/>
              <w:bottom w:val="single" w:sz="8" w:space="0" w:color="9BBB59"/>
              <w:right w:val="single" w:sz="8" w:space="0" w:color="9BBB59"/>
            </w:tcBorders>
            <w:shd w:val="clear" w:color="auto" w:fill="E6EED5"/>
          </w:tcPr>
          <w:p w:rsidR="001D1BDB" w:rsidRPr="00BA2AC5" w:rsidRDefault="00A24D16"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8</w:t>
            </w:r>
          </w:p>
        </w:tc>
      </w:tr>
      <w:tr w:rsidR="001D1BDB" w:rsidRPr="00BA2AC5" w:rsidTr="0050085F">
        <w:tc>
          <w:tcPr>
            <w:tcW w:w="9242" w:type="dxa"/>
            <w:gridSpan w:val="7"/>
            <w:tcBorders>
              <w:top w:val="single" w:sz="8" w:space="0" w:color="9BBB59"/>
              <w:left w:val="single" w:sz="8" w:space="0" w:color="9BBB59"/>
              <w:bottom w:val="single" w:sz="8" w:space="0" w:color="9BBB59"/>
              <w:right w:val="single" w:sz="8" w:space="0" w:color="9BBB59"/>
            </w:tcBorders>
            <w:shd w:val="clear" w:color="auto" w:fill="auto"/>
          </w:tcPr>
          <w:p w:rsidR="007A468B" w:rsidRPr="00BA2AC5" w:rsidRDefault="007A468B" w:rsidP="003020FE">
            <w:pPr>
              <w:bidi w:val="0"/>
              <w:jc w:val="both"/>
              <w:rPr>
                <w:rFonts w:ascii="Times New Roman" w:hAnsi="Times New Roman" w:cs="Times New Roman"/>
                <w:color w:val="000000"/>
                <w:sz w:val="24"/>
                <w:szCs w:val="24"/>
              </w:rPr>
            </w:pPr>
            <w:r w:rsidRPr="00BA2AC5">
              <w:rPr>
                <w:rFonts w:ascii="Times New Roman" w:hAnsi="Times New Roman" w:cs="Times New Roman"/>
                <w:color w:val="000000"/>
                <w:sz w:val="24"/>
                <w:szCs w:val="24"/>
              </w:rPr>
              <w:t>Please notify  me if you disagree  with a specific phase or have a comment or like to put it in another level</w:t>
            </w:r>
            <w:r w:rsidR="00680E20" w:rsidRPr="00BA2AC5">
              <w:rPr>
                <w:rFonts w:ascii="Times New Roman" w:hAnsi="Times New Roman" w:cs="Times New Roman"/>
                <w:color w:val="000000"/>
                <w:sz w:val="24"/>
                <w:szCs w:val="24"/>
              </w:rPr>
              <w:t>.</w:t>
            </w:r>
          </w:p>
          <w:p w:rsidR="00680E20" w:rsidRPr="00BA2AC5" w:rsidRDefault="00680E20" w:rsidP="00CD190E">
            <w:pPr>
              <w:bidi w:val="0"/>
              <w:jc w:val="both"/>
              <w:rPr>
                <w:rFonts w:ascii="Times New Roman" w:hAnsi="Times New Roman" w:cs="Times New Roman"/>
                <w:color w:val="000000"/>
                <w:sz w:val="24"/>
                <w:szCs w:val="24"/>
                <w:rtl/>
              </w:rPr>
            </w:pPr>
          </w:p>
          <w:p w:rsidR="001D1BDB" w:rsidRPr="00BA2AC5" w:rsidRDefault="001D1BDB" w:rsidP="00CD190E">
            <w:pPr>
              <w:bidi w:val="0"/>
              <w:spacing w:after="0" w:line="240" w:lineRule="auto"/>
              <w:jc w:val="both"/>
              <w:rPr>
                <w:rFonts w:ascii="Times New Roman" w:eastAsia="Times New Roman" w:hAnsi="Times New Roman" w:cs="Times New Roman"/>
                <w:b/>
                <w:bCs/>
                <w:sz w:val="24"/>
                <w:szCs w:val="24"/>
                <w:rtl/>
              </w:rPr>
            </w:pPr>
          </w:p>
        </w:tc>
      </w:tr>
    </w:tbl>
    <w:p w:rsidR="001D1BDB" w:rsidRPr="00BA2AC5" w:rsidRDefault="001D1BDB" w:rsidP="00CD190E">
      <w:pPr>
        <w:bidi w:val="0"/>
        <w:jc w:val="both"/>
        <w:rPr>
          <w:rFonts w:ascii="Times New Roman" w:hAnsi="Times New Roman" w:cs="Times New Roman"/>
          <w:sz w:val="24"/>
          <w:szCs w:val="24"/>
        </w:rPr>
      </w:pPr>
    </w:p>
    <w:tbl>
      <w:tblPr>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63"/>
        <w:gridCol w:w="750"/>
        <w:gridCol w:w="963"/>
        <w:gridCol w:w="623"/>
        <w:gridCol w:w="696"/>
        <w:gridCol w:w="4497"/>
        <w:gridCol w:w="950"/>
      </w:tblGrid>
      <w:tr w:rsidR="0052199B" w:rsidRPr="00BA2AC5" w:rsidTr="0050085F">
        <w:tc>
          <w:tcPr>
            <w:tcW w:w="9242" w:type="dxa"/>
            <w:gridSpan w:val="7"/>
            <w:tcBorders>
              <w:top w:val="single" w:sz="8" w:space="0" w:color="9BBB59"/>
              <w:left w:val="single" w:sz="8" w:space="0" w:color="9BBB59"/>
              <w:bottom w:val="single" w:sz="18" w:space="0" w:color="9BBB59"/>
              <w:right w:val="single" w:sz="8" w:space="0" w:color="9BBB59"/>
            </w:tcBorders>
            <w:shd w:val="clear" w:color="auto" w:fill="auto"/>
          </w:tcPr>
          <w:p w:rsidR="0052199B" w:rsidRPr="00BA2AC5" w:rsidRDefault="00655FEF" w:rsidP="00944718">
            <w:pPr>
              <w:autoSpaceDE w:val="0"/>
              <w:autoSpaceDN w:val="0"/>
              <w:bidi w:val="0"/>
              <w:adjustRightInd w:val="0"/>
              <w:spacing w:after="0" w:line="240" w:lineRule="auto"/>
              <w:jc w:val="both"/>
              <w:rPr>
                <w:rFonts w:ascii="Times New Roman" w:hAnsi="Times New Roman" w:cs="Times New Roman"/>
                <w:sz w:val="24"/>
                <w:szCs w:val="24"/>
                <w:lang w:bidi="ar-SA"/>
              </w:rPr>
            </w:pPr>
            <w:r w:rsidRPr="00BA2AC5">
              <w:rPr>
                <w:rFonts w:ascii="Times New Roman" w:eastAsia="Times New Roman" w:hAnsi="Times New Roman" w:cs="Times New Roman"/>
                <w:b/>
                <w:bCs/>
                <w:sz w:val="24"/>
                <w:szCs w:val="24"/>
              </w:rPr>
              <w:t>Table 4</w:t>
            </w:r>
            <w:r w:rsidR="00C7169B" w:rsidRPr="00BA2AC5">
              <w:rPr>
                <w:rFonts w:ascii="Times New Roman" w:eastAsia="Times New Roman" w:hAnsi="Times New Roman" w:cs="Times New Roman"/>
                <w:b/>
                <w:bCs/>
                <w:sz w:val="24"/>
                <w:szCs w:val="24"/>
              </w:rPr>
              <w:t>:</w:t>
            </w:r>
            <w:r w:rsidR="00C7169B" w:rsidRPr="00BA2AC5">
              <w:rPr>
                <w:rFonts w:ascii="Times New Roman" w:eastAsia="Times New Roman" w:hAnsi="Times New Roman" w:cs="Times New Roman"/>
                <w:b/>
                <w:bCs/>
                <w:sz w:val="24"/>
                <w:szCs w:val="24"/>
                <w:lang w:bidi="ar-SA"/>
              </w:rPr>
              <w:t xml:space="preserve"> </w:t>
            </w:r>
            <w:r w:rsidR="007657CA" w:rsidRPr="00BA2AC5">
              <w:rPr>
                <w:rFonts w:ascii="Times New Roman" w:hAnsi="Times New Roman" w:cs="Times New Roman"/>
                <w:color w:val="000000"/>
                <w:sz w:val="24"/>
                <w:szCs w:val="24"/>
              </w:rPr>
              <w:t xml:space="preserve">In this table, some indicators are introduced for </w:t>
            </w:r>
            <w:r w:rsidR="00FB7F9D" w:rsidRPr="00BA2AC5">
              <w:rPr>
                <w:rFonts w:ascii="Times New Roman" w:hAnsi="Times New Roman" w:cs="Times New Roman"/>
                <w:color w:val="000000"/>
                <w:sz w:val="24"/>
                <w:szCs w:val="24"/>
              </w:rPr>
              <w:t>“</w:t>
            </w:r>
            <w:r w:rsidR="00FB7F9D" w:rsidRPr="00BA2AC5">
              <w:rPr>
                <w:rFonts w:ascii="Times New Roman" w:hAnsi="Times New Roman" w:cs="Times New Roman"/>
                <w:b/>
                <w:bCs/>
                <w:color w:val="000000"/>
                <w:sz w:val="24"/>
                <w:szCs w:val="24"/>
              </w:rPr>
              <w:t>t</w:t>
            </w:r>
            <w:r w:rsidR="00944718">
              <w:rPr>
                <w:rFonts w:ascii="Times New Roman" w:hAnsi="Times New Roman" w:cs="Times New Roman"/>
                <w:b/>
                <w:bCs/>
                <w:color w:val="000000"/>
                <w:sz w:val="24"/>
                <w:szCs w:val="24"/>
              </w:rPr>
              <w:t>r</w:t>
            </w:r>
            <w:r w:rsidR="00FB7F9D" w:rsidRPr="00BA2AC5">
              <w:rPr>
                <w:rFonts w:ascii="Times New Roman" w:hAnsi="Times New Roman" w:cs="Times New Roman"/>
                <w:b/>
                <w:bCs/>
                <w:color w:val="000000"/>
                <w:sz w:val="24"/>
                <w:szCs w:val="24"/>
              </w:rPr>
              <w:t>ansparency</w:t>
            </w:r>
            <w:r w:rsidR="00FB7F9D" w:rsidRPr="00BA2AC5">
              <w:rPr>
                <w:rFonts w:ascii="Times New Roman" w:hAnsi="Times New Roman" w:cs="Times New Roman"/>
                <w:color w:val="000000"/>
                <w:sz w:val="24"/>
                <w:szCs w:val="24"/>
              </w:rPr>
              <w:t>“</w:t>
            </w:r>
            <w:r w:rsidR="00A86FC8">
              <w:rPr>
                <w:rFonts w:ascii="Times New Roman" w:hAnsi="Times New Roman" w:cs="Times New Roman"/>
                <w:color w:val="000000"/>
                <w:sz w:val="24"/>
                <w:szCs w:val="24"/>
              </w:rPr>
              <w:t xml:space="preserve"> </w:t>
            </w:r>
            <w:r w:rsidR="00FB7F9D" w:rsidRPr="00BA2AC5">
              <w:rPr>
                <w:rFonts w:ascii="Times New Roman" w:hAnsi="Times New Roman" w:cs="Times New Roman"/>
                <w:color w:val="000000"/>
                <w:sz w:val="24"/>
                <w:szCs w:val="24"/>
              </w:rPr>
              <w:t xml:space="preserve">phase </w:t>
            </w:r>
            <w:r w:rsidR="007657CA" w:rsidRPr="00BA2AC5">
              <w:rPr>
                <w:rFonts w:ascii="Times New Roman" w:hAnsi="Times New Roman" w:cs="Times New Roman"/>
                <w:color w:val="000000"/>
                <w:sz w:val="24"/>
                <w:szCs w:val="24"/>
              </w:rPr>
              <w:t>of maturation model</w:t>
            </w:r>
            <w:r w:rsidR="00680E20" w:rsidRPr="00BA2AC5">
              <w:rPr>
                <w:rFonts w:ascii="Times New Roman" w:hAnsi="Times New Roman" w:cs="Times New Roman"/>
                <w:color w:val="000000"/>
                <w:sz w:val="24"/>
                <w:szCs w:val="24"/>
              </w:rPr>
              <w:t>.</w:t>
            </w:r>
            <w:r w:rsidR="00680E20" w:rsidRPr="00BA2AC5">
              <w:rPr>
                <w:rFonts w:ascii="Times New Roman" w:hAnsi="Times New Roman" w:cs="Times New Roman"/>
                <w:sz w:val="24"/>
                <w:szCs w:val="24"/>
                <w:lang w:bidi="ar-SA"/>
              </w:rPr>
              <w:t xml:space="preserve"> The two most important goals at this level are</w:t>
            </w:r>
            <w:r w:rsidR="007657CA" w:rsidRPr="00BA2AC5">
              <w:rPr>
                <w:rFonts w:ascii="Times New Roman" w:hAnsi="Times New Roman" w:cs="Times New Roman"/>
                <w:color w:val="000000"/>
                <w:sz w:val="24"/>
                <w:szCs w:val="24"/>
              </w:rPr>
              <w:t xml:space="preserve"> </w:t>
            </w:r>
            <w:r w:rsidR="00C7169B" w:rsidRPr="00BA2AC5">
              <w:rPr>
                <w:rFonts w:ascii="Times New Roman" w:eastAsia="Times New Roman" w:hAnsi="Times New Roman" w:cs="Times New Roman"/>
                <w:sz w:val="24"/>
                <w:szCs w:val="24"/>
                <w:lang w:bidi="ar-SA"/>
              </w:rPr>
              <w:t>first</w:t>
            </w:r>
            <w:r w:rsidR="00944718">
              <w:rPr>
                <w:rFonts w:ascii="Times New Roman" w:eastAsia="Times New Roman" w:hAnsi="Times New Roman" w:cs="Times New Roman"/>
                <w:sz w:val="24"/>
                <w:szCs w:val="24"/>
                <w:lang w:bidi="ar-SA"/>
              </w:rPr>
              <w:t xml:space="preserve">, </w:t>
            </w:r>
            <w:r w:rsidR="00C7169B" w:rsidRPr="00BA2AC5">
              <w:rPr>
                <w:rFonts w:ascii="Times New Roman" w:eastAsia="Times New Roman" w:hAnsi="Times New Roman" w:cs="Times New Roman"/>
                <w:sz w:val="24"/>
                <w:szCs w:val="24"/>
                <w:lang w:bidi="ar-SA"/>
              </w:rPr>
              <w:t>Data quality improvement: (accuracy, consistency, and timeliness).</w:t>
            </w:r>
            <w:r w:rsidR="00680E20" w:rsidRPr="00BA2AC5">
              <w:rPr>
                <w:rFonts w:ascii="Times New Roman" w:eastAsia="Times New Roman" w:hAnsi="Times New Roman" w:cs="Times New Roman"/>
                <w:sz w:val="24"/>
                <w:szCs w:val="24"/>
                <w:lang w:bidi="ar-SA"/>
              </w:rPr>
              <w:t xml:space="preserve"> </w:t>
            </w:r>
            <w:r w:rsidR="00C7169B" w:rsidRPr="00BA2AC5">
              <w:rPr>
                <w:rFonts w:ascii="Times New Roman" w:eastAsia="Times New Roman" w:hAnsi="Times New Roman" w:cs="Times New Roman"/>
                <w:sz w:val="24"/>
                <w:szCs w:val="24"/>
                <w:lang w:bidi="ar-SA"/>
              </w:rPr>
              <w:t>the second, agency focuses on increasing transparency of government processes and performance by publishing relevant  data online and sharing it with the public.</w:t>
            </w:r>
            <w:r w:rsidR="007E57CB" w:rsidRPr="00BA2AC5">
              <w:rPr>
                <w:rStyle w:val="hps"/>
                <w:rFonts w:ascii="Times New Roman" w:hAnsi="Times New Roman" w:cs="Times New Roman"/>
                <w:sz w:val="24"/>
                <w:szCs w:val="24"/>
              </w:rPr>
              <w:t xml:space="preserve"> </w:t>
            </w:r>
            <w:r w:rsidR="007E57CB" w:rsidRPr="00BA2AC5">
              <w:rPr>
                <w:rStyle w:val="hps"/>
                <w:rFonts w:ascii="Times New Roman" w:hAnsi="Times New Roman" w:cs="Times New Roman"/>
                <w:b/>
                <w:bCs/>
                <w:sz w:val="24"/>
                <w:szCs w:val="24"/>
              </w:rPr>
              <w:t>Please</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specify</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how much</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you agree</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with</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these</w:t>
            </w:r>
            <w:r w:rsidR="007E57CB" w:rsidRPr="00BA2AC5">
              <w:rPr>
                <w:rStyle w:val="hps"/>
                <w:rFonts w:ascii="Times New Roman" w:hAnsi="Times New Roman" w:cs="Times New Roman"/>
                <w:sz w:val="24"/>
                <w:szCs w:val="24"/>
              </w:rPr>
              <w:t xml:space="preserve"> </w:t>
            </w:r>
            <w:r w:rsidR="007E57CB" w:rsidRPr="00BA2AC5">
              <w:rPr>
                <w:rFonts w:ascii="Times New Roman" w:eastAsia="Times New Roman" w:hAnsi="Times New Roman" w:cs="Times New Roman"/>
                <w:b/>
                <w:bCs/>
                <w:sz w:val="24"/>
                <w:szCs w:val="24"/>
              </w:rPr>
              <w:t>indicator</w:t>
            </w:r>
            <w:r w:rsidR="003020FE">
              <w:rPr>
                <w:rFonts w:ascii="Times New Roman" w:eastAsia="Times New Roman" w:hAnsi="Times New Roman" w:cs="Times New Roman"/>
                <w:b/>
                <w:bCs/>
                <w:sz w:val="24"/>
                <w:szCs w:val="24"/>
              </w:rPr>
              <w:t>s</w:t>
            </w:r>
            <w:r w:rsidR="007E57CB" w:rsidRPr="00BA2AC5">
              <w:rPr>
                <w:rFonts w:ascii="Times New Roman" w:eastAsia="Times New Roman" w:hAnsi="Times New Roman" w:cs="Times New Roman"/>
                <w:b/>
                <w:bCs/>
                <w:sz w:val="24"/>
                <w:szCs w:val="24"/>
              </w:rPr>
              <w:t>.</w:t>
            </w:r>
          </w:p>
        </w:tc>
      </w:tr>
      <w:tr w:rsidR="006F04B6"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6F04B6" w:rsidRPr="00944718" w:rsidRDefault="006F04B6" w:rsidP="00A86FC8">
            <w:pPr>
              <w:bidi w:val="0"/>
              <w:spacing w:after="0" w:line="240" w:lineRule="auto"/>
              <w:jc w:val="both"/>
              <w:rPr>
                <w:rFonts w:ascii="Times New Roman" w:eastAsia="Times New Roman" w:hAnsi="Times New Roman" w:cs="Times New Roman"/>
                <w:sz w:val="24"/>
                <w:szCs w:val="24"/>
                <w:rtl/>
              </w:rPr>
            </w:pPr>
            <w:r w:rsidRPr="00944718">
              <w:rPr>
                <w:rFonts w:ascii="Times New Roman" w:eastAsia="Times New Roman" w:hAnsi="Times New Roman" w:cs="Times New Roman"/>
                <w:sz w:val="24"/>
                <w:szCs w:val="24"/>
              </w:rPr>
              <w:lastRenderedPageBreak/>
              <w:t>Very much</w:t>
            </w: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much</w:t>
            </w: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average</w:t>
            </w: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6F04B6" w:rsidRDefault="006F04B6" w:rsidP="00A86FC8">
            <w:pPr>
              <w:bidi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Very</w:t>
            </w:r>
          </w:p>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rPr>
                <w:rFonts w:ascii="Times New Roman" w:hAnsi="Times New Roman" w:cs="Times New Roman"/>
                <w:sz w:val="24"/>
                <w:szCs w:val="24"/>
              </w:rPr>
            </w:pPr>
            <w:r>
              <w:rPr>
                <w:rFonts w:ascii="Times New Roman" w:hAnsi="Times New Roman" w:cs="Times New Roman"/>
                <w:sz w:val="24"/>
                <w:szCs w:val="24"/>
              </w:rPr>
              <w:t>indicator</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r>
      <w:tr w:rsidR="0052199B"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pStyle w:val="FootnoteText"/>
              <w:jc w:val="both"/>
              <w:rPr>
                <w:rFonts w:ascii="Times New Roman" w:hAnsi="Times New Roman" w:cs="Times New Roman"/>
                <w:sz w:val="24"/>
                <w:szCs w:val="24"/>
              </w:rPr>
            </w:pPr>
            <w:r w:rsidRPr="00BA2AC5">
              <w:rPr>
                <w:rFonts w:ascii="Times New Roman" w:hAnsi="Times New Roman" w:cs="Times New Roman"/>
                <w:sz w:val="24"/>
                <w:szCs w:val="24"/>
              </w:rPr>
              <w:t>Information related to the procedures</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1</w:t>
            </w:r>
          </w:p>
        </w:tc>
      </w:tr>
      <w:tr w:rsidR="0052199B"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FB7216" w:rsidP="00CD190E">
            <w:pPr>
              <w:pStyle w:val="FootnoteText"/>
              <w:jc w:val="both"/>
              <w:rPr>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Possible to search the information</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w:t>
            </w:r>
          </w:p>
        </w:tc>
      </w:tr>
      <w:tr w:rsidR="0052199B"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FB7216" w:rsidP="00CD190E">
            <w:pPr>
              <w:pStyle w:val="FootnoteText"/>
              <w:contextualSpacing/>
              <w:jc w:val="both"/>
              <w:rPr>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link to other units</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3</w:t>
            </w:r>
          </w:p>
        </w:tc>
      </w:tr>
      <w:tr w:rsidR="0052199B"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7A468B" w:rsidP="00CD190E">
            <w:pPr>
              <w:pStyle w:val="FootnoteText"/>
              <w:contextualSpacing/>
              <w:jc w:val="both"/>
              <w:rPr>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R</w:t>
            </w:r>
            <w:r w:rsidR="00FB7216" w:rsidRPr="00BA2AC5">
              <w:rPr>
                <w:rStyle w:val="FootnoteReference"/>
                <w:rFonts w:ascii="Times New Roman" w:hAnsi="Times New Roman" w:cs="Times New Roman"/>
                <w:sz w:val="24"/>
                <w:szCs w:val="24"/>
                <w:vertAlign w:val="baseline"/>
              </w:rPr>
              <w:t>egistration</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4</w:t>
            </w:r>
          </w:p>
        </w:tc>
      </w:tr>
      <w:tr w:rsidR="0052199B"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FB7216" w:rsidP="00CD190E">
            <w:pPr>
              <w:pStyle w:val="FootnoteText"/>
              <w:jc w:val="both"/>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Timely update of data</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5</w:t>
            </w:r>
          </w:p>
        </w:tc>
      </w:tr>
      <w:tr w:rsidR="0052199B"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pStyle w:val="FootnoteText"/>
              <w:jc w:val="both"/>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Option for</w:t>
            </w:r>
            <w:r w:rsidRPr="00BA2AC5">
              <w:rPr>
                <w:rFonts w:ascii="Times New Roman" w:hAnsi="Times New Roman" w:cs="Times New Roman"/>
                <w:sz w:val="24"/>
                <w:szCs w:val="24"/>
              </w:rPr>
              <w:t xml:space="preserve"> </w:t>
            </w:r>
            <w:r w:rsidRPr="00BA2AC5">
              <w:rPr>
                <w:rStyle w:val="FootnoteReference"/>
                <w:rFonts w:ascii="Times New Roman" w:hAnsi="Times New Roman" w:cs="Times New Roman"/>
                <w:sz w:val="24"/>
                <w:szCs w:val="24"/>
                <w:vertAlign w:val="baseline"/>
              </w:rPr>
              <w:t xml:space="preserve">Email update </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6</w:t>
            </w:r>
          </w:p>
        </w:tc>
      </w:tr>
      <w:tr w:rsidR="0052199B"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A50014" w:rsidP="00CD190E">
            <w:pPr>
              <w:pStyle w:val="FootnoteText"/>
              <w:jc w:val="both"/>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Updated Events</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7</w:t>
            </w:r>
          </w:p>
        </w:tc>
      </w:tr>
      <w:tr w:rsidR="0052199B"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A50014" w:rsidP="00CD190E">
            <w:pPr>
              <w:bidi w:val="0"/>
              <w:spacing w:after="0" w:line="240" w:lineRule="auto"/>
              <w:jc w:val="both"/>
              <w:rPr>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Updated News</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52199B" w:rsidRPr="00BA2AC5" w:rsidRDefault="0052199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8</w:t>
            </w:r>
          </w:p>
        </w:tc>
      </w:tr>
      <w:tr w:rsidR="0052199B"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7A468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P</w:t>
            </w:r>
            <w:r w:rsidR="00A50014" w:rsidRPr="00BA2AC5">
              <w:rPr>
                <w:rFonts w:ascii="Times New Roman" w:hAnsi="Times New Roman" w:cs="Times New Roman"/>
                <w:sz w:val="24"/>
                <w:szCs w:val="24"/>
              </w:rPr>
              <w:t>ublication</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52199B" w:rsidRPr="00BA2AC5" w:rsidRDefault="0052199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9</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pStyle w:val="FootnoteText"/>
              <w:jc w:val="both"/>
              <w:rPr>
                <w:rStyle w:val="FootnoteReference"/>
                <w:rFonts w:ascii="Times New Roman" w:hAnsi="Times New Roman" w:cs="Times New Roman"/>
                <w:sz w:val="24"/>
                <w:szCs w:val="24"/>
                <w:vertAlign w:val="baseline"/>
                <w:rtl/>
                <w:lang w:bidi="fa-IR"/>
              </w:rPr>
            </w:pPr>
            <w:r w:rsidRPr="00BA2AC5">
              <w:rPr>
                <w:rStyle w:val="FootnoteReference"/>
                <w:rFonts w:ascii="Times New Roman" w:hAnsi="Times New Roman" w:cs="Times New Roman"/>
                <w:sz w:val="24"/>
                <w:szCs w:val="24"/>
                <w:vertAlign w:val="baseline"/>
              </w:rPr>
              <w:t xml:space="preserve">Cities Information </w:t>
            </w:r>
            <w:r w:rsidRPr="00BA2AC5">
              <w:rPr>
                <w:rStyle w:val="FootnoteReference"/>
                <w:rFonts w:ascii="Times New Roman" w:hAnsi="Times New Roman" w:cs="Times New Roman"/>
                <w:sz w:val="24"/>
                <w:szCs w:val="24"/>
                <w:vertAlign w:val="baseline"/>
                <w:rtl/>
              </w:rPr>
              <w:t xml:space="preserve"> </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10</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pStyle w:val="FootnoteText"/>
              <w:jc w:val="both"/>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Maps</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11</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pStyle w:val="FootnoteText"/>
              <w:jc w:val="both"/>
              <w:rPr>
                <w:rStyle w:val="FootnoteReference"/>
                <w:rFonts w:ascii="Times New Roman" w:hAnsi="Times New Roman" w:cs="Times New Roman"/>
                <w:sz w:val="24"/>
                <w:szCs w:val="24"/>
                <w:vertAlign w:val="baseline"/>
              </w:rPr>
            </w:pPr>
            <w:r w:rsidRPr="00BA2AC5">
              <w:rPr>
                <w:rFonts w:ascii="Times New Roman" w:hAnsi="Times New Roman" w:cs="Times New Roman"/>
                <w:sz w:val="24"/>
                <w:szCs w:val="24"/>
              </w:rPr>
              <w:t>Urban observatory</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12</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pStyle w:val="FootnoteText"/>
              <w:jc w:val="both"/>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geographical information system</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13</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pStyle w:val="FootnoteText"/>
              <w:jc w:val="both"/>
              <w:rPr>
                <w:rStyle w:val="FootnoteReference"/>
                <w:rFonts w:ascii="Times New Roman" w:hAnsi="Times New Roman" w:cs="Times New Roman"/>
                <w:sz w:val="24"/>
                <w:szCs w:val="24"/>
                <w:vertAlign w:val="baseline"/>
                <w:rtl/>
                <w:lang w:bidi="fa-IR"/>
              </w:rPr>
            </w:pPr>
            <w:r w:rsidRPr="00BA2AC5">
              <w:rPr>
                <w:rStyle w:val="FootnoteReference"/>
                <w:rFonts w:ascii="Times New Roman" w:hAnsi="Times New Roman" w:cs="Times New Roman"/>
                <w:sz w:val="24"/>
                <w:szCs w:val="24"/>
                <w:vertAlign w:val="baseline"/>
              </w:rPr>
              <w:t xml:space="preserve">Photo Album </w:t>
            </w:r>
            <w:r w:rsidRPr="00BA2AC5">
              <w:rPr>
                <w:rStyle w:val="FootnoteReference"/>
                <w:rFonts w:ascii="Times New Roman" w:hAnsi="Times New Roman" w:cs="Times New Roman"/>
                <w:sz w:val="24"/>
                <w:szCs w:val="24"/>
                <w:vertAlign w:val="baseline"/>
                <w:rtl/>
              </w:rPr>
              <w:t xml:space="preserve"> </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14</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095D4E"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Electronic Guide for Amenities</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15</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Live Cameras</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16</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Updated Contracting Opportunities </w:t>
            </w:r>
            <w:r w:rsidRPr="00BA2AC5">
              <w:rPr>
                <w:rStyle w:val="FootnoteReference"/>
                <w:rFonts w:ascii="Times New Roman" w:hAnsi="Times New Roman" w:cs="Times New Roman"/>
                <w:sz w:val="24"/>
                <w:szCs w:val="24"/>
                <w:vertAlign w:val="baseline"/>
                <w:rtl/>
              </w:rPr>
              <w:t xml:space="preserve"> </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17</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Current</w:t>
            </w:r>
            <w:r w:rsidRPr="00BA2AC5">
              <w:rPr>
                <w:rStyle w:val="FootnoteReference"/>
                <w:rFonts w:ascii="Times New Roman" w:hAnsi="Times New Roman" w:cs="Times New Roman"/>
                <w:sz w:val="24"/>
                <w:szCs w:val="24"/>
                <w:vertAlign w:val="baseline"/>
                <w:rtl/>
              </w:rPr>
              <w:t xml:space="preserve"> </w:t>
            </w:r>
            <w:r w:rsidRPr="00BA2AC5">
              <w:rPr>
                <w:rStyle w:val="FootnoteReference"/>
                <w:rFonts w:ascii="Times New Roman" w:hAnsi="Times New Roman" w:cs="Times New Roman"/>
                <w:sz w:val="24"/>
                <w:szCs w:val="24"/>
                <w:vertAlign w:val="baseline"/>
              </w:rPr>
              <w:t>plans/project</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18</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8C763C" w:rsidP="003020FE">
            <w:pPr>
              <w:pStyle w:val="FootnoteText"/>
              <w:rPr>
                <w:rStyle w:val="FootnoteReference"/>
                <w:rFonts w:ascii="Times New Roman" w:hAnsi="Times New Roman" w:cs="Times New Roman"/>
                <w:sz w:val="24"/>
                <w:szCs w:val="24"/>
                <w:vertAlign w:val="baseline"/>
                <w:rtl/>
                <w:lang w:bidi="fa-IR"/>
              </w:rPr>
            </w:pPr>
            <w:r w:rsidRPr="00BA2AC5">
              <w:rPr>
                <w:rStyle w:val="FootnoteReference"/>
                <w:rFonts w:ascii="Times New Roman" w:hAnsi="Times New Roman" w:cs="Times New Roman"/>
                <w:sz w:val="24"/>
                <w:szCs w:val="24"/>
                <w:vertAlign w:val="baseline"/>
              </w:rPr>
              <w:t>Budget</w:t>
            </w:r>
            <w:r w:rsidR="00944718">
              <w:rPr>
                <w:rFonts w:ascii="Times New Roman" w:hAnsi="Times New Roman" w:cs="Times New Roman"/>
                <w:sz w:val="24"/>
                <w:szCs w:val="24"/>
              </w:rPr>
              <w:t xml:space="preserve"> </w:t>
            </w:r>
            <w:r w:rsidR="00A50014" w:rsidRPr="00BA2AC5">
              <w:rPr>
                <w:rStyle w:val="FootnoteReference"/>
                <w:rFonts w:ascii="Times New Roman" w:hAnsi="Times New Roman" w:cs="Times New Roman"/>
                <w:sz w:val="24"/>
                <w:szCs w:val="24"/>
                <w:vertAlign w:val="baseline"/>
              </w:rPr>
              <w:t>/</w:t>
            </w:r>
            <w:r w:rsidR="00944718">
              <w:rPr>
                <w:rFonts w:ascii="Times New Roman" w:hAnsi="Times New Roman" w:cs="Times New Roman"/>
                <w:sz w:val="24"/>
                <w:szCs w:val="24"/>
              </w:rPr>
              <w:t xml:space="preserve"> </w:t>
            </w:r>
            <w:r w:rsidR="00710DA6">
              <w:rPr>
                <w:rStyle w:val="FootnoteReference"/>
                <w:rFonts w:ascii="Times New Roman" w:hAnsi="Times New Roman" w:cs="Times New Roman"/>
                <w:sz w:val="24"/>
                <w:szCs w:val="24"/>
                <w:vertAlign w:val="baseline"/>
              </w:rPr>
              <w:t>financial</w:t>
            </w:r>
            <w:r w:rsidR="00710DA6" w:rsidRPr="00BA2AC5">
              <w:rPr>
                <w:rStyle w:val="FootnoteReference"/>
                <w:rFonts w:ascii="Times New Roman" w:hAnsi="Times New Roman" w:cs="Times New Roman"/>
                <w:sz w:val="24"/>
                <w:szCs w:val="24"/>
                <w:vertAlign w:val="baseline"/>
              </w:rPr>
              <w:t xml:space="preserve"> </w:t>
            </w:r>
            <w:r w:rsidR="00A50014" w:rsidRPr="00BA2AC5">
              <w:rPr>
                <w:rStyle w:val="FootnoteReference"/>
                <w:rFonts w:ascii="Times New Roman" w:hAnsi="Times New Roman" w:cs="Times New Roman"/>
                <w:sz w:val="24"/>
                <w:szCs w:val="24"/>
                <w:vertAlign w:val="baseline"/>
              </w:rPr>
              <w:t>data</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19</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Annual performance report </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20</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Agency specific data and statistics </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21</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 reveal the wages and salaries of the public officials</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22</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pStyle w:val="FootnoteText"/>
              <w:jc w:val="both"/>
              <w:rPr>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wages and salaries of the</w:t>
            </w:r>
            <w:r w:rsidRPr="00BA2AC5">
              <w:rPr>
                <w:rFonts w:ascii="Times New Roman" w:hAnsi="Times New Roman" w:cs="Times New Roman"/>
                <w:sz w:val="24"/>
                <w:szCs w:val="24"/>
              </w:rPr>
              <w:t xml:space="preserve"> employee</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23</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E401E">
            <w:pPr>
              <w:bidi w:val="0"/>
              <w:rPr>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Online</w:t>
            </w:r>
            <w:r w:rsidR="007909A1">
              <w:t xml:space="preserve"> </w:t>
            </w:r>
            <w:r w:rsidRPr="00BA2AC5">
              <w:rPr>
                <w:rStyle w:val="FootnoteReference"/>
                <w:rFonts w:ascii="Times New Roman" w:hAnsi="Times New Roman" w:cs="Times New Roman"/>
                <w:sz w:val="24"/>
                <w:szCs w:val="24"/>
                <w:vertAlign w:val="baseline"/>
              </w:rPr>
              <w:t>dashboard</w:t>
            </w:r>
            <w:r w:rsidRPr="00BA2AC5">
              <w:rPr>
                <w:rStyle w:val="FootnoteReference"/>
                <w:rFonts w:ascii="Times New Roman" w:hAnsi="Times New Roman" w:cs="Times New Roman"/>
                <w:sz w:val="24"/>
                <w:szCs w:val="24"/>
                <w:vertAlign w:val="baseline"/>
                <w:rtl/>
              </w:rPr>
              <w:t>)</w:t>
            </w:r>
            <w:r w:rsidR="008C763C" w:rsidRPr="00BA2AC5">
              <w:rPr>
                <w:rStyle w:val="FootnoteReference"/>
                <w:rFonts w:ascii="Times New Roman" w:hAnsi="Times New Roman" w:cs="Times New Roman"/>
                <w:sz w:val="24"/>
                <w:szCs w:val="24"/>
                <w:vertAlign w:val="baseline"/>
              </w:rPr>
              <w:t>e.g.</w:t>
            </w:r>
            <w:r w:rsidRPr="00BA2AC5">
              <w:rPr>
                <w:rStyle w:val="FootnoteReference"/>
                <w:rFonts w:ascii="Times New Roman" w:hAnsi="Times New Roman" w:cs="Times New Roman"/>
                <w:sz w:val="24"/>
                <w:szCs w:val="24"/>
                <w:vertAlign w:val="baseline"/>
              </w:rPr>
              <w:t xml:space="preserve"> </w:t>
            </w:r>
            <w:r w:rsidR="008C763C" w:rsidRPr="00BA2AC5">
              <w:rPr>
                <w:rStyle w:val="FootnoteReference"/>
                <w:rFonts w:ascii="Times New Roman" w:hAnsi="Times New Roman" w:cs="Times New Roman"/>
                <w:sz w:val="24"/>
                <w:szCs w:val="24"/>
                <w:vertAlign w:val="baseline"/>
              </w:rPr>
              <w:t>Real-time</w:t>
            </w:r>
            <w:ins w:id="3" w:author="Admin" w:date="2012-12-25T09:17:00Z">
              <w:r w:rsidR="007909A1">
                <w:t xml:space="preserve"> </w:t>
              </w:r>
            </w:ins>
            <w:del w:id="4" w:author="Admin" w:date="2012-12-25T09:17:00Z">
              <w:r w:rsidRPr="00BA2AC5" w:rsidDel="007909A1">
                <w:rPr>
                  <w:rStyle w:val="FootnoteReference"/>
                  <w:rFonts w:ascii="Times New Roman" w:hAnsi="Times New Roman" w:cs="Times New Roman"/>
                  <w:sz w:val="24"/>
                  <w:szCs w:val="24"/>
                  <w:vertAlign w:val="baseline"/>
                </w:rPr>
                <w:delText xml:space="preserve"> </w:delText>
              </w:r>
            </w:del>
            <w:r w:rsidRPr="00BA2AC5">
              <w:rPr>
                <w:rStyle w:val="FootnoteReference"/>
                <w:rFonts w:ascii="Times New Roman" w:hAnsi="Times New Roman" w:cs="Times New Roman"/>
                <w:sz w:val="24"/>
                <w:szCs w:val="24"/>
                <w:vertAlign w:val="baseline"/>
              </w:rPr>
              <w:t>performance dashboards)</w:t>
            </w:r>
          </w:p>
        </w:tc>
        <w:tc>
          <w:tcPr>
            <w:tcW w:w="877" w:type="dxa"/>
            <w:tcBorders>
              <w:top w:val="single" w:sz="8" w:space="0" w:color="9BBB59"/>
              <w:left w:val="single" w:sz="8" w:space="0" w:color="9BBB59"/>
              <w:bottom w:val="single" w:sz="8" w:space="0" w:color="9BBB59"/>
              <w:right w:val="single" w:sz="8" w:space="0" w:color="9BBB59"/>
            </w:tcBorders>
            <w:shd w:val="clear" w:color="auto" w:fill="E6EED5"/>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24</w:t>
            </w:r>
          </w:p>
        </w:tc>
      </w:tr>
      <w:tr w:rsidR="00A50014"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24"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696"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tl/>
              </w:rPr>
            </w:pPr>
          </w:p>
        </w:tc>
        <w:tc>
          <w:tcPr>
            <w:tcW w:w="4569"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4A7AD7" w:rsidP="00CD190E">
            <w:pPr>
              <w:pStyle w:val="Default"/>
              <w:spacing w:line="276" w:lineRule="auto"/>
              <w:jc w:val="both"/>
            </w:pPr>
            <w:r>
              <w:fldChar w:fldCharType="begin"/>
            </w:r>
            <w:r>
              <w:fldChar w:fldCharType="separate"/>
            </w:r>
            <w:r w:rsidR="00A50014" w:rsidRPr="00BA2AC5">
              <w:rPr>
                <w:rStyle w:val="Strong"/>
                <w:b w:val="0"/>
                <w:bCs w:val="0"/>
                <w:rtl/>
              </w:rPr>
              <w:t>{</w:t>
            </w:r>
            <w:r w:rsidR="00A50014" w:rsidRPr="00BA2AC5">
              <w:rPr>
                <w:rStyle w:val="Strong"/>
                <w:b w:val="0"/>
                <w:bCs w:val="0"/>
              </w:rPr>
              <w:t>Al-Aama, 2012 #17</w:t>
            </w:r>
            <w:r w:rsidR="00A50014" w:rsidRPr="00BA2AC5">
              <w:rPr>
                <w:rStyle w:val="Strong"/>
                <w:b w:val="0"/>
                <w:bCs w:val="0"/>
                <w:rtl/>
              </w:rPr>
              <w:t>}</w:t>
            </w:r>
            <w:r>
              <w:rPr>
                <w:rStyle w:val="Strong"/>
                <w:b w:val="0"/>
                <w:bCs w:val="0"/>
              </w:rPr>
              <w:fldChar w:fldCharType="end"/>
            </w:r>
            <w:r w:rsidR="00A50014" w:rsidRPr="00BA2AC5">
              <w:rPr>
                <w:rStyle w:val="Strong"/>
                <w:b w:val="0"/>
                <w:bCs w:val="0"/>
              </w:rPr>
              <w:t xml:space="preserve">Syndication </w:t>
            </w:r>
            <w:r w:rsidR="00A50014" w:rsidRPr="00BA2AC5">
              <w:rPr>
                <w:rStyle w:val="Strong"/>
                <w:b w:val="0"/>
                <w:bCs w:val="0"/>
                <w:rtl/>
              </w:rPr>
              <w:t>)</w:t>
            </w:r>
            <w:r w:rsidR="00A50014" w:rsidRPr="00BA2AC5">
              <w:t>RSS or Atom)</w:t>
            </w:r>
          </w:p>
        </w:tc>
        <w:tc>
          <w:tcPr>
            <w:tcW w:w="877" w:type="dxa"/>
            <w:tcBorders>
              <w:top w:val="single" w:sz="8" w:space="0" w:color="9BBB59"/>
              <w:left w:val="single" w:sz="8" w:space="0" w:color="9BBB59"/>
              <w:bottom w:val="single" w:sz="8" w:space="0" w:color="9BBB59"/>
              <w:right w:val="single" w:sz="8" w:space="0" w:color="9BBB59"/>
            </w:tcBorders>
            <w:shd w:val="clear" w:color="auto" w:fill="auto"/>
          </w:tcPr>
          <w:p w:rsidR="00A50014" w:rsidRPr="00BA2AC5" w:rsidRDefault="00A50014"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25</w:t>
            </w:r>
          </w:p>
        </w:tc>
      </w:tr>
      <w:tr w:rsidR="0052199B" w:rsidRPr="00BA2AC5" w:rsidTr="0050085F">
        <w:tc>
          <w:tcPr>
            <w:tcW w:w="9242" w:type="dxa"/>
            <w:gridSpan w:val="7"/>
            <w:tcBorders>
              <w:top w:val="single" w:sz="8" w:space="0" w:color="9BBB59"/>
              <w:left w:val="single" w:sz="8" w:space="0" w:color="9BBB59"/>
              <w:bottom w:val="single" w:sz="8" w:space="0" w:color="9BBB59"/>
              <w:right w:val="single" w:sz="8" w:space="0" w:color="9BBB59"/>
            </w:tcBorders>
            <w:shd w:val="clear" w:color="auto" w:fill="E6EED5"/>
          </w:tcPr>
          <w:p w:rsidR="007A468B" w:rsidRPr="00BA2AC5" w:rsidRDefault="007A468B" w:rsidP="003020FE">
            <w:pPr>
              <w:bidi w:val="0"/>
              <w:jc w:val="both"/>
              <w:rPr>
                <w:rFonts w:ascii="Times New Roman" w:hAnsi="Times New Roman" w:cs="Times New Roman"/>
                <w:color w:val="000000"/>
                <w:sz w:val="24"/>
                <w:szCs w:val="24"/>
              </w:rPr>
            </w:pPr>
            <w:r w:rsidRPr="00BA2AC5">
              <w:rPr>
                <w:rFonts w:ascii="Times New Roman" w:hAnsi="Times New Roman" w:cs="Times New Roman"/>
                <w:color w:val="000000"/>
                <w:sz w:val="24"/>
                <w:szCs w:val="24"/>
              </w:rPr>
              <w:t>Please notify  me if you disagree  with a specific phase or have a comment or like to put it in another level</w:t>
            </w:r>
          </w:p>
          <w:p w:rsidR="007A5126" w:rsidRPr="00BA2AC5" w:rsidRDefault="007A5126" w:rsidP="007A5126">
            <w:pPr>
              <w:bidi w:val="0"/>
              <w:jc w:val="both"/>
              <w:rPr>
                <w:rFonts w:ascii="Times New Roman" w:hAnsi="Times New Roman" w:cs="Times New Roman"/>
                <w:color w:val="000000"/>
                <w:sz w:val="24"/>
                <w:szCs w:val="24"/>
                <w:rtl/>
              </w:rPr>
            </w:pPr>
          </w:p>
          <w:p w:rsidR="0052199B" w:rsidRPr="00BA2AC5" w:rsidRDefault="0052199B" w:rsidP="00CD190E">
            <w:pPr>
              <w:bidi w:val="0"/>
              <w:spacing w:after="0" w:line="240" w:lineRule="auto"/>
              <w:jc w:val="both"/>
              <w:rPr>
                <w:rFonts w:ascii="Times New Roman" w:eastAsia="Times New Roman" w:hAnsi="Times New Roman" w:cs="Times New Roman"/>
                <w:b/>
                <w:bCs/>
                <w:sz w:val="24"/>
                <w:szCs w:val="24"/>
                <w:rtl/>
              </w:rPr>
            </w:pPr>
          </w:p>
        </w:tc>
      </w:tr>
    </w:tbl>
    <w:p w:rsidR="0052199B" w:rsidRPr="00BA2AC5" w:rsidRDefault="0052199B" w:rsidP="00CD190E">
      <w:pPr>
        <w:bidi w:val="0"/>
        <w:jc w:val="both"/>
        <w:rPr>
          <w:rFonts w:ascii="Times New Roman" w:hAnsi="Times New Roman" w:cs="Times New Roman"/>
          <w:sz w:val="24"/>
          <w:szCs w:val="24"/>
        </w:rPr>
      </w:pPr>
    </w:p>
    <w:tbl>
      <w:tblPr>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62"/>
        <w:gridCol w:w="750"/>
        <w:gridCol w:w="963"/>
        <w:gridCol w:w="628"/>
        <w:gridCol w:w="1070"/>
        <w:gridCol w:w="46"/>
        <w:gridCol w:w="4039"/>
        <w:gridCol w:w="34"/>
        <w:gridCol w:w="950"/>
      </w:tblGrid>
      <w:tr w:rsidR="00430D75" w:rsidRPr="00BA2AC5" w:rsidTr="0050085F">
        <w:tc>
          <w:tcPr>
            <w:tcW w:w="9242" w:type="dxa"/>
            <w:gridSpan w:val="9"/>
            <w:tcBorders>
              <w:top w:val="single" w:sz="8" w:space="0" w:color="9BBB59"/>
              <w:left w:val="single" w:sz="8" w:space="0" w:color="9BBB59"/>
              <w:bottom w:val="single" w:sz="18" w:space="0" w:color="9BBB59"/>
              <w:right w:val="single" w:sz="8" w:space="0" w:color="9BBB59"/>
            </w:tcBorders>
            <w:shd w:val="clear" w:color="auto" w:fill="auto"/>
          </w:tcPr>
          <w:p w:rsidR="00430D75" w:rsidRPr="00BA2AC5" w:rsidRDefault="00430D75" w:rsidP="003020FE">
            <w:pPr>
              <w:bidi w:val="0"/>
              <w:rPr>
                <w:rFonts w:ascii="Times New Roman" w:eastAsia="Times New Roman" w:hAnsi="Times New Roman" w:cs="Times New Roman"/>
                <w:b/>
                <w:bCs/>
                <w:sz w:val="24"/>
                <w:szCs w:val="24"/>
              </w:rPr>
            </w:pPr>
            <w:r w:rsidRPr="00BA2AC5">
              <w:rPr>
                <w:rFonts w:ascii="Times New Roman" w:eastAsia="Times New Roman" w:hAnsi="Times New Roman" w:cs="Times New Roman"/>
                <w:b/>
                <w:bCs/>
                <w:sz w:val="24"/>
                <w:szCs w:val="24"/>
              </w:rPr>
              <w:t xml:space="preserve">Table </w:t>
            </w:r>
            <w:r w:rsidR="00C97C2C" w:rsidRPr="00BA2AC5">
              <w:rPr>
                <w:rFonts w:ascii="Times New Roman" w:eastAsia="Times New Roman" w:hAnsi="Times New Roman" w:cs="Times New Roman"/>
                <w:b/>
                <w:bCs/>
                <w:sz w:val="24"/>
                <w:szCs w:val="24"/>
              </w:rPr>
              <w:t>5</w:t>
            </w:r>
            <w:r w:rsidR="007A468B" w:rsidRPr="00BA2AC5">
              <w:rPr>
                <w:rFonts w:ascii="Times New Roman" w:eastAsia="Times New Roman" w:hAnsi="Times New Roman" w:cs="Times New Roman"/>
                <w:b/>
                <w:bCs/>
                <w:sz w:val="24"/>
                <w:szCs w:val="24"/>
              </w:rPr>
              <w:t xml:space="preserve">: </w:t>
            </w:r>
            <w:r w:rsidR="000A7F63" w:rsidRPr="00BA2AC5">
              <w:rPr>
                <w:rStyle w:val="hps"/>
                <w:rFonts w:ascii="Times New Roman" w:hAnsi="Times New Roman" w:cs="Times New Roman"/>
                <w:sz w:val="24"/>
                <w:szCs w:val="24"/>
              </w:rPr>
              <w:t>Indicators</w:t>
            </w:r>
            <w:r w:rsidR="000A7F63" w:rsidRPr="00BA2AC5">
              <w:rPr>
                <w:rStyle w:val="longtext"/>
                <w:rFonts w:ascii="Times New Roman" w:hAnsi="Times New Roman" w:cs="Times New Roman"/>
                <w:sz w:val="24"/>
                <w:szCs w:val="24"/>
              </w:rPr>
              <w:t xml:space="preserve"> </w:t>
            </w:r>
            <w:r w:rsidR="000A7F63" w:rsidRPr="00BA2AC5">
              <w:rPr>
                <w:rFonts w:ascii="Times New Roman" w:hAnsi="Times New Roman" w:cs="Times New Roman"/>
                <w:color w:val="000000"/>
                <w:sz w:val="24"/>
                <w:szCs w:val="24"/>
              </w:rPr>
              <w:t>for “</w:t>
            </w:r>
            <w:r w:rsidR="000A7F63" w:rsidRPr="00BA2AC5">
              <w:rPr>
                <w:rFonts w:ascii="Times New Roman" w:hAnsi="Times New Roman" w:cs="Times New Roman"/>
                <w:b/>
                <w:bCs/>
                <w:color w:val="000000"/>
                <w:sz w:val="24"/>
                <w:szCs w:val="24"/>
              </w:rPr>
              <w:t xml:space="preserve">Provision of services </w:t>
            </w:r>
            <w:r w:rsidR="000A7F63" w:rsidRPr="00BA2AC5">
              <w:rPr>
                <w:rFonts w:ascii="Times New Roman" w:hAnsi="Times New Roman" w:cs="Times New Roman"/>
                <w:color w:val="000000"/>
                <w:sz w:val="24"/>
                <w:szCs w:val="24"/>
              </w:rPr>
              <w:t>“ phase</w:t>
            </w:r>
            <w:r w:rsidR="000A7F63" w:rsidRPr="00BA2AC5">
              <w:rPr>
                <w:rStyle w:val="hps"/>
                <w:rFonts w:ascii="Times New Roman" w:hAnsi="Times New Roman" w:cs="Times New Roman"/>
                <w:sz w:val="24"/>
                <w:szCs w:val="24"/>
              </w:rPr>
              <w:t xml:space="preserve"> are listed</w:t>
            </w:r>
            <w:r w:rsidR="000A7F63" w:rsidRPr="00BA2AC5">
              <w:rPr>
                <w:rStyle w:val="longtext"/>
                <w:rFonts w:ascii="Times New Roman" w:hAnsi="Times New Roman" w:cs="Times New Roman"/>
                <w:sz w:val="24"/>
                <w:szCs w:val="24"/>
              </w:rPr>
              <w:t xml:space="preserve"> </w:t>
            </w:r>
            <w:r w:rsidR="000A7F63" w:rsidRPr="00BA2AC5">
              <w:rPr>
                <w:rStyle w:val="hps"/>
                <w:rFonts w:ascii="Times New Roman" w:hAnsi="Times New Roman" w:cs="Times New Roman"/>
                <w:sz w:val="24"/>
                <w:szCs w:val="24"/>
              </w:rPr>
              <w:t>in</w:t>
            </w:r>
            <w:r w:rsidR="000A7F63" w:rsidRPr="00BA2AC5">
              <w:rPr>
                <w:rStyle w:val="longtext"/>
                <w:rFonts w:ascii="Times New Roman" w:hAnsi="Times New Roman" w:cs="Times New Roman"/>
                <w:sz w:val="24"/>
                <w:szCs w:val="24"/>
              </w:rPr>
              <w:t xml:space="preserve"> </w:t>
            </w:r>
            <w:r w:rsidR="000A7F63" w:rsidRPr="00BA2AC5">
              <w:rPr>
                <w:rStyle w:val="hps"/>
                <w:rFonts w:ascii="Times New Roman" w:hAnsi="Times New Roman" w:cs="Times New Roman"/>
                <w:sz w:val="24"/>
                <w:szCs w:val="24"/>
              </w:rPr>
              <w:t>this</w:t>
            </w:r>
            <w:r w:rsidR="000A7F63" w:rsidRPr="00BA2AC5">
              <w:rPr>
                <w:rStyle w:val="longtext"/>
                <w:rFonts w:ascii="Times New Roman" w:hAnsi="Times New Roman" w:cs="Times New Roman"/>
                <w:sz w:val="24"/>
                <w:szCs w:val="24"/>
              </w:rPr>
              <w:t xml:space="preserve"> </w:t>
            </w:r>
            <w:r w:rsidR="000A7F63" w:rsidRPr="00BA2AC5">
              <w:rPr>
                <w:rStyle w:val="hps"/>
                <w:rFonts w:ascii="Times New Roman" w:hAnsi="Times New Roman" w:cs="Times New Roman"/>
                <w:sz w:val="24"/>
                <w:szCs w:val="24"/>
              </w:rPr>
              <w:t xml:space="preserve">table. </w:t>
            </w:r>
            <w:r w:rsidR="000D76BC" w:rsidRPr="00BA2AC5">
              <w:rPr>
                <w:rStyle w:val="hps"/>
                <w:rFonts w:ascii="Times New Roman" w:hAnsi="Times New Roman" w:cs="Times New Roman"/>
                <w:sz w:val="24"/>
                <w:szCs w:val="24"/>
              </w:rPr>
              <w:t>Self-service</w:t>
            </w:r>
            <w:r w:rsidR="000D76BC" w:rsidRPr="00BA2AC5">
              <w:rPr>
                <w:rStyle w:val="longtext"/>
                <w:rFonts w:ascii="Times New Roman" w:hAnsi="Times New Roman" w:cs="Times New Roman"/>
                <w:sz w:val="24"/>
                <w:szCs w:val="24"/>
              </w:rPr>
              <w:t xml:space="preserve"> </w:t>
            </w:r>
            <w:r w:rsidR="000D76BC" w:rsidRPr="00BA2AC5">
              <w:rPr>
                <w:rStyle w:val="hps"/>
                <w:rFonts w:ascii="Times New Roman" w:hAnsi="Times New Roman" w:cs="Times New Roman"/>
                <w:sz w:val="24"/>
                <w:szCs w:val="24"/>
              </w:rPr>
              <w:t>applications</w:t>
            </w:r>
            <w:r w:rsidR="000D76BC" w:rsidRPr="00BA2AC5">
              <w:rPr>
                <w:rStyle w:val="longtext"/>
                <w:rFonts w:ascii="Times New Roman" w:hAnsi="Times New Roman" w:cs="Times New Roman"/>
                <w:sz w:val="24"/>
                <w:szCs w:val="24"/>
              </w:rPr>
              <w:t xml:space="preserve"> </w:t>
            </w:r>
            <w:r w:rsidR="000D76BC" w:rsidRPr="00BA2AC5">
              <w:rPr>
                <w:rStyle w:val="hps"/>
                <w:rFonts w:ascii="Times New Roman" w:hAnsi="Times New Roman" w:cs="Times New Roman"/>
                <w:sz w:val="24"/>
                <w:szCs w:val="24"/>
              </w:rPr>
              <w:t xml:space="preserve">are available in </w:t>
            </w:r>
            <w:r w:rsidR="00693C1F" w:rsidRPr="00BA2AC5">
              <w:rPr>
                <w:rStyle w:val="hps"/>
                <w:rFonts w:ascii="Times New Roman" w:hAnsi="Times New Roman" w:cs="Times New Roman"/>
                <w:sz w:val="24"/>
                <w:szCs w:val="24"/>
              </w:rPr>
              <w:t>the phase</w:t>
            </w:r>
            <w:r w:rsidR="000D76BC" w:rsidRPr="00BA2AC5">
              <w:rPr>
                <w:rStyle w:val="hps"/>
                <w:rFonts w:ascii="Times New Roman" w:hAnsi="Times New Roman" w:cs="Times New Roman"/>
                <w:sz w:val="24"/>
                <w:szCs w:val="24"/>
              </w:rPr>
              <w:t>,</w:t>
            </w:r>
            <w:r w:rsidR="00A86FC8">
              <w:rPr>
                <w:rStyle w:val="hps"/>
                <w:rFonts w:ascii="Times New Roman" w:hAnsi="Times New Roman" w:cs="Times New Roman"/>
                <w:sz w:val="24"/>
                <w:szCs w:val="24"/>
              </w:rPr>
              <w:t xml:space="preserve"> </w:t>
            </w:r>
            <w:r w:rsidR="000D76BC" w:rsidRPr="00BA2AC5">
              <w:rPr>
                <w:rStyle w:val="hps"/>
                <w:rFonts w:ascii="Times New Roman" w:hAnsi="Times New Roman" w:cs="Times New Roman"/>
                <w:sz w:val="24"/>
                <w:szCs w:val="24"/>
              </w:rPr>
              <w:t>therefore</w:t>
            </w:r>
            <w:r w:rsidR="000D76BC" w:rsidRPr="00BA2AC5">
              <w:rPr>
                <w:rStyle w:val="hps"/>
                <w:rFonts w:ascii="Times New Roman" w:hAnsi="Times New Roman" w:cs="Times New Roman"/>
                <w:b/>
                <w:bCs/>
                <w:sz w:val="24"/>
                <w:szCs w:val="24"/>
              </w:rPr>
              <w:t xml:space="preserve"> </w:t>
            </w:r>
            <w:r w:rsidR="000D76BC" w:rsidRPr="00BA2AC5">
              <w:rPr>
                <w:rFonts w:ascii="Times New Roman" w:hAnsi="Times New Roman" w:cs="Times New Roman"/>
                <w:sz w:val="24"/>
                <w:szCs w:val="24"/>
              </w:rPr>
              <w:t xml:space="preserve">entire transaction can be </w:t>
            </w:r>
            <w:r w:rsidR="00440B1C" w:rsidRPr="00BA2AC5">
              <w:rPr>
                <w:rFonts w:ascii="Times New Roman" w:hAnsi="Times New Roman" w:cs="Times New Roman"/>
                <w:sz w:val="24"/>
                <w:szCs w:val="24"/>
              </w:rPr>
              <w:t>done</w:t>
            </w:r>
            <w:r w:rsidR="000D76BC" w:rsidRPr="00BA2AC5">
              <w:rPr>
                <w:rFonts w:ascii="Times New Roman" w:hAnsi="Times New Roman" w:cs="Times New Roman"/>
                <w:sz w:val="24"/>
                <w:szCs w:val="24"/>
              </w:rPr>
              <w:t xml:space="preserve"> on-line</w:t>
            </w:r>
            <w:r w:rsidR="004F25DF" w:rsidRPr="00BA2AC5">
              <w:rPr>
                <w:rFonts w:ascii="Times New Roman" w:hAnsi="Times New Roman" w:cs="Times New Roman"/>
                <w:sz w:val="24"/>
                <w:szCs w:val="24"/>
              </w:rPr>
              <w:t xml:space="preserve">, Financial </w:t>
            </w:r>
            <w:r w:rsidR="004F25DF" w:rsidRPr="00BA2AC5">
              <w:rPr>
                <w:rStyle w:val="hps"/>
                <w:rFonts w:ascii="Times New Roman" w:hAnsi="Times New Roman" w:cs="Times New Roman"/>
                <w:sz w:val="24"/>
                <w:szCs w:val="24"/>
              </w:rPr>
              <w:t>Transaction</w:t>
            </w:r>
            <w:r w:rsidR="004F25DF" w:rsidRPr="00BA2AC5">
              <w:rPr>
                <w:rStyle w:val="longtext"/>
                <w:rFonts w:ascii="Times New Roman" w:hAnsi="Times New Roman" w:cs="Times New Roman"/>
                <w:sz w:val="24"/>
                <w:szCs w:val="24"/>
              </w:rPr>
              <w:t xml:space="preserve"> </w:t>
            </w:r>
            <w:r w:rsidR="004F25DF" w:rsidRPr="00BA2AC5">
              <w:rPr>
                <w:rStyle w:val="hps"/>
                <w:rFonts w:ascii="Times New Roman" w:hAnsi="Times New Roman" w:cs="Times New Roman"/>
                <w:sz w:val="24"/>
                <w:szCs w:val="24"/>
              </w:rPr>
              <w:t>will be</w:t>
            </w:r>
            <w:r w:rsidR="004F25DF" w:rsidRPr="00BA2AC5">
              <w:rPr>
                <w:rStyle w:val="longtext"/>
                <w:rFonts w:ascii="Times New Roman" w:hAnsi="Times New Roman" w:cs="Times New Roman"/>
                <w:sz w:val="24"/>
                <w:szCs w:val="24"/>
              </w:rPr>
              <w:t xml:space="preserve"> </w:t>
            </w:r>
            <w:r w:rsidR="004F25DF" w:rsidRPr="00BA2AC5">
              <w:rPr>
                <w:rStyle w:val="hps"/>
                <w:rFonts w:ascii="Times New Roman" w:hAnsi="Times New Roman" w:cs="Times New Roman"/>
                <w:sz w:val="24"/>
                <w:szCs w:val="24"/>
              </w:rPr>
              <w:t>considered</w:t>
            </w:r>
            <w:r w:rsidR="004F25DF" w:rsidRPr="00BA2AC5">
              <w:rPr>
                <w:rStyle w:val="longtext"/>
                <w:rFonts w:ascii="Times New Roman" w:hAnsi="Times New Roman" w:cs="Times New Roman"/>
                <w:sz w:val="24"/>
                <w:szCs w:val="24"/>
              </w:rPr>
              <w:t xml:space="preserve"> </w:t>
            </w:r>
            <w:r w:rsidR="004F25DF" w:rsidRPr="00BA2AC5">
              <w:rPr>
                <w:rStyle w:val="hps"/>
                <w:rFonts w:ascii="Times New Roman" w:hAnsi="Times New Roman" w:cs="Times New Roman"/>
                <w:sz w:val="24"/>
                <w:szCs w:val="24"/>
              </w:rPr>
              <w:t>in this</w:t>
            </w:r>
            <w:r w:rsidR="004F25DF" w:rsidRPr="00BA2AC5">
              <w:rPr>
                <w:rStyle w:val="longtext"/>
                <w:rFonts w:ascii="Times New Roman" w:hAnsi="Times New Roman" w:cs="Times New Roman"/>
                <w:sz w:val="24"/>
                <w:szCs w:val="24"/>
              </w:rPr>
              <w:t xml:space="preserve"> </w:t>
            </w:r>
            <w:r w:rsidR="004F25DF" w:rsidRPr="00BA2AC5">
              <w:rPr>
                <w:rStyle w:val="hps"/>
                <w:rFonts w:ascii="Times New Roman" w:hAnsi="Times New Roman" w:cs="Times New Roman"/>
                <w:sz w:val="24"/>
                <w:szCs w:val="24"/>
              </w:rPr>
              <w:t>phase.</w:t>
            </w:r>
            <w:r w:rsidR="000D76BC" w:rsidRPr="00BA2AC5">
              <w:rPr>
                <w:rStyle w:val="hps"/>
                <w:rFonts w:ascii="Times New Roman" w:hAnsi="Times New Roman" w:cs="Times New Roman"/>
                <w:b/>
                <w:bCs/>
                <w:sz w:val="24"/>
                <w:szCs w:val="24"/>
              </w:rPr>
              <w:t xml:space="preserve"> </w:t>
            </w:r>
            <w:r w:rsidR="000A7F63" w:rsidRPr="00BA2AC5">
              <w:rPr>
                <w:rStyle w:val="hps"/>
                <w:rFonts w:ascii="Times New Roman" w:hAnsi="Times New Roman" w:cs="Times New Roman"/>
                <w:b/>
                <w:bCs/>
                <w:sz w:val="24"/>
                <w:szCs w:val="24"/>
              </w:rPr>
              <w:t>Please</w:t>
            </w:r>
            <w:r w:rsidR="000A7F63" w:rsidRPr="00BA2AC5">
              <w:rPr>
                <w:rStyle w:val="longtext"/>
                <w:rFonts w:ascii="Times New Roman" w:hAnsi="Times New Roman" w:cs="Times New Roman"/>
                <w:b/>
                <w:bCs/>
                <w:sz w:val="24"/>
                <w:szCs w:val="24"/>
              </w:rPr>
              <w:t xml:space="preserve"> </w:t>
            </w:r>
            <w:r w:rsidR="000A7F63" w:rsidRPr="00BA2AC5">
              <w:rPr>
                <w:rStyle w:val="hps"/>
                <w:rFonts w:ascii="Times New Roman" w:hAnsi="Times New Roman" w:cs="Times New Roman"/>
                <w:b/>
                <w:bCs/>
                <w:sz w:val="24"/>
                <w:szCs w:val="24"/>
              </w:rPr>
              <w:t>specify</w:t>
            </w:r>
            <w:r w:rsidR="000A7F63" w:rsidRPr="00BA2AC5">
              <w:rPr>
                <w:rStyle w:val="longtext"/>
                <w:rFonts w:ascii="Times New Roman" w:hAnsi="Times New Roman" w:cs="Times New Roman"/>
                <w:b/>
                <w:bCs/>
                <w:sz w:val="24"/>
                <w:szCs w:val="24"/>
              </w:rPr>
              <w:t xml:space="preserve"> </w:t>
            </w:r>
            <w:r w:rsidR="000A7F63" w:rsidRPr="00BA2AC5">
              <w:rPr>
                <w:rStyle w:val="hps"/>
                <w:rFonts w:ascii="Times New Roman" w:hAnsi="Times New Roman" w:cs="Times New Roman"/>
                <w:b/>
                <w:bCs/>
                <w:sz w:val="24"/>
                <w:szCs w:val="24"/>
              </w:rPr>
              <w:t>how much</w:t>
            </w:r>
            <w:r w:rsidR="000A7F63" w:rsidRPr="00BA2AC5">
              <w:rPr>
                <w:rStyle w:val="longtext"/>
                <w:rFonts w:ascii="Times New Roman" w:hAnsi="Times New Roman" w:cs="Times New Roman"/>
                <w:b/>
                <w:bCs/>
                <w:sz w:val="24"/>
                <w:szCs w:val="24"/>
              </w:rPr>
              <w:t xml:space="preserve"> </w:t>
            </w:r>
            <w:r w:rsidR="000A7F63" w:rsidRPr="00BA2AC5">
              <w:rPr>
                <w:rStyle w:val="hps"/>
                <w:rFonts w:ascii="Times New Roman" w:hAnsi="Times New Roman" w:cs="Times New Roman"/>
                <w:b/>
                <w:bCs/>
                <w:sz w:val="24"/>
                <w:szCs w:val="24"/>
              </w:rPr>
              <w:t>you agree</w:t>
            </w:r>
            <w:r w:rsidR="000A7F63" w:rsidRPr="00BA2AC5">
              <w:rPr>
                <w:rStyle w:val="longtext"/>
                <w:rFonts w:ascii="Times New Roman" w:hAnsi="Times New Roman" w:cs="Times New Roman"/>
                <w:b/>
                <w:bCs/>
                <w:sz w:val="24"/>
                <w:szCs w:val="24"/>
              </w:rPr>
              <w:t xml:space="preserve"> </w:t>
            </w:r>
            <w:r w:rsidR="000A7F63" w:rsidRPr="00BA2AC5">
              <w:rPr>
                <w:rStyle w:val="hps"/>
                <w:rFonts w:ascii="Times New Roman" w:hAnsi="Times New Roman" w:cs="Times New Roman"/>
                <w:b/>
                <w:bCs/>
                <w:sz w:val="24"/>
                <w:szCs w:val="24"/>
              </w:rPr>
              <w:t>with</w:t>
            </w:r>
            <w:r w:rsidR="000A7F63" w:rsidRPr="00BA2AC5">
              <w:rPr>
                <w:rStyle w:val="longtext"/>
                <w:rFonts w:ascii="Times New Roman" w:hAnsi="Times New Roman" w:cs="Times New Roman"/>
                <w:b/>
                <w:bCs/>
                <w:sz w:val="24"/>
                <w:szCs w:val="24"/>
              </w:rPr>
              <w:t xml:space="preserve"> </w:t>
            </w:r>
            <w:r w:rsidR="00710DA6">
              <w:rPr>
                <w:rStyle w:val="hps"/>
                <w:rFonts w:ascii="Times New Roman" w:hAnsi="Times New Roman" w:cs="Times New Roman"/>
                <w:b/>
                <w:bCs/>
                <w:sz w:val="24"/>
                <w:szCs w:val="24"/>
              </w:rPr>
              <w:t xml:space="preserve"> these indicators.</w:t>
            </w:r>
          </w:p>
        </w:tc>
      </w:tr>
      <w:tr w:rsidR="006F04B6"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6F04B6" w:rsidRPr="00944718" w:rsidRDefault="006F04B6" w:rsidP="00A86FC8">
            <w:pPr>
              <w:bidi w:val="0"/>
              <w:spacing w:after="0" w:line="240" w:lineRule="auto"/>
              <w:jc w:val="both"/>
              <w:rPr>
                <w:rFonts w:ascii="Times New Roman" w:eastAsia="Times New Roman" w:hAnsi="Times New Roman" w:cs="Times New Roman"/>
                <w:sz w:val="24"/>
                <w:szCs w:val="24"/>
                <w:rtl/>
              </w:rPr>
            </w:pPr>
            <w:r w:rsidRPr="00944718">
              <w:rPr>
                <w:rFonts w:ascii="Times New Roman" w:eastAsia="Times New Roman" w:hAnsi="Times New Roman" w:cs="Times New Roman"/>
                <w:sz w:val="24"/>
                <w:szCs w:val="24"/>
              </w:rPr>
              <w:t>Very much</w:t>
            </w: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much</w:t>
            </w: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average</w:t>
            </w: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1126" w:type="dxa"/>
            <w:gridSpan w:val="2"/>
            <w:tcBorders>
              <w:top w:val="single" w:sz="8" w:space="0" w:color="9BBB59"/>
              <w:left w:val="single" w:sz="8" w:space="0" w:color="9BBB59"/>
              <w:bottom w:val="single" w:sz="8" w:space="0" w:color="9BBB59"/>
              <w:right w:val="single" w:sz="8" w:space="0" w:color="9BBB59"/>
            </w:tcBorders>
            <w:shd w:val="clear" w:color="auto" w:fill="E6EED5"/>
          </w:tcPr>
          <w:p w:rsidR="006F04B6" w:rsidRDefault="006F04B6" w:rsidP="00A86FC8">
            <w:pPr>
              <w:bidi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Very</w:t>
            </w:r>
          </w:p>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4128" w:type="dxa"/>
            <w:gridSpan w:val="2"/>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rPr>
                <w:rFonts w:ascii="Times New Roman" w:hAnsi="Times New Roman" w:cs="Times New Roman"/>
                <w:sz w:val="24"/>
                <w:szCs w:val="24"/>
              </w:rPr>
            </w:pPr>
            <w:r>
              <w:rPr>
                <w:rFonts w:ascii="Times New Roman" w:hAnsi="Times New Roman" w:cs="Times New Roman"/>
                <w:sz w:val="24"/>
                <w:szCs w:val="24"/>
              </w:rPr>
              <w:t>indicator</w:t>
            </w:r>
          </w:p>
        </w:tc>
        <w:tc>
          <w:tcPr>
            <w:tcW w:w="884"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066F6F">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 Display of service (e.g</w:t>
            </w:r>
            <w:r w:rsidR="00A86FC8">
              <w:rPr>
                <w:rFonts w:ascii="Times New Roman" w:hAnsi="Times New Roman" w:cs="Times New Roman"/>
                <w:sz w:val="24"/>
                <w:szCs w:val="24"/>
              </w:rPr>
              <w:t>.</w:t>
            </w:r>
            <w:r w:rsidRPr="00BA2AC5">
              <w:rPr>
                <w:rStyle w:val="FootnoteReference"/>
                <w:rFonts w:ascii="Times New Roman" w:hAnsi="Times New Roman" w:cs="Times New Roman"/>
                <w:sz w:val="24"/>
                <w:szCs w:val="24"/>
                <w:vertAlign w:val="baseline"/>
              </w:rPr>
              <w:t xml:space="preserve"> license and Passport)</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1</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066F6F">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 xml:space="preserve"> Allowing digital signatures on transactions </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066F6F">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 links to download forms for services</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3</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 online service</w:t>
            </w:r>
            <w:r w:rsidRPr="00BA2AC5">
              <w:rPr>
                <w:rStyle w:val="FootnoteReference"/>
                <w:rFonts w:ascii="Times New Roman" w:hAnsi="Times New Roman" w:cs="Times New Roman"/>
                <w:sz w:val="24"/>
                <w:szCs w:val="24"/>
                <w:vertAlign w:val="baseline"/>
                <w:rtl/>
              </w:rPr>
              <w:t xml:space="preserve"> </w:t>
            </w:r>
            <w:r w:rsidRPr="00BA2AC5">
              <w:rPr>
                <w:rStyle w:val="FootnoteReference"/>
                <w:rFonts w:ascii="Times New Roman" w:hAnsi="Times New Roman" w:cs="Times New Roman"/>
                <w:sz w:val="24"/>
                <w:szCs w:val="24"/>
                <w:vertAlign w:val="baseline"/>
              </w:rPr>
              <w:t>catalog 20</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4</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link to search for employment </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5</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pay for services online </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6</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Electronic payment(different forms of payment like bank transfers)</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7</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pStyle w:val="Default"/>
              <w:spacing w:line="276" w:lineRule="auto"/>
              <w:jc w:val="both"/>
            </w:pPr>
            <w:r w:rsidRPr="00BA2AC5">
              <w:t>Making complete transactions</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8</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Enquire about a previous request </w:t>
            </w:r>
            <w:r w:rsidRPr="00BA2AC5">
              <w:rPr>
                <w:rStyle w:val="FootnoteReference"/>
                <w:rFonts w:ascii="Times New Roman" w:hAnsi="Times New Roman" w:cs="Times New Roman"/>
                <w:sz w:val="24"/>
                <w:szCs w:val="24"/>
                <w:vertAlign w:val="baseline"/>
                <w:rtl/>
              </w:rPr>
              <w:t xml:space="preserve"> </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9</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Financial transaction</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10</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Apply for a job</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11</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pStyle w:val="FootnoteText"/>
              <w:jc w:val="both"/>
              <w:rPr>
                <w:rStyle w:val="FootnoteReference"/>
                <w:rFonts w:ascii="Times New Roman" w:hAnsi="Times New Roman" w:cs="Times New Roman"/>
                <w:sz w:val="24"/>
                <w:szCs w:val="24"/>
                <w:vertAlign w:val="baseline"/>
                <w:rtl/>
              </w:rPr>
            </w:pPr>
            <w:r w:rsidRPr="00BA2AC5">
              <w:rPr>
                <w:rFonts w:ascii="Times New Roman" w:hAnsi="Times New Roman" w:cs="Times New Roman"/>
                <w:sz w:val="24"/>
                <w:szCs w:val="24"/>
              </w:rPr>
              <w:t>Settling violations</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12</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 Registration</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13</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pStyle w:val="FootnoteText"/>
              <w:jc w:val="both"/>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Pass forecasts</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14</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pStyle w:val="Default"/>
              <w:spacing w:line="276" w:lineRule="auto"/>
              <w:jc w:val="both"/>
              <w:rPr>
                <w:rStyle w:val="FootnoteReference"/>
                <w:vertAlign w:val="baseline"/>
                <w:rtl/>
              </w:rPr>
            </w:pPr>
            <w:r w:rsidRPr="00BA2AC5">
              <w:t>Order publications</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15</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pStyle w:val="Default"/>
              <w:spacing w:line="276" w:lineRule="auto"/>
              <w:jc w:val="both"/>
              <w:rPr>
                <w:rStyle w:val="FootnoteReference"/>
                <w:vertAlign w:val="baseline"/>
                <w:rtl/>
              </w:rPr>
            </w:pPr>
            <w:r w:rsidRPr="00BA2AC5">
              <w:t>File complaints</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E6EED5"/>
          </w:tcPr>
          <w:p w:rsidR="00430D75" w:rsidRPr="00BA2AC5" w:rsidRDefault="00430D75"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16</w:t>
            </w:r>
          </w:p>
        </w:tc>
      </w:tr>
      <w:tr w:rsidR="00430D75"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430D75" w:rsidP="00CD190E">
            <w:pPr>
              <w:pStyle w:val="Default"/>
              <w:spacing w:line="276" w:lineRule="auto"/>
              <w:jc w:val="both"/>
              <w:rPr>
                <w:rStyle w:val="FootnoteReference"/>
                <w:vertAlign w:val="baseline"/>
                <w:rtl/>
              </w:rPr>
            </w:pPr>
            <w:r w:rsidRPr="00BA2AC5">
              <w:t>Online delivery of records</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430D75" w:rsidRPr="00BA2AC5" w:rsidRDefault="001557C8"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17</w:t>
            </w:r>
          </w:p>
        </w:tc>
      </w:tr>
      <w:tr w:rsidR="001557C8"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E6EED5"/>
          </w:tcPr>
          <w:p w:rsidR="001557C8" w:rsidRPr="00BA2AC5" w:rsidRDefault="001557C8"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1557C8" w:rsidRPr="00BA2AC5" w:rsidRDefault="001557C8"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E6EED5"/>
          </w:tcPr>
          <w:p w:rsidR="001557C8" w:rsidRPr="00BA2AC5" w:rsidRDefault="001557C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1557C8" w:rsidRPr="00BA2AC5" w:rsidRDefault="001557C8"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E6EED5"/>
          </w:tcPr>
          <w:p w:rsidR="001557C8" w:rsidRPr="00BA2AC5" w:rsidRDefault="001557C8"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E6EED5"/>
          </w:tcPr>
          <w:p w:rsidR="001557C8" w:rsidRPr="00BA2AC5" w:rsidRDefault="001557C8" w:rsidP="00CD190E">
            <w:pPr>
              <w:pStyle w:val="Default"/>
              <w:spacing w:line="276" w:lineRule="auto"/>
              <w:jc w:val="both"/>
              <w:rPr>
                <w:rStyle w:val="FootnoteReference"/>
                <w:vertAlign w:val="baseline"/>
                <w:rtl/>
                <w:lang w:bidi="fa-IR"/>
              </w:rPr>
            </w:pPr>
            <w:r w:rsidRPr="00BA2AC5">
              <w:t>Voter registration</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E6EED5"/>
          </w:tcPr>
          <w:p w:rsidR="001557C8" w:rsidRPr="00BA2AC5" w:rsidRDefault="001557C8"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18</w:t>
            </w:r>
          </w:p>
        </w:tc>
      </w:tr>
      <w:tr w:rsidR="001557C8" w:rsidRPr="00BA2AC5" w:rsidTr="00A86FC8">
        <w:tc>
          <w:tcPr>
            <w:tcW w:w="762" w:type="dxa"/>
            <w:tcBorders>
              <w:top w:val="single" w:sz="8" w:space="0" w:color="9BBB59"/>
              <w:left w:val="single" w:sz="8" w:space="0" w:color="9BBB59"/>
              <w:bottom w:val="single" w:sz="8" w:space="0" w:color="9BBB59"/>
              <w:right w:val="single" w:sz="8" w:space="0" w:color="9BBB59"/>
            </w:tcBorders>
            <w:shd w:val="clear" w:color="auto" w:fill="auto"/>
          </w:tcPr>
          <w:p w:rsidR="001557C8" w:rsidRPr="00BA2AC5" w:rsidRDefault="001557C8"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1557C8" w:rsidRPr="00BA2AC5" w:rsidRDefault="001557C8" w:rsidP="00CD190E">
            <w:pPr>
              <w:bidi w:val="0"/>
              <w:spacing w:after="0" w:line="240" w:lineRule="auto"/>
              <w:jc w:val="both"/>
              <w:rPr>
                <w:rFonts w:ascii="Times New Roman" w:hAnsi="Times New Roman" w:cs="Times New Roman"/>
                <w:sz w:val="24"/>
                <w:szCs w:val="24"/>
                <w:rtl/>
              </w:rPr>
            </w:pPr>
          </w:p>
        </w:tc>
        <w:tc>
          <w:tcPr>
            <w:tcW w:w="963" w:type="dxa"/>
            <w:tcBorders>
              <w:top w:val="single" w:sz="8" w:space="0" w:color="9BBB59"/>
              <w:left w:val="single" w:sz="8" w:space="0" w:color="9BBB59"/>
              <w:bottom w:val="single" w:sz="8" w:space="0" w:color="9BBB59"/>
              <w:right w:val="single" w:sz="8" w:space="0" w:color="9BBB59"/>
            </w:tcBorders>
            <w:shd w:val="clear" w:color="auto" w:fill="auto"/>
          </w:tcPr>
          <w:p w:rsidR="001557C8" w:rsidRPr="00BA2AC5" w:rsidRDefault="001557C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1557C8" w:rsidRPr="00BA2AC5" w:rsidRDefault="001557C8" w:rsidP="00CD190E">
            <w:pPr>
              <w:bidi w:val="0"/>
              <w:spacing w:after="0" w:line="240" w:lineRule="auto"/>
              <w:jc w:val="both"/>
              <w:rPr>
                <w:rFonts w:ascii="Times New Roman" w:hAnsi="Times New Roman" w:cs="Times New Roman"/>
                <w:sz w:val="24"/>
                <w:szCs w:val="24"/>
                <w:rtl/>
              </w:rPr>
            </w:pPr>
          </w:p>
        </w:tc>
        <w:tc>
          <w:tcPr>
            <w:tcW w:w="1080" w:type="dxa"/>
            <w:tcBorders>
              <w:top w:val="single" w:sz="8" w:space="0" w:color="9BBB59"/>
              <w:left w:val="single" w:sz="8" w:space="0" w:color="9BBB59"/>
              <w:bottom w:val="single" w:sz="8" w:space="0" w:color="9BBB59"/>
              <w:right w:val="single" w:sz="8" w:space="0" w:color="9BBB59"/>
            </w:tcBorders>
            <w:shd w:val="clear" w:color="auto" w:fill="auto"/>
          </w:tcPr>
          <w:p w:rsidR="001557C8" w:rsidRPr="00BA2AC5" w:rsidRDefault="001557C8" w:rsidP="00CD190E">
            <w:pPr>
              <w:bidi w:val="0"/>
              <w:spacing w:after="0" w:line="240" w:lineRule="auto"/>
              <w:jc w:val="both"/>
              <w:rPr>
                <w:rFonts w:ascii="Times New Roman" w:hAnsi="Times New Roman" w:cs="Times New Roman"/>
                <w:sz w:val="24"/>
                <w:szCs w:val="24"/>
                <w:rtl/>
              </w:rPr>
            </w:pPr>
          </w:p>
        </w:tc>
        <w:tc>
          <w:tcPr>
            <w:tcW w:w="4139" w:type="dxa"/>
            <w:gridSpan w:val="2"/>
            <w:tcBorders>
              <w:top w:val="single" w:sz="8" w:space="0" w:color="9BBB59"/>
              <w:left w:val="single" w:sz="8" w:space="0" w:color="9BBB59"/>
              <w:bottom w:val="single" w:sz="8" w:space="0" w:color="9BBB59"/>
              <w:right w:val="single" w:sz="8" w:space="0" w:color="9BBB59"/>
            </w:tcBorders>
            <w:shd w:val="clear" w:color="auto" w:fill="auto"/>
          </w:tcPr>
          <w:p w:rsidR="001557C8" w:rsidRPr="00BA2AC5" w:rsidRDefault="001557C8" w:rsidP="00CD190E">
            <w:pPr>
              <w:pStyle w:val="FootnoteText"/>
              <w:jc w:val="both"/>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GIS reporting</w:t>
            </w:r>
          </w:p>
        </w:tc>
        <w:tc>
          <w:tcPr>
            <w:tcW w:w="919" w:type="dxa"/>
            <w:gridSpan w:val="2"/>
            <w:tcBorders>
              <w:top w:val="single" w:sz="8" w:space="0" w:color="9BBB59"/>
              <w:left w:val="single" w:sz="8" w:space="0" w:color="9BBB59"/>
              <w:bottom w:val="single" w:sz="8" w:space="0" w:color="9BBB59"/>
              <w:right w:val="single" w:sz="8" w:space="0" w:color="9BBB59"/>
            </w:tcBorders>
            <w:shd w:val="clear" w:color="auto" w:fill="auto"/>
          </w:tcPr>
          <w:p w:rsidR="001557C8" w:rsidRPr="00BA2AC5" w:rsidRDefault="001557C8"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19</w:t>
            </w:r>
          </w:p>
        </w:tc>
      </w:tr>
      <w:tr w:rsidR="00430D75" w:rsidRPr="00BA2AC5" w:rsidTr="0050085F">
        <w:tc>
          <w:tcPr>
            <w:tcW w:w="9242" w:type="dxa"/>
            <w:gridSpan w:val="9"/>
            <w:tcBorders>
              <w:top w:val="single" w:sz="8" w:space="0" w:color="9BBB59"/>
              <w:left w:val="single" w:sz="8" w:space="0" w:color="9BBB59"/>
              <w:bottom w:val="single" w:sz="8" w:space="0" w:color="9BBB59"/>
              <w:right w:val="single" w:sz="8" w:space="0" w:color="9BBB59"/>
            </w:tcBorders>
            <w:shd w:val="clear" w:color="auto" w:fill="E6EED5"/>
          </w:tcPr>
          <w:p w:rsidR="002151AB" w:rsidRPr="00BA2AC5" w:rsidRDefault="002151AB" w:rsidP="00710DA6">
            <w:pPr>
              <w:bidi w:val="0"/>
              <w:jc w:val="both"/>
              <w:rPr>
                <w:rFonts w:ascii="Times New Roman" w:hAnsi="Times New Roman" w:cs="Times New Roman"/>
                <w:color w:val="000000"/>
                <w:sz w:val="24"/>
                <w:szCs w:val="24"/>
              </w:rPr>
            </w:pPr>
            <w:r w:rsidRPr="00BA2AC5">
              <w:rPr>
                <w:rFonts w:ascii="Times New Roman" w:hAnsi="Times New Roman" w:cs="Times New Roman"/>
                <w:color w:val="000000"/>
                <w:sz w:val="24"/>
                <w:szCs w:val="24"/>
              </w:rPr>
              <w:t xml:space="preserve">Please notify  me if </w:t>
            </w:r>
            <w:r w:rsidR="00710DA6">
              <w:rPr>
                <w:rFonts w:ascii="Times New Roman" w:hAnsi="Times New Roman" w:cs="Times New Roman"/>
                <w:color w:val="000000"/>
                <w:sz w:val="24"/>
                <w:szCs w:val="24"/>
              </w:rPr>
              <w:t xml:space="preserve"> you disagree</w:t>
            </w:r>
            <w:r w:rsidRPr="00BA2AC5">
              <w:rPr>
                <w:rFonts w:ascii="Times New Roman" w:hAnsi="Times New Roman" w:cs="Times New Roman"/>
                <w:color w:val="000000"/>
                <w:sz w:val="24"/>
                <w:szCs w:val="24"/>
              </w:rPr>
              <w:t xml:space="preserve">  with a specific phase or have a comment or like to put it in another level</w:t>
            </w:r>
            <w:r w:rsidR="00680E20" w:rsidRPr="00BA2AC5">
              <w:rPr>
                <w:rFonts w:ascii="Times New Roman" w:hAnsi="Times New Roman" w:cs="Times New Roman"/>
                <w:color w:val="000000"/>
                <w:sz w:val="24"/>
                <w:szCs w:val="24"/>
              </w:rPr>
              <w:t>.</w:t>
            </w:r>
          </w:p>
          <w:p w:rsidR="007A5126" w:rsidRPr="00BA2AC5" w:rsidRDefault="007A5126" w:rsidP="007A5126">
            <w:pPr>
              <w:bidi w:val="0"/>
              <w:jc w:val="both"/>
              <w:rPr>
                <w:rFonts w:ascii="Times New Roman" w:hAnsi="Times New Roman" w:cs="Times New Roman"/>
                <w:color w:val="000000"/>
                <w:sz w:val="24"/>
                <w:szCs w:val="24"/>
                <w:rtl/>
              </w:rPr>
            </w:pPr>
          </w:p>
          <w:p w:rsidR="00430D75" w:rsidRPr="00BA2AC5" w:rsidRDefault="00430D75" w:rsidP="00CD190E">
            <w:pPr>
              <w:bidi w:val="0"/>
              <w:spacing w:after="0" w:line="240" w:lineRule="auto"/>
              <w:jc w:val="both"/>
              <w:rPr>
                <w:rFonts w:ascii="Times New Roman" w:eastAsia="Times New Roman" w:hAnsi="Times New Roman" w:cs="Times New Roman"/>
                <w:b/>
                <w:bCs/>
                <w:sz w:val="24"/>
                <w:szCs w:val="24"/>
                <w:rtl/>
              </w:rPr>
            </w:pPr>
          </w:p>
        </w:tc>
      </w:tr>
    </w:tbl>
    <w:p w:rsidR="00430D75" w:rsidRPr="00BA2AC5" w:rsidRDefault="00430D75" w:rsidP="00CD190E">
      <w:pPr>
        <w:bidi w:val="0"/>
        <w:jc w:val="both"/>
        <w:rPr>
          <w:rFonts w:ascii="Times New Roman" w:hAnsi="Times New Roman" w:cs="Times New Roman"/>
          <w:sz w:val="24"/>
          <w:szCs w:val="24"/>
        </w:rPr>
      </w:pPr>
    </w:p>
    <w:p w:rsidR="00430D75" w:rsidRPr="00BA2AC5" w:rsidRDefault="00430D75" w:rsidP="00CD190E">
      <w:pPr>
        <w:bidi w:val="0"/>
        <w:jc w:val="both"/>
        <w:rPr>
          <w:rFonts w:ascii="Times New Roman" w:hAnsi="Times New Roman" w:cs="Times New Roman"/>
          <w:sz w:val="24"/>
          <w:szCs w:val="24"/>
        </w:rPr>
      </w:pPr>
    </w:p>
    <w:tbl>
      <w:tblPr>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63"/>
        <w:gridCol w:w="750"/>
        <w:gridCol w:w="993"/>
        <w:gridCol w:w="630"/>
        <w:gridCol w:w="688"/>
        <w:gridCol w:w="8"/>
        <w:gridCol w:w="4402"/>
        <w:gridCol w:w="92"/>
        <w:gridCol w:w="916"/>
      </w:tblGrid>
      <w:tr w:rsidR="00C97C2C" w:rsidRPr="00BA2AC5" w:rsidTr="0050085F">
        <w:tc>
          <w:tcPr>
            <w:tcW w:w="9242" w:type="dxa"/>
            <w:gridSpan w:val="9"/>
            <w:tcBorders>
              <w:top w:val="single" w:sz="8" w:space="0" w:color="9BBB59"/>
              <w:left w:val="single" w:sz="8" w:space="0" w:color="9BBB59"/>
              <w:bottom w:val="single" w:sz="18" w:space="0" w:color="9BBB59"/>
              <w:right w:val="single" w:sz="8" w:space="0" w:color="9BBB59"/>
            </w:tcBorders>
            <w:shd w:val="clear" w:color="auto" w:fill="auto"/>
          </w:tcPr>
          <w:p w:rsidR="00C97C2C" w:rsidRPr="00BA2AC5" w:rsidRDefault="00C97C2C" w:rsidP="003020FE">
            <w:pPr>
              <w:bidi w:val="0"/>
              <w:rPr>
                <w:rFonts w:ascii="Times New Roman" w:eastAsia="Times New Roman" w:hAnsi="Times New Roman" w:cs="Times New Roman"/>
                <w:b/>
                <w:bCs/>
                <w:sz w:val="24"/>
                <w:szCs w:val="24"/>
              </w:rPr>
            </w:pPr>
            <w:r w:rsidRPr="00BA2AC5">
              <w:rPr>
                <w:rFonts w:ascii="Times New Roman" w:eastAsia="Times New Roman" w:hAnsi="Times New Roman" w:cs="Times New Roman"/>
                <w:b/>
                <w:bCs/>
                <w:sz w:val="24"/>
                <w:szCs w:val="24"/>
              </w:rPr>
              <w:t>Table 6</w:t>
            </w:r>
            <w:r w:rsidR="007E57CB" w:rsidRPr="00BA2AC5">
              <w:rPr>
                <w:rFonts w:ascii="Times New Roman" w:eastAsia="Times New Roman" w:hAnsi="Times New Roman" w:cs="Times New Roman"/>
                <w:b/>
                <w:bCs/>
                <w:sz w:val="24"/>
                <w:szCs w:val="24"/>
              </w:rPr>
              <w:t>:</w:t>
            </w:r>
            <w:r w:rsidR="007E57CB" w:rsidRPr="00BA2AC5">
              <w:rPr>
                <w:rStyle w:val="hps"/>
                <w:rFonts w:ascii="Times New Roman" w:hAnsi="Times New Roman" w:cs="Times New Roman"/>
                <w:sz w:val="24"/>
                <w:szCs w:val="24"/>
              </w:rPr>
              <w:t xml:space="preserve"> </w:t>
            </w:r>
            <w:r w:rsidR="000A7F63" w:rsidRPr="00BA2AC5">
              <w:rPr>
                <w:rFonts w:ascii="Times New Roman" w:hAnsi="Times New Roman" w:cs="Times New Roman"/>
                <w:color w:val="000000"/>
                <w:sz w:val="24"/>
                <w:szCs w:val="24"/>
              </w:rPr>
              <w:t>In this table, some indicators are introduced for “</w:t>
            </w:r>
            <w:r w:rsidR="000A7F63" w:rsidRPr="00BA2AC5">
              <w:rPr>
                <w:rFonts w:ascii="Times New Roman" w:hAnsi="Times New Roman" w:cs="Times New Roman"/>
                <w:b/>
                <w:bCs/>
                <w:color w:val="000000"/>
                <w:sz w:val="24"/>
                <w:szCs w:val="24"/>
              </w:rPr>
              <w:t>interaction</w:t>
            </w:r>
            <w:r w:rsidR="000A7F63" w:rsidRPr="00BA2AC5">
              <w:rPr>
                <w:rFonts w:ascii="Times New Roman" w:hAnsi="Times New Roman" w:cs="Times New Roman"/>
                <w:color w:val="000000"/>
                <w:sz w:val="24"/>
                <w:szCs w:val="24"/>
              </w:rPr>
              <w:t xml:space="preserve"> “phase of maturation model.</w:t>
            </w:r>
            <w:ins w:id="5" w:author="mrzamani" w:date="2012-12-22T21:26:00Z">
              <w:r w:rsidR="00710DA6">
                <w:rPr>
                  <w:rFonts w:ascii="Times New Roman" w:hAnsi="Times New Roman" w:cs="Times New Roman"/>
                  <w:color w:val="000000"/>
                  <w:sz w:val="24"/>
                  <w:szCs w:val="24"/>
                </w:rPr>
                <w:t xml:space="preserve"> </w:t>
              </w:r>
              <w:r w:rsidR="00710DA6" w:rsidRPr="00BA2AC5" w:rsidDel="00710DA6">
                <w:rPr>
                  <w:rStyle w:val="hps"/>
                  <w:rFonts w:ascii="Times New Roman" w:hAnsi="Times New Roman" w:cs="Times New Roman"/>
                  <w:sz w:val="24"/>
                  <w:szCs w:val="24"/>
                </w:rPr>
                <w:t xml:space="preserve"> </w:t>
              </w:r>
            </w:ins>
            <w:del w:id="6" w:author="mrzamani" w:date="2012-12-22T21:26:00Z">
              <w:r w:rsidR="00EA253A" w:rsidRPr="00BA2AC5" w:rsidDel="00710DA6">
                <w:rPr>
                  <w:rStyle w:val="hps"/>
                  <w:rFonts w:ascii="Times New Roman" w:hAnsi="Times New Roman" w:cs="Times New Roman"/>
                  <w:sz w:val="24"/>
                  <w:szCs w:val="24"/>
                </w:rPr>
                <w:delText>.</w:delText>
              </w:r>
            </w:del>
            <w:r w:rsidR="00EA253A" w:rsidRPr="00BA2AC5">
              <w:rPr>
                <w:rFonts w:ascii="Times New Roman" w:hAnsi="Times New Roman" w:cs="Times New Roman"/>
                <w:color w:val="000000"/>
                <w:sz w:val="24"/>
                <w:szCs w:val="24"/>
              </w:rPr>
              <w:t>In this phase, two-way interaction is established between government and users</w:t>
            </w:r>
            <w:r w:rsidR="007657CA" w:rsidRPr="00BA2AC5">
              <w:rPr>
                <w:rStyle w:val="hps"/>
                <w:rFonts w:ascii="Times New Roman" w:hAnsi="Times New Roman" w:cs="Times New Roman"/>
                <w:sz w:val="24"/>
                <w:szCs w:val="24"/>
              </w:rPr>
              <w:t xml:space="preserve"> </w:t>
            </w:r>
            <w:r w:rsidR="00EA253A" w:rsidRPr="00BA2AC5">
              <w:rPr>
                <w:rStyle w:val="hps"/>
                <w:rFonts w:ascii="Times New Roman" w:hAnsi="Times New Roman" w:cs="Times New Roman"/>
                <w:sz w:val="24"/>
                <w:szCs w:val="24"/>
              </w:rPr>
              <w:t>.</w:t>
            </w:r>
            <w:r w:rsidR="007657CA" w:rsidRPr="00BA2AC5">
              <w:rPr>
                <w:rStyle w:val="hps"/>
                <w:rFonts w:ascii="Times New Roman" w:hAnsi="Times New Roman" w:cs="Times New Roman"/>
                <w:sz w:val="24"/>
                <w:szCs w:val="24"/>
              </w:rPr>
              <w:t xml:space="preserve"> </w:t>
            </w:r>
            <w:r w:rsidR="007E57CB" w:rsidRPr="00BA2AC5">
              <w:rPr>
                <w:rStyle w:val="hps"/>
                <w:rFonts w:ascii="Times New Roman" w:hAnsi="Times New Roman" w:cs="Times New Roman"/>
                <w:b/>
                <w:bCs/>
                <w:sz w:val="24"/>
                <w:szCs w:val="24"/>
              </w:rPr>
              <w:t>Please</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specify</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how much</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you agree</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with</w:t>
            </w:r>
            <w:r w:rsidR="007E57CB" w:rsidRPr="00BA2AC5">
              <w:rPr>
                <w:rStyle w:val="longtext"/>
                <w:rFonts w:ascii="Times New Roman" w:hAnsi="Times New Roman" w:cs="Times New Roman"/>
                <w:b/>
                <w:bCs/>
                <w:sz w:val="24"/>
                <w:szCs w:val="24"/>
              </w:rPr>
              <w:t xml:space="preserve"> </w:t>
            </w:r>
            <w:r w:rsidR="006637F7">
              <w:rPr>
                <w:rStyle w:val="hps"/>
                <w:rFonts w:ascii="Times New Roman" w:hAnsi="Times New Roman" w:cs="Times New Roman"/>
                <w:b/>
                <w:bCs/>
                <w:sz w:val="24"/>
                <w:szCs w:val="24"/>
              </w:rPr>
              <w:t xml:space="preserve"> these indicators.</w:t>
            </w:r>
          </w:p>
        </w:tc>
      </w:tr>
      <w:tr w:rsidR="006F04B6" w:rsidRPr="00BA2AC5" w:rsidTr="006F04B6">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6F04B6" w:rsidRPr="00944718" w:rsidRDefault="006F04B6" w:rsidP="00A86FC8">
            <w:pPr>
              <w:bidi w:val="0"/>
              <w:spacing w:after="0" w:line="240" w:lineRule="auto"/>
              <w:jc w:val="both"/>
              <w:rPr>
                <w:rFonts w:ascii="Times New Roman" w:eastAsia="Times New Roman" w:hAnsi="Times New Roman" w:cs="Times New Roman"/>
                <w:sz w:val="24"/>
                <w:szCs w:val="24"/>
                <w:rtl/>
              </w:rPr>
            </w:pPr>
            <w:r w:rsidRPr="00944718">
              <w:rPr>
                <w:rFonts w:ascii="Times New Roman" w:eastAsia="Times New Roman" w:hAnsi="Times New Roman" w:cs="Times New Roman"/>
                <w:sz w:val="24"/>
                <w:szCs w:val="24"/>
              </w:rPr>
              <w:t>Very much</w:t>
            </w: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much</w:t>
            </w:r>
          </w:p>
        </w:tc>
        <w:tc>
          <w:tcPr>
            <w:tcW w:w="993"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average</w:t>
            </w: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696" w:type="dxa"/>
            <w:gridSpan w:val="2"/>
            <w:tcBorders>
              <w:top w:val="single" w:sz="8" w:space="0" w:color="9BBB59"/>
              <w:left w:val="single" w:sz="8" w:space="0" w:color="9BBB59"/>
              <w:bottom w:val="single" w:sz="8" w:space="0" w:color="9BBB59"/>
              <w:right w:val="single" w:sz="8" w:space="0" w:color="9BBB59"/>
            </w:tcBorders>
            <w:shd w:val="clear" w:color="auto" w:fill="E6EED5"/>
          </w:tcPr>
          <w:p w:rsidR="006F04B6" w:rsidRDefault="006F04B6" w:rsidP="00A86FC8">
            <w:pPr>
              <w:bidi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Very</w:t>
            </w:r>
          </w:p>
          <w:p w:rsidR="006F04B6" w:rsidRPr="00BA2AC5" w:rsidRDefault="006F04B6" w:rsidP="00A86FC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4402"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rPr>
                <w:rFonts w:ascii="Times New Roman" w:hAnsi="Times New Roman" w:cs="Times New Roman"/>
                <w:sz w:val="24"/>
                <w:szCs w:val="24"/>
              </w:rPr>
            </w:pPr>
            <w:r>
              <w:rPr>
                <w:rFonts w:ascii="Times New Roman" w:hAnsi="Times New Roman" w:cs="Times New Roman"/>
                <w:sz w:val="24"/>
                <w:szCs w:val="24"/>
              </w:rPr>
              <w:t>indicator</w:t>
            </w:r>
          </w:p>
        </w:tc>
        <w:tc>
          <w:tcPr>
            <w:tcW w:w="1008" w:type="dxa"/>
            <w:gridSpan w:val="2"/>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r>
      <w:tr w:rsidR="00C97C2C"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066F6F">
            <w:pPr>
              <w:pStyle w:val="FootnoteText"/>
              <w:rPr>
                <w:rFonts w:ascii="Times New Roman" w:hAnsi="Times New Roman" w:cs="Times New Roman"/>
                <w:sz w:val="24"/>
                <w:szCs w:val="24"/>
              </w:rPr>
            </w:pPr>
            <w:r w:rsidRPr="00BA2AC5">
              <w:rPr>
                <w:rFonts w:ascii="Times New Roman" w:hAnsi="Times New Roman" w:cs="Times New Roman"/>
                <w:sz w:val="24"/>
                <w:szCs w:val="24"/>
                <w:lang w:bidi="fa-IR"/>
              </w:rPr>
              <w:t>information for contact</w:t>
            </w:r>
            <w:r w:rsidR="00237F86" w:rsidRPr="00BA2AC5">
              <w:rPr>
                <w:rFonts w:ascii="Times New Roman" w:hAnsi="Times New Roman" w:cs="Times New Roman"/>
                <w:sz w:val="24"/>
                <w:szCs w:val="24"/>
                <w:lang w:bidi="fa-IR"/>
              </w:rPr>
              <w:t xml:space="preserve"> </w:t>
            </w:r>
            <w:r w:rsidRPr="00BA2AC5">
              <w:rPr>
                <w:rFonts w:ascii="Times New Roman" w:hAnsi="Times New Roman" w:cs="Times New Roman"/>
                <w:sz w:val="24"/>
                <w:szCs w:val="24"/>
                <w:lang w:bidi="fa-IR"/>
              </w:rPr>
              <w:t>(tell-address)</w:t>
            </w:r>
          </w:p>
        </w:tc>
        <w:tc>
          <w:tcPr>
            <w:tcW w:w="916"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1</w:t>
            </w:r>
          </w:p>
        </w:tc>
      </w:tr>
      <w:tr w:rsidR="00C97C2C"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7A468B" w:rsidP="00066F6F">
            <w:pPr>
              <w:pStyle w:val="FootnoteText"/>
              <w:rPr>
                <w:rFonts w:ascii="Times New Roman" w:hAnsi="Times New Roman" w:cs="Times New Roman"/>
                <w:sz w:val="24"/>
                <w:szCs w:val="24"/>
              </w:rPr>
            </w:pPr>
            <w:r w:rsidRPr="00BA2AC5">
              <w:rPr>
                <w:rFonts w:ascii="Times New Roman" w:hAnsi="Times New Roman" w:cs="Times New Roman"/>
                <w:sz w:val="24"/>
                <w:szCs w:val="24"/>
              </w:rPr>
              <w:t>E</w:t>
            </w:r>
            <w:r w:rsidR="00C97C2C" w:rsidRPr="00BA2AC5">
              <w:rPr>
                <w:rFonts w:ascii="Times New Roman" w:hAnsi="Times New Roman" w:cs="Times New Roman"/>
                <w:sz w:val="24"/>
                <w:szCs w:val="24"/>
              </w:rPr>
              <w:t>mail</w:t>
            </w:r>
          </w:p>
        </w:tc>
        <w:tc>
          <w:tcPr>
            <w:tcW w:w="916"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w:t>
            </w:r>
          </w:p>
        </w:tc>
      </w:tr>
      <w:tr w:rsidR="00C97C2C"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066F6F">
            <w:pPr>
              <w:pStyle w:val="FootnoteText"/>
              <w:rPr>
                <w:rFonts w:ascii="Times New Roman" w:hAnsi="Times New Roman" w:cs="Times New Roman"/>
                <w:sz w:val="24"/>
                <w:szCs w:val="24"/>
                <w:rtl/>
              </w:rPr>
            </w:pPr>
            <w:r w:rsidRPr="00BA2AC5">
              <w:rPr>
                <w:rFonts w:ascii="Times New Roman" w:hAnsi="Times New Roman" w:cs="Times New Roman"/>
                <w:sz w:val="24"/>
                <w:szCs w:val="24"/>
              </w:rPr>
              <w:t>Complaint reception capability</w:t>
            </w:r>
          </w:p>
        </w:tc>
        <w:tc>
          <w:tcPr>
            <w:tcW w:w="916"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3</w:t>
            </w:r>
          </w:p>
        </w:tc>
      </w:tr>
      <w:tr w:rsidR="00C97C2C"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066F6F">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 Forms to Download</w:t>
            </w:r>
          </w:p>
        </w:tc>
        <w:tc>
          <w:tcPr>
            <w:tcW w:w="916"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4</w:t>
            </w:r>
          </w:p>
        </w:tc>
      </w:tr>
      <w:tr w:rsidR="00C97C2C"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066F6F">
            <w:pPr>
              <w:pStyle w:val="FootnoteText"/>
              <w:rPr>
                <w:rFonts w:ascii="Times New Roman" w:hAnsi="Times New Roman" w:cs="Times New Roman"/>
                <w:sz w:val="24"/>
                <w:szCs w:val="24"/>
                <w:rtl/>
              </w:rPr>
            </w:pPr>
            <w:r w:rsidRPr="00BA2AC5">
              <w:rPr>
                <w:rFonts w:ascii="Times New Roman" w:hAnsi="Times New Roman" w:cs="Times New Roman"/>
                <w:sz w:val="24"/>
                <w:szCs w:val="24"/>
              </w:rPr>
              <w:t>Filling out the form capability and its delivery</w:t>
            </w:r>
          </w:p>
        </w:tc>
        <w:tc>
          <w:tcPr>
            <w:tcW w:w="916" w:type="dxa"/>
            <w:tcBorders>
              <w:top w:val="single" w:sz="8" w:space="0" w:color="9BBB59"/>
              <w:left w:val="single" w:sz="8" w:space="0" w:color="9BBB59"/>
              <w:bottom w:val="single" w:sz="8" w:space="0" w:color="9BBB59"/>
              <w:right w:val="single" w:sz="8" w:space="0" w:color="9BBB59"/>
            </w:tcBorders>
            <w:shd w:val="clear" w:color="auto" w:fill="auto"/>
          </w:tcPr>
          <w:p w:rsidR="00C97C2C" w:rsidRPr="00BA2AC5" w:rsidRDefault="00C97C2C"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5</w:t>
            </w:r>
          </w:p>
        </w:tc>
      </w:tr>
      <w:tr w:rsidR="007206E2"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7206E2" w:rsidRPr="00BA2AC5" w:rsidRDefault="007206E2"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7206E2" w:rsidRPr="00BA2AC5" w:rsidRDefault="007206E2"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E6EED5"/>
          </w:tcPr>
          <w:p w:rsidR="007206E2" w:rsidRPr="00BA2AC5" w:rsidRDefault="007206E2"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7206E2" w:rsidRPr="00BA2AC5" w:rsidRDefault="007206E2"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E6EED5"/>
          </w:tcPr>
          <w:p w:rsidR="007206E2" w:rsidRPr="00BA2AC5" w:rsidRDefault="007206E2"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E6EED5"/>
          </w:tcPr>
          <w:p w:rsidR="007206E2" w:rsidRPr="00BA2AC5" w:rsidRDefault="00237F86" w:rsidP="00066F6F">
            <w:pPr>
              <w:pStyle w:val="FootnoteText"/>
              <w:rPr>
                <w:rFonts w:ascii="Times New Roman" w:hAnsi="Times New Roman" w:cs="Times New Roman"/>
                <w:sz w:val="24"/>
                <w:szCs w:val="24"/>
              </w:rPr>
            </w:pPr>
            <w:r w:rsidRPr="00BA2AC5">
              <w:rPr>
                <w:rFonts w:ascii="Times New Roman" w:hAnsi="Times New Roman" w:cs="Times New Roman"/>
                <w:sz w:val="24"/>
                <w:szCs w:val="24"/>
              </w:rPr>
              <w:t>Implementation and saving possibility</w:t>
            </w:r>
          </w:p>
        </w:tc>
        <w:tc>
          <w:tcPr>
            <w:tcW w:w="916" w:type="dxa"/>
            <w:tcBorders>
              <w:top w:val="single" w:sz="8" w:space="0" w:color="9BBB59"/>
              <w:left w:val="single" w:sz="8" w:space="0" w:color="9BBB59"/>
              <w:bottom w:val="single" w:sz="8" w:space="0" w:color="9BBB59"/>
              <w:right w:val="single" w:sz="8" w:space="0" w:color="9BBB59"/>
            </w:tcBorders>
            <w:shd w:val="clear" w:color="auto" w:fill="E6EED5"/>
          </w:tcPr>
          <w:p w:rsidR="007206E2" w:rsidRPr="00BA2AC5" w:rsidRDefault="007206E2"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6</w:t>
            </w:r>
          </w:p>
        </w:tc>
      </w:tr>
      <w:tr w:rsidR="00C97C2C"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C97C2C" w:rsidP="00066F6F">
            <w:pPr>
              <w:pStyle w:val="FootnoteText"/>
              <w:rPr>
                <w:rStyle w:val="FootnoteReference"/>
                <w:rFonts w:ascii="Times New Roman" w:hAnsi="Times New Roman" w:cs="Times New Roman"/>
                <w:sz w:val="24"/>
                <w:szCs w:val="24"/>
                <w:vertAlign w:val="baseline"/>
                <w:rtl/>
                <w:lang w:bidi="fa-IR"/>
              </w:rPr>
            </w:pPr>
            <w:r w:rsidRPr="00BA2AC5">
              <w:rPr>
                <w:rStyle w:val="FootnoteReference"/>
                <w:rFonts w:ascii="Times New Roman" w:hAnsi="Times New Roman" w:cs="Times New Roman"/>
                <w:sz w:val="24"/>
                <w:szCs w:val="24"/>
                <w:vertAlign w:val="baseline"/>
              </w:rPr>
              <w:t xml:space="preserve">Control Centers </w:t>
            </w:r>
            <w:r w:rsidRPr="00BA2AC5">
              <w:rPr>
                <w:rStyle w:val="FootnoteReference"/>
                <w:rFonts w:ascii="Times New Roman" w:hAnsi="Times New Roman" w:cs="Times New Roman"/>
                <w:sz w:val="24"/>
                <w:szCs w:val="24"/>
                <w:vertAlign w:val="baseline"/>
                <w:rtl/>
              </w:rPr>
              <w:t xml:space="preserve">  </w:t>
            </w:r>
          </w:p>
        </w:tc>
        <w:tc>
          <w:tcPr>
            <w:tcW w:w="916" w:type="dxa"/>
            <w:tcBorders>
              <w:top w:val="single" w:sz="8" w:space="0" w:color="9BBB59"/>
              <w:left w:val="single" w:sz="8" w:space="0" w:color="9BBB59"/>
              <w:bottom w:val="single" w:sz="8" w:space="0" w:color="9BBB59"/>
              <w:right w:val="single" w:sz="8" w:space="0" w:color="9BBB59"/>
            </w:tcBorders>
            <w:shd w:val="clear" w:color="auto" w:fill="E6EED5"/>
          </w:tcPr>
          <w:p w:rsidR="00C97C2C"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7</w:t>
            </w:r>
          </w:p>
        </w:tc>
      </w:tr>
      <w:tr w:rsidR="00680E20"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066F6F">
            <w:pPr>
              <w:pStyle w:val="FootnoteText"/>
              <w:rPr>
                <w:rStyle w:val="FootnoteReference"/>
                <w:rFonts w:ascii="Times New Roman" w:hAnsi="Times New Roman" w:cs="Times New Roman"/>
                <w:sz w:val="24"/>
                <w:szCs w:val="24"/>
                <w:vertAlign w:val="baseline"/>
              </w:rPr>
            </w:pPr>
            <w:r w:rsidRPr="00BA2AC5">
              <w:rPr>
                <w:rFonts w:ascii="Times New Roman" w:hAnsi="Times New Roman" w:cs="Times New Roman"/>
                <w:sz w:val="24"/>
                <w:szCs w:val="24"/>
              </w:rPr>
              <w:t>Apply online</w:t>
            </w:r>
          </w:p>
        </w:tc>
        <w:tc>
          <w:tcPr>
            <w:tcW w:w="916"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8</w:t>
            </w:r>
          </w:p>
        </w:tc>
      </w:tr>
      <w:tr w:rsidR="00680E20"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066F6F">
            <w:pPr>
              <w:pStyle w:val="Default"/>
              <w:spacing w:line="276" w:lineRule="auto"/>
              <w:rPr>
                <w:rStyle w:val="FootnoteReference"/>
                <w:vertAlign w:val="baseline"/>
                <w:rtl/>
                <w:lang w:bidi="fa-IR"/>
              </w:rPr>
            </w:pPr>
            <w:r w:rsidRPr="00BA2AC5">
              <w:t>Acquire online</w:t>
            </w:r>
          </w:p>
        </w:tc>
        <w:tc>
          <w:tcPr>
            <w:tcW w:w="916"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9</w:t>
            </w:r>
          </w:p>
        </w:tc>
      </w:tr>
      <w:tr w:rsidR="00680E20"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066F6F">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Link to Online discu</w:t>
            </w:r>
            <w:r w:rsidR="0076121E">
              <w:rPr>
                <w:rStyle w:val="FootnoteReference"/>
                <w:rFonts w:ascii="Times New Roman" w:hAnsi="Times New Roman" w:cs="Times New Roman"/>
                <w:sz w:val="24"/>
                <w:szCs w:val="24"/>
                <w:vertAlign w:val="baseline"/>
              </w:rPr>
              <w:t>s</w:t>
            </w:r>
            <w:r w:rsidR="0076121E">
              <w:rPr>
                <w:rFonts w:ascii="Times New Roman" w:hAnsi="Times New Roman" w:cs="Times New Roman"/>
                <w:sz w:val="24"/>
                <w:szCs w:val="24"/>
              </w:rPr>
              <w:t>s</w:t>
            </w:r>
            <w:r w:rsidRPr="00BA2AC5">
              <w:rPr>
                <w:rStyle w:val="FootnoteReference"/>
                <w:rFonts w:ascii="Times New Roman" w:hAnsi="Times New Roman" w:cs="Times New Roman"/>
                <w:sz w:val="24"/>
                <w:szCs w:val="24"/>
                <w:vertAlign w:val="baseline"/>
              </w:rPr>
              <w:t>ion foru</w:t>
            </w:r>
            <w:r w:rsidR="0076121E">
              <w:rPr>
                <w:rFonts w:ascii="Times New Roman" w:hAnsi="Times New Roman" w:cs="Times New Roman"/>
                <w:sz w:val="24"/>
                <w:szCs w:val="24"/>
              </w:rPr>
              <w:t>m</w:t>
            </w:r>
          </w:p>
        </w:tc>
        <w:tc>
          <w:tcPr>
            <w:tcW w:w="916"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10</w:t>
            </w:r>
          </w:p>
        </w:tc>
      </w:tr>
      <w:tr w:rsidR="00680E20"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066F6F">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Answer to daily challenge</w:t>
            </w:r>
          </w:p>
        </w:tc>
        <w:tc>
          <w:tcPr>
            <w:tcW w:w="916"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11</w:t>
            </w:r>
          </w:p>
        </w:tc>
      </w:tr>
      <w:tr w:rsidR="00680E20"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066F6F">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Allowing user to submit comment</w:t>
            </w:r>
          </w:p>
        </w:tc>
        <w:tc>
          <w:tcPr>
            <w:tcW w:w="916"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12</w:t>
            </w:r>
          </w:p>
        </w:tc>
      </w:tr>
      <w:tr w:rsidR="00680E20"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066F6F">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Intera</w:t>
            </w:r>
            <w:r w:rsidR="0076121E">
              <w:rPr>
                <w:rStyle w:val="FootnoteReference"/>
                <w:rFonts w:ascii="Times New Roman" w:hAnsi="Times New Roman" w:cs="Times New Roman"/>
                <w:sz w:val="24"/>
                <w:szCs w:val="24"/>
                <w:vertAlign w:val="baseline"/>
              </w:rPr>
              <w:t>c</w:t>
            </w:r>
            <w:r w:rsidRPr="00BA2AC5">
              <w:rPr>
                <w:rStyle w:val="FootnoteReference"/>
                <w:rFonts w:ascii="Times New Roman" w:hAnsi="Times New Roman" w:cs="Times New Roman"/>
                <w:sz w:val="24"/>
                <w:szCs w:val="24"/>
                <w:vertAlign w:val="baseline"/>
              </w:rPr>
              <w:t>tive online map</w:t>
            </w:r>
          </w:p>
        </w:tc>
        <w:tc>
          <w:tcPr>
            <w:tcW w:w="916"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13</w:t>
            </w:r>
          </w:p>
        </w:tc>
      </w:tr>
      <w:tr w:rsidR="00680E20"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066F6F">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Public feedback</w:t>
            </w:r>
          </w:p>
        </w:tc>
        <w:tc>
          <w:tcPr>
            <w:tcW w:w="916"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14</w:t>
            </w:r>
          </w:p>
        </w:tc>
      </w:tr>
      <w:tr w:rsidR="00680E20"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066F6F">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 Online chat</w:t>
            </w:r>
          </w:p>
        </w:tc>
        <w:tc>
          <w:tcPr>
            <w:tcW w:w="916" w:type="dxa"/>
            <w:tcBorders>
              <w:top w:val="single" w:sz="8" w:space="0" w:color="9BBB59"/>
              <w:left w:val="single" w:sz="8" w:space="0" w:color="9BBB59"/>
              <w:bottom w:val="single" w:sz="8" w:space="0" w:color="9BBB59"/>
              <w:right w:val="single" w:sz="8" w:space="0" w:color="9BBB59"/>
            </w:tcBorders>
            <w:shd w:val="clear" w:color="auto" w:fill="E6EED5"/>
          </w:tcPr>
          <w:p w:rsidR="00680E20"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15</w:t>
            </w:r>
          </w:p>
        </w:tc>
      </w:tr>
      <w:tr w:rsidR="00680E20" w:rsidRPr="00BA2AC5" w:rsidTr="00623EF8">
        <w:tc>
          <w:tcPr>
            <w:tcW w:w="76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eastAsia="Times New Roman" w:hAnsi="Times New Roman" w:cs="Times New Roman"/>
                <w:b/>
                <w:bCs/>
                <w:sz w:val="24"/>
                <w:szCs w:val="24"/>
                <w:rtl/>
              </w:rPr>
            </w:pPr>
          </w:p>
        </w:tc>
        <w:tc>
          <w:tcPr>
            <w:tcW w:w="75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993"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688"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tl/>
              </w:rPr>
            </w:pPr>
          </w:p>
        </w:tc>
        <w:tc>
          <w:tcPr>
            <w:tcW w:w="4502" w:type="dxa"/>
            <w:gridSpan w:val="3"/>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066F6F">
            <w:pPr>
              <w:pStyle w:val="FootnoteText"/>
              <w:rPr>
                <w:rStyle w:val="FootnoteReference"/>
                <w:rFonts w:ascii="Times New Roman" w:hAnsi="Times New Roman" w:cs="Times New Roman"/>
                <w:sz w:val="24"/>
                <w:szCs w:val="24"/>
              </w:rPr>
            </w:pPr>
            <w:r w:rsidRPr="00BA2AC5">
              <w:rPr>
                <w:rStyle w:val="FootnoteReference"/>
                <w:rFonts w:ascii="Times New Roman" w:hAnsi="Times New Roman" w:cs="Times New Roman"/>
                <w:sz w:val="24"/>
                <w:szCs w:val="24"/>
                <w:vertAlign w:val="baseline"/>
              </w:rPr>
              <w:t>Establish  Centralized government data portals</w:t>
            </w:r>
          </w:p>
        </w:tc>
        <w:tc>
          <w:tcPr>
            <w:tcW w:w="916" w:type="dxa"/>
            <w:tcBorders>
              <w:top w:val="single" w:sz="8" w:space="0" w:color="9BBB59"/>
              <w:left w:val="single" w:sz="8" w:space="0" w:color="9BBB59"/>
              <w:bottom w:val="single" w:sz="8" w:space="0" w:color="9BBB59"/>
              <w:right w:val="single" w:sz="8" w:space="0" w:color="9BBB59"/>
            </w:tcBorders>
            <w:shd w:val="clear" w:color="auto" w:fill="auto"/>
          </w:tcPr>
          <w:p w:rsidR="00680E20" w:rsidRPr="00BA2AC5" w:rsidRDefault="00680E20"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16</w:t>
            </w:r>
          </w:p>
        </w:tc>
      </w:tr>
      <w:tr w:rsidR="00C97C2C" w:rsidRPr="00BA2AC5" w:rsidTr="0050085F">
        <w:tc>
          <w:tcPr>
            <w:tcW w:w="9242" w:type="dxa"/>
            <w:gridSpan w:val="9"/>
            <w:tcBorders>
              <w:top w:val="single" w:sz="8" w:space="0" w:color="9BBB59"/>
              <w:left w:val="single" w:sz="8" w:space="0" w:color="9BBB59"/>
              <w:bottom w:val="single" w:sz="8" w:space="0" w:color="9BBB59"/>
              <w:right w:val="single" w:sz="8" w:space="0" w:color="9BBB59"/>
            </w:tcBorders>
            <w:shd w:val="clear" w:color="auto" w:fill="E6EED5"/>
          </w:tcPr>
          <w:p w:rsidR="002151AB" w:rsidRPr="00BA2AC5" w:rsidRDefault="002151AB" w:rsidP="00710DA6">
            <w:pPr>
              <w:bidi w:val="0"/>
              <w:jc w:val="both"/>
              <w:rPr>
                <w:rFonts w:ascii="Times New Roman" w:hAnsi="Times New Roman" w:cs="Times New Roman"/>
                <w:color w:val="000000"/>
                <w:sz w:val="24"/>
                <w:szCs w:val="24"/>
              </w:rPr>
            </w:pPr>
            <w:r w:rsidRPr="00BA2AC5">
              <w:rPr>
                <w:rFonts w:ascii="Times New Roman" w:hAnsi="Times New Roman" w:cs="Times New Roman"/>
                <w:color w:val="000000"/>
                <w:sz w:val="24"/>
                <w:szCs w:val="24"/>
              </w:rPr>
              <w:t xml:space="preserve">Please notify  me if </w:t>
            </w:r>
            <w:r w:rsidR="00710DA6">
              <w:rPr>
                <w:rFonts w:ascii="Times New Roman" w:hAnsi="Times New Roman" w:cs="Times New Roman"/>
                <w:color w:val="000000"/>
                <w:sz w:val="24"/>
                <w:szCs w:val="24"/>
              </w:rPr>
              <w:t xml:space="preserve"> you disagree</w:t>
            </w:r>
            <w:r w:rsidRPr="00BA2AC5">
              <w:rPr>
                <w:rFonts w:ascii="Times New Roman" w:hAnsi="Times New Roman" w:cs="Times New Roman"/>
                <w:color w:val="000000"/>
                <w:sz w:val="24"/>
                <w:szCs w:val="24"/>
              </w:rPr>
              <w:t xml:space="preserve">  with a specific phase or have a comment or like to put it in another level</w:t>
            </w:r>
            <w:r w:rsidR="007657CA" w:rsidRPr="00BA2AC5">
              <w:rPr>
                <w:rFonts w:ascii="Times New Roman" w:hAnsi="Times New Roman" w:cs="Times New Roman"/>
                <w:color w:val="000000"/>
                <w:sz w:val="24"/>
                <w:szCs w:val="24"/>
              </w:rPr>
              <w:t>.</w:t>
            </w:r>
          </w:p>
          <w:p w:rsidR="009D2A5E" w:rsidRPr="00BA2AC5" w:rsidRDefault="009D2A5E" w:rsidP="009D2A5E">
            <w:pPr>
              <w:bidi w:val="0"/>
              <w:jc w:val="both"/>
              <w:rPr>
                <w:rFonts w:ascii="Times New Roman" w:hAnsi="Times New Roman" w:cs="Times New Roman"/>
                <w:color w:val="000000"/>
                <w:sz w:val="24"/>
                <w:szCs w:val="24"/>
                <w:rtl/>
              </w:rPr>
            </w:pPr>
          </w:p>
          <w:p w:rsidR="00C97C2C" w:rsidRPr="00BA2AC5" w:rsidRDefault="00C97C2C" w:rsidP="00CD190E">
            <w:pPr>
              <w:bidi w:val="0"/>
              <w:spacing w:after="0" w:line="240" w:lineRule="auto"/>
              <w:jc w:val="both"/>
              <w:rPr>
                <w:rFonts w:ascii="Times New Roman" w:eastAsia="Times New Roman" w:hAnsi="Times New Roman" w:cs="Times New Roman"/>
                <w:b/>
                <w:bCs/>
                <w:sz w:val="24"/>
                <w:szCs w:val="24"/>
                <w:rtl/>
              </w:rPr>
            </w:pPr>
          </w:p>
        </w:tc>
      </w:tr>
    </w:tbl>
    <w:p w:rsidR="0052199B" w:rsidRPr="00BA2AC5" w:rsidRDefault="0052199B" w:rsidP="00CD190E">
      <w:pPr>
        <w:bidi w:val="0"/>
        <w:jc w:val="both"/>
        <w:rPr>
          <w:rFonts w:ascii="Times New Roman" w:hAnsi="Times New Roman" w:cs="Times New Roman"/>
          <w:sz w:val="24"/>
          <w:szCs w:val="24"/>
        </w:rPr>
      </w:pPr>
    </w:p>
    <w:p w:rsidR="005F5397" w:rsidRPr="00BA2AC5" w:rsidRDefault="005F5397" w:rsidP="005F5397">
      <w:pPr>
        <w:bidi w:val="0"/>
        <w:jc w:val="both"/>
        <w:rPr>
          <w:rFonts w:ascii="Times New Roman" w:hAnsi="Times New Roman" w:cs="Times New Roman"/>
          <w:sz w:val="24"/>
          <w:szCs w:val="24"/>
        </w:rPr>
      </w:pPr>
    </w:p>
    <w:tbl>
      <w:tblPr>
        <w:tblpPr w:leftFromText="180" w:rightFromText="180" w:vertAnchor="text" w:horzAnchor="margin" w:tblpY="136"/>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782"/>
        <w:gridCol w:w="810"/>
        <w:gridCol w:w="990"/>
        <w:gridCol w:w="720"/>
        <w:gridCol w:w="720"/>
        <w:gridCol w:w="3132"/>
        <w:gridCol w:w="828"/>
        <w:gridCol w:w="72"/>
        <w:gridCol w:w="540"/>
        <w:gridCol w:w="648"/>
      </w:tblGrid>
      <w:tr w:rsidR="007A5126" w:rsidRPr="007A5126" w:rsidTr="007A5126">
        <w:tc>
          <w:tcPr>
            <w:tcW w:w="9242" w:type="dxa"/>
            <w:gridSpan w:val="10"/>
            <w:tcBorders>
              <w:top w:val="single" w:sz="8" w:space="0" w:color="9BBB59"/>
              <w:left w:val="single" w:sz="8" w:space="0" w:color="9BBB59"/>
              <w:bottom w:val="single" w:sz="18" w:space="0" w:color="9BBB59"/>
              <w:right w:val="single" w:sz="8" w:space="0" w:color="9BBB59"/>
            </w:tcBorders>
            <w:shd w:val="clear" w:color="auto" w:fill="auto"/>
          </w:tcPr>
          <w:p w:rsidR="007A5126" w:rsidRPr="007A5126" w:rsidRDefault="007A5126" w:rsidP="003020FE">
            <w:pPr>
              <w:bidi w:val="0"/>
              <w:rPr>
                <w:rFonts w:ascii="Times New Roman" w:eastAsia="Times New Roman" w:hAnsi="Times New Roman" w:cs="Times New Roman"/>
                <w:b/>
                <w:bCs/>
                <w:sz w:val="24"/>
                <w:szCs w:val="24"/>
              </w:rPr>
            </w:pPr>
            <w:r w:rsidRPr="007A5126">
              <w:rPr>
                <w:rFonts w:ascii="Times New Roman" w:eastAsia="Times New Roman" w:hAnsi="Times New Roman" w:cs="Times New Roman"/>
                <w:b/>
                <w:bCs/>
                <w:sz w:val="24"/>
                <w:szCs w:val="24"/>
              </w:rPr>
              <w:t>Table 7:</w:t>
            </w:r>
            <w:r w:rsidRPr="007A5126">
              <w:rPr>
                <w:rStyle w:val="hps"/>
                <w:rFonts w:ascii="Times New Roman" w:hAnsi="Times New Roman" w:cs="Times New Roman"/>
                <w:sz w:val="24"/>
                <w:szCs w:val="24"/>
              </w:rPr>
              <w:t xml:space="preserve"> Indicators</w:t>
            </w:r>
            <w:r w:rsidRPr="007A5126">
              <w:rPr>
                <w:rStyle w:val="longtext"/>
                <w:rFonts w:ascii="Times New Roman" w:hAnsi="Times New Roman" w:cs="Times New Roman"/>
                <w:sz w:val="24"/>
                <w:szCs w:val="24"/>
              </w:rPr>
              <w:t xml:space="preserve"> </w:t>
            </w:r>
            <w:r w:rsidRPr="007A5126">
              <w:rPr>
                <w:rFonts w:ascii="Times New Roman" w:hAnsi="Times New Roman" w:cs="Times New Roman"/>
                <w:color w:val="000000"/>
                <w:sz w:val="24"/>
                <w:szCs w:val="24"/>
              </w:rPr>
              <w:t>for “</w:t>
            </w:r>
            <w:r w:rsidRPr="007A5126">
              <w:rPr>
                <w:rFonts w:ascii="Times New Roman" w:hAnsi="Times New Roman" w:cs="Times New Roman"/>
                <w:b/>
                <w:bCs/>
                <w:sz w:val="24"/>
                <w:szCs w:val="24"/>
              </w:rPr>
              <w:t>participation</w:t>
            </w:r>
            <w:r w:rsidRPr="007A5126">
              <w:rPr>
                <w:rFonts w:ascii="Times New Roman" w:hAnsi="Times New Roman" w:cs="Times New Roman"/>
                <w:color w:val="000000"/>
                <w:sz w:val="24"/>
                <w:szCs w:val="24"/>
              </w:rPr>
              <w:t xml:space="preserve"> “ phase</w:t>
            </w:r>
            <w:r w:rsidRPr="007A5126">
              <w:rPr>
                <w:rStyle w:val="hps"/>
                <w:rFonts w:ascii="Times New Roman" w:hAnsi="Times New Roman" w:cs="Times New Roman"/>
                <w:sz w:val="24"/>
                <w:szCs w:val="24"/>
              </w:rPr>
              <w:t xml:space="preserve"> are listed</w:t>
            </w:r>
            <w:r w:rsidRPr="007A5126">
              <w:rPr>
                <w:rStyle w:val="longtext"/>
                <w:rFonts w:ascii="Times New Roman" w:hAnsi="Times New Roman" w:cs="Times New Roman"/>
                <w:sz w:val="24"/>
                <w:szCs w:val="24"/>
              </w:rPr>
              <w:t xml:space="preserve"> </w:t>
            </w:r>
            <w:r w:rsidRPr="007A5126">
              <w:rPr>
                <w:rStyle w:val="hps"/>
                <w:rFonts w:ascii="Times New Roman" w:hAnsi="Times New Roman" w:cs="Times New Roman"/>
                <w:sz w:val="24"/>
                <w:szCs w:val="24"/>
              </w:rPr>
              <w:t>in</w:t>
            </w:r>
            <w:r w:rsidRPr="007A5126">
              <w:rPr>
                <w:rStyle w:val="longtext"/>
                <w:rFonts w:ascii="Times New Roman" w:hAnsi="Times New Roman" w:cs="Times New Roman"/>
                <w:sz w:val="24"/>
                <w:szCs w:val="24"/>
              </w:rPr>
              <w:t xml:space="preserve"> </w:t>
            </w:r>
            <w:r w:rsidRPr="007A5126">
              <w:rPr>
                <w:rStyle w:val="hps"/>
                <w:rFonts w:ascii="Times New Roman" w:hAnsi="Times New Roman" w:cs="Times New Roman"/>
                <w:sz w:val="24"/>
                <w:szCs w:val="24"/>
              </w:rPr>
              <w:t>this</w:t>
            </w:r>
            <w:r w:rsidRPr="007A5126">
              <w:rPr>
                <w:rStyle w:val="longtext"/>
                <w:rFonts w:ascii="Times New Roman" w:hAnsi="Times New Roman" w:cs="Times New Roman"/>
                <w:sz w:val="24"/>
                <w:szCs w:val="24"/>
              </w:rPr>
              <w:t xml:space="preserve"> </w:t>
            </w:r>
            <w:r w:rsidRPr="007A5126">
              <w:rPr>
                <w:rStyle w:val="hps"/>
                <w:rFonts w:ascii="Times New Roman" w:hAnsi="Times New Roman" w:cs="Times New Roman"/>
                <w:sz w:val="24"/>
                <w:szCs w:val="24"/>
              </w:rPr>
              <w:t xml:space="preserve">table. </w:t>
            </w:r>
            <w:r w:rsidR="00710DA6">
              <w:rPr>
                <w:rStyle w:val="hps"/>
                <w:rFonts w:ascii="Times New Roman" w:hAnsi="Times New Roman" w:cs="Times New Roman"/>
                <w:sz w:val="24"/>
                <w:szCs w:val="24"/>
              </w:rPr>
              <w:t xml:space="preserve"> The</w:t>
            </w:r>
            <w:r w:rsidR="00710DA6" w:rsidRPr="007A5126">
              <w:rPr>
                <w:rStyle w:val="hps"/>
                <w:rFonts w:ascii="Times New Roman" w:hAnsi="Times New Roman" w:cs="Times New Roman"/>
                <w:sz w:val="24"/>
                <w:szCs w:val="24"/>
              </w:rPr>
              <w:t xml:space="preserve"> </w:t>
            </w:r>
            <w:r w:rsidRPr="007A5126">
              <w:rPr>
                <w:rStyle w:val="hps"/>
                <w:rFonts w:ascii="Times New Roman" w:hAnsi="Times New Roman" w:cs="Times New Roman"/>
                <w:sz w:val="24"/>
                <w:szCs w:val="24"/>
              </w:rPr>
              <w:t>phase,</w:t>
            </w:r>
            <w:r w:rsidRPr="007A5126">
              <w:rPr>
                <w:rFonts w:ascii="Times New Roman" w:hAnsi="Times New Roman" w:cs="Times New Roman"/>
                <w:sz w:val="24"/>
                <w:szCs w:val="24"/>
                <w:lang w:bidi="ar-SA"/>
              </w:rPr>
              <w:t xml:space="preserve"> focuses on increasing open participation of the public in government work and decision through various methods and tools. agency strives to bring anecdotes, stories, conversations, ideas, and comments from the public to everyone's attention. participation refers to public engagement in relatively simple interactive communications. It relies primarily on expressive social media to connect people and help share their idea.</w:t>
            </w:r>
            <w:r w:rsidRPr="007A5126">
              <w:rPr>
                <w:rFonts w:ascii="Times New Roman" w:hAnsi="Times New Roman" w:cs="Times New Roman"/>
                <w:b/>
                <w:bCs/>
                <w:color w:val="000000"/>
                <w:sz w:val="24"/>
                <w:szCs w:val="24"/>
              </w:rPr>
              <w:t xml:space="preserve"> . </w:t>
            </w:r>
            <w:r w:rsidRPr="007A5126">
              <w:rPr>
                <w:rFonts w:ascii="Times New Roman" w:hAnsi="Times New Roman" w:cs="Times New Roman"/>
                <w:color w:val="000000"/>
                <w:sz w:val="24"/>
                <w:szCs w:val="24"/>
              </w:rPr>
              <w:t>This phase has three sub-phases: information sharing, political participation and e-collaboration.</w:t>
            </w:r>
            <w:r w:rsidRPr="007A5126">
              <w:rPr>
                <w:rStyle w:val="hps"/>
                <w:rFonts w:ascii="Times New Roman" w:hAnsi="Times New Roman" w:cs="Times New Roman"/>
                <w:b/>
                <w:bCs/>
                <w:sz w:val="24"/>
                <w:szCs w:val="24"/>
              </w:rPr>
              <w:t>Please</w:t>
            </w:r>
            <w:r w:rsidRPr="007A5126">
              <w:rPr>
                <w:rStyle w:val="longtext"/>
                <w:rFonts w:ascii="Times New Roman" w:hAnsi="Times New Roman" w:cs="Times New Roman"/>
                <w:b/>
                <w:bCs/>
                <w:sz w:val="24"/>
                <w:szCs w:val="24"/>
              </w:rPr>
              <w:t xml:space="preserve"> </w:t>
            </w:r>
            <w:r w:rsidRPr="007A5126">
              <w:rPr>
                <w:rStyle w:val="hps"/>
                <w:rFonts w:ascii="Times New Roman" w:hAnsi="Times New Roman" w:cs="Times New Roman"/>
                <w:b/>
                <w:bCs/>
                <w:sz w:val="24"/>
                <w:szCs w:val="24"/>
              </w:rPr>
              <w:t>specify</w:t>
            </w:r>
            <w:r w:rsidRPr="007A5126">
              <w:rPr>
                <w:rStyle w:val="longtext"/>
                <w:rFonts w:ascii="Times New Roman" w:hAnsi="Times New Roman" w:cs="Times New Roman"/>
                <w:b/>
                <w:bCs/>
                <w:sz w:val="24"/>
                <w:szCs w:val="24"/>
              </w:rPr>
              <w:t xml:space="preserve"> </w:t>
            </w:r>
            <w:r w:rsidRPr="007A5126">
              <w:rPr>
                <w:rStyle w:val="hps"/>
                <w:rFonts w:ascii="Times New Roman" w:hAnsi="Times New Roman" w:cs="Times New Roman"/>
                <w:b/>
                <w:bCs/>
                <w:sz w:val="24"/>
                <w:szCs w:val="24"/>
              </w:rPr>
              <w:t>how much</w:t>
            </w:r>
            <w:r w:rsidRPr="007A5126">
              <w:rPr>
                <w:rStyle w:val="longtext"/>
                <w:rFonts w:ascii="Times New Roman" w:hAnsi="Times New Roman" w:cs="Times New Roman"/>
                <w:b/>
                <w:bCs/>
                <w:sz w:val="24"/>
                <w:szCs w:val="24"/>
              </w:rPr>
              <w:t xml:space="preserve"> </w:t>
            </w:r>
            <w:r w:rsidRPr="007A5126">
              <w:rPr>
                <w:rStyle w:val="hps"/>
                <w:rFonts w:ascii="Times New Roman" w:hAnsi="Times New Roman" w:cs="Times New Roman"/>
                <w:b/>
                <w:bCs/>
                <w:sz w:val="24"/>
                <w:szCs w:val="24"/>
              </w:rPr>
              <w:t>you agree</w:t>
            </w:r>
            <w:r w:rsidRPr="007A5126">
              <w:rPr>
                <w:rStyle w:val="longtext"/>
                <w:rFonts w:ascii="Times New Roman" w:hAnsi="Times New Roman" w:cs="Times New Roman"/>
                <w:b/>
                <w:bCs/>
                <w:sz w:val="24"/>
                <w:szCs w:val="24"/>
              </w:rPr>
              <w:t xml:space="preserve"> </w:t>
            </w:r>
            <w:r w:rsidRPr="007A5126">
              <w:rPr>
                <w:rStyle w:val="hps"/>
                <w:rFonts w:ascii="Times New Roman" w:hAnsi="Times New Roman" w:cs="Times New Roman"/>
                <w:b/>
                <w:bCs/>
                <w:sz w:val="24"/>
                <w:szCs w:val="24"/>
              </w:rPr>
              <w:t>with</w:t>
            </w:r>
            <w:r w:rsidRPr="007A5126">
              <w:rPr>
                <w:rStyle w:val="longtext"/>
                <w:rFonts w:ascii="Times New Roman" w:hAnsi="Times New Roman" w:cs="Times New Roman"/>
                <w:b/>
                <w:bCs/>
                <w:sz w:val="24"/>
                <w:szCs w:val="24"/>
              </w:rPr>
              <w:t xml:space="preserve"> </w:t>
            </w:r>
            <w:r w:rsidRPr="007A5126">
              <w:rPr>
                <w:rStyle w:val="hps"/>
                <w:rFonts w:ascii="Times New Roman" w:hAnsi="Times New Roman" w:cs="Times New Roman"/>
                <w:b/>
                <w:bCs/>
                <w:sz w:val="24"/>
                <w:szCs w:val="24"/>
              </w:rPr>
              <w:t xml:space="preserve">these </w:t>
            </w:r>
            <w:r w:rsidRPr="007A5126">
              <w:rPr>
                <w:rFonts w:ascii="Times New Roman" w:eastAsia="Times New Roman" w:hAnsi="Times New Roman" w:cs="Times New Roman"/>
                <w:b/>
                <w:bCs/>
                <w:sz w:val="24"/>
                <w:szCs w:val="24"/>
              </w:rPr>
              <w:t>indicator</w:t>
            </w:r>
            <w:r w:rsidR="003020FE">
              <w:rPr>
                <w:rFonts w:ascii="Times New Roman" w:eastAsia="Times New Roman" w:hAnsi="Times New Roman" w:cs="Times New Roman"/>
                <w:b/>
                <w:bCs/>
                <w:sz w:val="24"/>
                <w:szCs w:val="24"/>
              </w:rPr>
              <w:t>s</w:t>
            </w:r>
            <w:r w:rsidRPr="007A5126">
              <w:rPr>
                <w:rFonts w:ascii="Times New Roman" w:eastAsia="Times New Roman" w:hAnsi="Times New Roman" w:cs="Times New Roman"/>
                <w:b/>
                <w:bCs/>
                <w:sz w:val="24"/>
                <w:szCs w:val="24"/>
              </w:rPr>
              <w:t>.</w:t>
            </w:r>
          </w:p>
        </w:tc>
      </w:tr>
      <w:tr w:rsidR="006F04B6" w:rsidRPr="007A5126" w:rsidTr="006F04B6">
        <w:trPr>
          <w:trHeight w:val="780"/>
        </w:trPr>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6F04B6" w:rsidRPr="00944718" w:rsidRDefault="006F04B6" w:rsidP="00623EF8">
            <w:pPr>
              <w:bidi w:val="0"/>
              <w:spacing w:after="0" w:line="240" w:lineRule="auto"/>
              <w:jc w:val="both"/>
              <w:rPr>
                <w:rFonts w:ascii="Times New Roman" w:eastAsia="Times New Roman" w:hAnsi="Times New Roman" w:cs="Times New Roman"/>
                <w:sz w:val="24"/>
                <w:szCs w:val="24"/>
                <w:rtl/>
              </w:rPr>
            </w:pPr>
            <w:r w:rsidRPr="00944718">
              <w:rPr>
                <w:rFonts w:ascii="Times New Roman" w:eastAsia="Times New Roman" w:hAnsi="Times New Roman" w:cs="Times New Roman"/>
                <w:sz w:val="24"/>
                <w:szCs w:val="24"/>
              </w:rPr>
              <w:t>V</w:t>
            </w:r>
            <w:r>
              <w:rPr>
                <w:rFonts w:ascii="Times New Roman" w:eastAsia="Times New Roman" w:hAnsi="Times New Roman" w:cs="Times New Roman"/>
                <w:sz w:val="24"/>
                <w:szCs w:val="24"/>
              </w:rPr>
              <w:t>ery</w:t>
            </w:r>
            <w:r w:rsidRPr="00944718">
              <w:rPr>
                <w:rFonts w:ascii="Times New Roman" w:eastAsia="Times New Roman" w:hAnsi="Times New Roman" w:cs="Times New Roman"/>
                <w:sz w:val="24"/>
                <w:szCs w:val="24"/>
              </w:rPr>
              <w:t>much</w:t>
            </w: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623EF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much</w:t>
            </w: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623EF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average</w:t>
            </w: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623EF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6F04B6" w:rsidRDefault="006F04B6" w:rsidP="00623EF8">
            <w:pPr>
              <w:bidi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Very</w:t>
            </w:r>
          </w:p>
          <w:p w:rsidR="006F04B6" w:rsidRPr="00BA2AC5" w:rsidRDefault="006F04B6" w:rsidP="00623EF8">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Low</w:t>
            </w:r>
          </w:p>
        </w:tc>
        <w:tc>
          <w:tcPr>
            <w:tcW w:w="3960" w:type="dxa"/>
            <w:gridSpan w:val="2"/>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066F6F">
            <w:pPr>
              <w:bidi w:val="0"/>
              <w:spacing w:after="0" w:line="240" w:lineRule="auto"/>
              <w:rPr>
                <w:rFonts w:ascii="Times New Roman" w:hAnsi="Times New Roman" w:cs="Times New Roman"/>
                <w:sz w:val="24"/>
                <w:szCs w:val="24"/>
              </w:rPr>
            </w:pPr>
            <w:r>
              <w:rPr>
                <w:rFonts w:ascii="Times New Roman" w:hAnsi="Times New Roman" w:cs="Times New Roman"/>
                <w:sz w:val="24"/>
                <w:szCs w:val="24"/>
              </w:rPr>
              <w:t>indicator</w:t>
            </w:r>
          </w:p>
        </w:tc>
        <w:tc>
          <w:tcPr>
            <w:tcW w:w="612" w:type="dxa"/>
            <w:gridSpan w:val="2"/>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c>
          <w:tcPr>
            <w:tcW w:w="648" w:type="dxa"/>
            <w:vMerge w:val="restart"/>
            <w:tcBorders>
              <w:top w:val="single" w:sz="8" w:space="0" w:color="9BBB59"/>
              <w:left w:val="single" w:sz="8" w:space="0" w:color="9BBB59"/>
              <w:bottom w:val="single" w:sz="8" w:space="0" w:color="9BBB59"/>
              <w:right w:val="single" w:sz="8" w:space="0" w:color="9BBB59"/>
            </w:tcBorders>
            <w:shd w:val="clear" w:color="auto" w:fill="E6EED5"/>
            <w:textDirection w:val="tbRl"/>
          </w:tcPr>
          <w:p w:rsidR="006F04B6" w:rsidRPr="007A5126" w:rsidRDefault="006F04B6" w:rsidP="00623EF8">
            <w:pPr>
              <w:bidi w:val="0"/>
              <w:spacing w:after="0" w:line="240" w:lineRule="auto"/>
              <w:ind w:left="113" w:right="113"/>
              <w:jc w:val="both"/>
              <w:rPr>
                <w:rFonts w:ascii="Times New Roman" w:hAnsi="Times New Roman" w:cs="Times New Roman"/>
                <w:b/>
                <w:bCs/>
                <w:sz w:val="24"/>
                <w:szCs w:val="24"/>
                <w:rtl/>
              </w:rPr>
            </w:pPr>
            <w:r w:rsidRPr="007A5126">
              <w:rPr>
                <w:rFonts w:ascii="Times New Roman" w:hAnsi="Times New Roman" w:cs="Times New Roman"/>
                <w:b/>
                <w:bCs/>
                <w:sz w:val="24"/>
                <w:szCs w:val="24"/>
              </w:rPr>
              <w:t xml:space="preserve">                      Information sharing</w:t>
            </w: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Style w:val="FootnoteReference"/>
                <w:rFonts w:ascii="Times New Roman" w:hAnsi="Times New Roman" w:cs="Times New Roman"/>
                <w:sz w:val="24"/>
                <w:szCs w:val="24"/>
                <w:vertAlign w:val="baseline"/>
              </w:rPr>
              <w:t>Hyperlinks to</w:t>
            </w:r>
            <w:r w:rsidRPr="007A5126">
              <w:rPr>
                <w:rStyle w:val="FootnoteReference"/>
                <w:rFonts w:ascii="Times New Roman" w:hAnsi="Times New Roman" w:cs="Times New Roman"/>
                <w:sz w:val="24"/>
                <w:szCs w:val="24"/>
                <w:vertAlign w:val="baseline"/>
                <w:rtl/>
              </w:rPr>
              <w:t xml:space="preserve"> </w:t>
            </w:r>
            <w:r w:rsidRPr="007A5126">
              <w:rPr>
                <w:rStyle w:val="FootnoteReference"/>
                <w:rFonts w:ascii="Times New Roman" w:hAnsi="Times New Roman" w:cs="Times New Roman"/>
                <w:sz w:val="24"/>
                <w:szCs w:val="24"/>
                <w:vertAlign w:val="baseline"/>
              </w:rPr>
              <w:t xml:space="preserve">Blogs </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r w:rsidRPr="007A5126">
              <w:rPr>
                <w:rFonts w:ascii="Times New Roman" w:hAnsi="Times New Roman" w:cs="Times New Roman"/>
                <w:sz w:val="24"/>
                <w:szCs w:val="24"/>
              </w:rPr>
              <w:t>1</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8C763C" w:rsidP="00066F6F">
            <w:pPr>
              <w:pStyle w:val="FootnoteText"/>
              <w:rPr>
                <w:rStyle w:val="FootnoteReference"/>
                <w:rFonts w:ascii="Times New Roman" w:hAnsi="Times New Roman" w:cs="Times New Roman"/>
                <w:sz w:val="24"/>
                <w:szCs w:val="24"/>
                <w:vertAlign w:val="baseline"/>
              </w:rPr>
            </w:pPr>
            <w:r w:rsidRPr="007A5126">
              <w:rPr>
                <w:rStyle w:val="FootnoteReference"/>
                <w:rFonts w:ascii="Times New Roman" w:hAnsi="Times New Roman" w:cs="Times New Roman"/>
                <w:sz w:val="24"/>
                <w:szCs w:val="24"/>
                <w:vertAlign w:val="baseline"/>
              </w:rPr>
              <w:t>Micro blo</w:t>
            </w:r>
            <w:r>
              <w:rPr>
                <w:rFonts w:ascii="Times New Roman" w:hAnsi="Times New Roman" w:cs="Times New Roman"/>
                <w:sz w:val="24"/>
                <w:szCs w:val="24"/>
              </w:rPr>
              <w:t>gs</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2</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Style w:val="FootnoteReference"/>
                <w:rFonts w:ascii="Times New Roman" w:hAnsi="Times New Roman" w:cs="Times New Roman"/>
                <w:sz w:val="24"/>
                <w:szCs w:val="24"/>
                <w:vertAlign w:val="baseline"/>
              </w:rPr>
              <w:t>Hyperlinks to</w:t>
            </w:r>
            <w:r w:rsidRPr="007A5126">
              <w:rPr>
                <w:rStyle w:val="FootnoteReference"/>
                <w:rFonts w:ascii="Times New Roman" w:hAnsi="Times New Roman" w:cs="Times New Roman"/>
                <w:sz w:val="24"/>
                <w:szCs w:val="24"/>
                <w:vertAlign w:val="baseline"/>
                <w:rtl/>
              </w:rPr>
              <w:t xml:space="preserve"> </w:t>
            </w:r>
            <w:r w:rsidRPr="007A5126">
              <w:rPr>
                <w:rStyle w:val="FootnoteReference"/>
                <w:rFonts w:ascii="Times New Roman" w:hAnsi="Times New Roman" w:cs="Times New Roman"/>
                <w:sz w:val="24"/>
                <w:szCs w:val="24"/>
                <w:vertAlign w:val="baseline"/>
              </w:rPr>
              <w:t>vlog</w:t>
            </w:r>
            <w:r w:rsidR="00775130">
              <w:rPr>
                <w:rFonts w:ascii="Times New Roman" w:hAnsi="Times New Roman" w:cs="Times New Roman"/>
                <w:sz w:val="24"/>
                <w:szCs w:val="24"/>
              </w:rPr>
              <w:t>s</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r w:rsidRPr="007A5126">
              <w:rPr>
                <w:rFonts w:ascii="Times New Roman" w:hAnsi="Times New Roman" w:cs="Times New Roman"/>
                <w:sz w:val="24"/>
                <w:szCs w:val="24"/>
              </w:rPr>
              <w:t>3</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Style w:val="FootnoteReference"/>
                <w:rFonts w:ascii="Times New Roman" w:hAnsi="Times New Roman" w:cs="Times New Roman"/>
                <w:sz w:val="24"/>
                <w:szCs w:val="24"/>
                <w:vertAlign w:val="baseline"/>
              </w:rPr>
              <w:t>Real time webcasts of the event</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r w:rsidRPr="007A5126">
              <w:rPr>
                <w:rFonts w:ascii="Times New Roman" w:hAnsi="Times New Roman" w:cs="Times New Roman"/>
                <w:sz w:val="24"/>
                <w:szCs w:val="24"/>
              </w:rPr>
              <w:t>4</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Style w:val="FootnoteReference"/>
                <w:rFonts w:ascii="Times New Roman" w:hAnsi="Times New Roman" w:cs="Times New Roman"/>
                <w:sz w:val="24"/>
                <w:szCs w:val="24"/>
                <w:vertAlign w:val="baseline"/>
              </w:rPr>
              <w:t xml:space="preserve">vodcast </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5</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Fonts w:ascii="Times New Roman" w:hAnsi="Times New Roman" w:cs="Times New Roman"/>
                <w:sz w:val="24"/>
                <w:szCs w:val="24"/>
              </w:rPr>
              <w:t xml:space="preserve">Podcast </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6</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Style w:val="FootnoteReference"/>
                <w:rFonts w:ascii="Times New Roman" w:hAnsi="Times New Roman" w:cs="Times New Roman"/>
                <w:sz w:val="24"/>
                <w:szCs w:val="24"/>
                <w:vertAlign w:val="baseline"/>
              </w:rPr>
              <w:t xml:space="preserve">Widgets </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7</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tl/>
                <w:lang w:bidi="fa-IR"/>
              </w:rPr>
            </w:pPr>
            <w:r w:rsidRPr="007A5126">
              <w:rPr>
                <w:rStyle w:val="FootnoteReference"/>
                <w:rFonts w:ascii="Times New Roman" w:hAnsi="Times New Roman" w:cs="Times New Roman"/>
                <w:sz w:val="24"/>
                <w:szCs w:val="24"/>
                <w:vertAlign w:val="baseline"/>
              </w:rPr>
              <w:t xml:space="preserve"> Gadgets</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8</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sz w:val="24"/>
                <w:szCs w:val="24"/>
                <w:rtl/>
                <w:lang w:bidi="fa-IR"/>
              </w:rPr>
            </w:pPr>
            <w:r w:rsidRPr="007A5126">
              <w:rPr>
                <w:rStyle w:val="FootnoteReference"/>
                <w:rFonts w:ascii="Times New Roman" w:hAnsi="Times New Roman" w:cs="Times New Roman"/>
                <w:sz w:val="24"/>
                <w:szCs w:val="24"/>
                <w:vertAlign w:val="baseline"/>
              </w:rPr>
              <w:t xml:space="preserve"> Pipes</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9</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rPr>
            </w:pPr>
            <w:r w:rsidRPr="007A5126">
              <w:rPr>
                <w:rFonts w:ascii="Times New Roman" w:hAnsi="Times New Roman" w:cs="Times New Roman"/>
                <w:sz w:val="24"/>
                <w:szCs w:val="24"/>
              </w:rPr>
              <w:t>Link to official YouTube videos</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10</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313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Official Twitter account</w:t>
            </w:r>
          </w:p>
        </w:tc>
        <w:tc>
          <w:tcPr>
            <w:tcW w:w="900" w:type="dxa"/>
            <w:gridSpan w:val="2"/>
            <w:vMerge w:val="restart"/>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sz w:val="24"/>
                <w:szCs w:val="24"/>
              </w:rPr>
            </w:pPr>
          </w:p>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Social</w:t>
            </w:r>
          </w:p>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Net</w:t>
            </w:r>
          </w:p>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Fonts w:ascii="Times New Roman" w:hAnsi="Times New Roman" w:cs="Times New Roman"/>
                <w:sz w:val="24"/>
                <w:szCs w:val="24"/>
              </w:rPr>
              <w:t>work</w:t>
            </w:r>
          </w:p>
        </w:tc>
        <w:tc>
          <w:tcPr>
            <w:tcW w:w="540" w:type="dxa"/>
            <w:vMerge w:val="restart"/>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pStyle w:val="FootnoteText"/>
              <w:jc w:val="both"/>
              <w:rPr>
                <w:rFonts w:ascii="Times New Roman" w:hAnsi="Times New Roman" w:cs="Times New Roman"/>
                <w:sz w:val="24"/>
                <w:szCs w:val="24"/>
              </w:rPr>
            </w:pPr>
          </w:p>
          <w:p w:rsidR="007A5126" w:rsidRPr="007A5126" w:rsidRDefault="007A5126" w:rsidP="007A5126">
            <w:pPr>
              <w:bidi w:val="0"/>
              <w:spacing w:after="0" w:line="240" w:lineRule="auto"/>
              <w:jc w:val="both"/>
              <w:rPr>
                <w:rFonts w:ascii="Times New Roman" w:hAnsi="Times New Roman" w:cs="Times New Roman"/>
                <w:sz w:val="24"/>
                <w:szCs w:val="24"/>
              </w:rPr>
            </w:pPr>
          </w:p>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11</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313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Official</w:t>
            </w:r>
            <w:r w:rsidRPr="007A5126">
              <w:rPr>
                <w:rStyle w:val="FootnoteReference"/>
                <w:rFonts w:ascii="Times New Roman" w:hAnsi="Times New Roman" w:cs="Times New Roman"/>
                <w:sz w:val="24"/>
                <w:szCs w:val="24"/>
                <w:vertAlign w:val="baseline"/>
                <w:rtl/>
              </w:rPr>
              <w:t xml:space="preserve"> </w:t>
            </w:r>
            <w:r w:rsidRPr="007A5126">
              <w:rPr>
                <w:rStyle w:val="FootnoteReference"/>
                <w:rFonts w:ascii="Times New Roman" w:hAnsi="Times New Roman" w:cs="Times New Roman"/>
                <w:sz w:val="24"/>
                <w:szCs w:val="24"/>
                <w:vertAlign w:val="baseline"/>
              </w:rPr>
              <w:t>Facebook group</w:t>
            </w:r>
          </w:p>
        </w:tc>
        <w:tc>
          <w:tcPr>
            <w:tcW w:w="900" w:type="dxa"/>
            <w:gridSpan w:val="2"/>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Pr>
            </w:pPr>
          </w:p>
        </w:tc>
        <w:tc>
          <w:tcPr>
            <w:tcW w:w="540"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pStyle w:val="FootnoteText"/>
              <w:jc w:val="both"/>
              <w:rPr>
                <w:rFonts w:ascii="Times New Roman" w:hAnsi="Times New Roman" w:cs="Times New Roman"/>
                <w:sz w:val="24"/>
                <w:szCs w:val="24"/>
              </w:rPr>
            </w:pP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313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Official Facebook page</w:t>
            </w:r>
          </w:p>
        </w:tc>
        <w:tc>
          <w:tcPr>
            <w:tcW w:w="900" w:type="dxa"/>
            <w:gridSpan w:val="2"/>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Pr>
            </w:pPr>
          </w:p>
        </w:tc>
        <w:tc>
          <w:tcPr>
            <w:tcW w:w="540"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pStyle w:val="FootnoteText"/>
              <w:jc w:val="both"/>
              <w:rPr>
                <w:rFonts w:ascii="Times New Roman" w:hAnsi="Times New Roman" w:cs="Times New Roman"/>
                <w:sz w:val="24"/>
                <w:szCs w:val="24"/>
              </w:rPr>
            </w:pP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313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Official LinkedIn group</w:t>
            </w:r>
          </w:p>
        </w:tc>
        <w:tc>
          <w:tcPr>
            <w:tcW w:w="900" w:type="dxa"/>
            <w:gridSpan w:val="2"/>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Pr>
            </w:pPr>
          </w:p>
        </w:tc>
        <w:tc>
          <w:tcPr>
            <w:tcW w:w="540"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pStyle w:val="FootnoteText"/>
              <w:jc w:val="both"/>
              <w:rPr>
                <w:rFonts w:ascii="Times New Roman" w:hAnsi="Times New Roman" w:cs="Times New Roman"/>
                <w:sz w:val="24"/>
                <w:szCs w:val="24"/>
              </w:rPr>
            </w:pP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313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Official YouTube channel</w:t>
            </w:r>
          </w:p>
        </w:tc>
        <w:tc>
          <w:tcPr>
            <w:tcW w:w="900" w:type="dxa"/>
            <w:gridSpan w:val="2"/>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tl/>
              </w:rPr>
            </w:pPr>
          </w:p>
        </w:tc>
        <w:tc>
          <w:tcPr>
            <w:tcW w:w="540"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pStyle w:val="FootnoteText"/>
              <w:jc w:val="both"/>
              <w:rPr>
                <w:rFonts w:ascii="Times New Roman" w:hAnsi="Times New Roman" w:cs="Times New Roman"/>
                <w:sz w:val="24"/>
                <w:szCs w:val="24"/>
              </w:rPr>
            </w:pP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313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Fonts w:ascii="Times New Roman" w:hAnsi="Times New Roman" w:cs="Times New Roman"/>
                <w:sz w:val="24"/>
                <w:szCs w:val="24"/>
              </w:rPr>
              <w:t>Other social network</w:t>
            </w:r>
          </w:p>
        </w:tc>
        <w:tc>
          <w:tcPr>
            <w:tcW w:w="900" w:type="dxa"/>
            <w:gridSpan w:val="2"/>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tl/>
              </w:rPr>
            </w:pPr>
          </w:p>
        </w:tc>
        <w:tc>
          <w:tcPr>
            <w:tcW w:w="540"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pStyle w:val="FootnoteText"/>
              <w:jc w:val="both"/>
              <w:rPr>
                <w:rFonts w:ascii="Times New Roman" w:hAnsi="Times New Roman" w:cs="Times New Roman"/>
                <w:sz w:val="24"/>
                <w:szCs w:val="24"/>
              </w:rPr>
            </w:pP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Uploading picture of violations</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12</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Uploading v</w:t>
            </w:r>
            <w:r w:rsidRPr="007A5126">
              <w:rPr>
                <w:rFonts w:ascii="Times New Roman" w:hAnsi="Times New Roman" w:cs="Times New Roman"/>
                <w:sz w:val="24"/>
                <w:szCs w:val="24"/>
              </w:rPr>
              <w:t>ideo</w:t>
            </w:r>
            <w:r w:rsidRPr="007A5126">
              <w:rPr>
                <w:rStyle w:val="FootnoteReference"/>
                <w:rFonts w:ascii="Times New Roman" w:hAnsi="Times New Roman" w:cs="Times New Roman"/>
                <w:sz w:val="24"/>
                <w:szCs w:val="24"/>
                <w:vertAlign w:val="baseline"/>
              </w:rPr>
              <w:t xml:space="preserve"> of violations</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13</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color w:val="000000"/>
                <w:sz w:val="24"/>
                <w:szCs w:val="24"/>
                <w:rtl/>
                <w:lang w:bidi="fa-IR"/>
              </w:rPr>
            </w:pPr>
            <w:r w:rsidRPr="007A5126">
              <w:rPr>
                <w:rStyle w:val="FootnoteReference"/>
                <w:rFonts w:ascii="Times New Roman" w:hAnsi="Times New Roman" w:cs="Times New Roman"/>
                <w:sz w:val="24"/>
                <w:szCs w:val="24"/>
                <w:vertAlign w:val="baseline"/>
              </w:rPr>
              <w:t>Upload photo (photo sharing)</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14</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Style w:val="FootnoteReference"/>
                <w:rFonts w:ascii="Times New Roman" w:hAnsi="Times New Roman" w:cs="Times New Roman"/>
                <w:sz w:val="24"/>
                <w:szCs w:val="24"/>
                <w:vertAlign w:val="baseline"/>
              </w:rPr>
              <w:t>video sharing</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15</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Fonts w:ascii="Times New Roman" w:hAnsi="Times New Roman" w:cs="Times New Roman"/>
                <w:sz w:val="24"/>
                <w:szCs w:val="24"/>
              </w:rPr>
              <w:t>Competition</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16</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Geospatial interface</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17</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Style w:val="FootnoteReference"/>
                <w:rFonts w:ascii="Times New Roman" w:hAnsi="Times New Roman" w:cs="Times New Roman"/>
                <w:sz w:val="24"/>
                <w:szCs w:val="24"/>
                <w:vertAlign w:val="baseline"/>
              </w:rPr>
              <w:t>using ideation platforms to crowd-source diverse and innovative ideas</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18</w:t>
            </w:r>
          </w:p>
          <w:p w:rsidR="007A5126" w:rsidRPr="007A5126" w:rsidRDefault="007A5126" w:rsidP="007A5126">
            <w:pPr>
              <w:bidi w:val="0"/>
              <w:spacing w:after="0" w:line="240" w:lineRule="auto"/>
              <w:jc w:val="both"/>
              <w:rPr>
                <w:rFonts w:ascii="Times New Roman" w:hAnsi="Times New Roman" w:cs="Times New Roman"/>
                <w:sz w:val="24"/>
                <w:szCs w:val="24"/>
              </w:rPr>
            </w:pP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Political blog</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w:t>
            </w:r>
          </w:p>
        </w:tc>
        <w:tc>
          <w:tcPr>
            <w:tcW w:w="648" w:type="dxa"/>
            <w:vMerge w:val="restart"/>
            <w:tcBorders>
              <w:top w:val="single" w:sz="8" w:space="0" w:color="9BBB59"/>
              <w:left w:val="single" w:sz="8" w:space="0" w:color="9BBB59"/>
              <w:bottom w:val="single" w:sz="8" w:space="0" w:color="9BBB59"/>
              <w:right w:val="single" w:sz="8" w:space="0" w:color="9BBB59"/>
            </w:tcBorders>
            <w:shd w:val="clear" w:color="auto" w:fill="E6EED5"/>
            <w:textDirection w:val="tbRl"/>
          </w:tcPr>
          <w:p w:rsidR="007A5126" w:rsidRPr="007A5126" w:rsidRDefault="007A5126" w:rsidP="007A5126">
            <w:pPr>
              <w:bidi w:val="0"/>
              <w:spacing w:after="0" w:line="240" w:lineRule="auto"/>
              <w:ind w:left="113" w:right="113"/>
              <w:jc w:val="both"/>
              <w:rPr>
                <w:rFonts w:ascii="Times New Roman" w:hAnsi="Times New Roman" w:cs="Times New Roman"/>
                <w:b/>
                <w:bCs/>
                <w:i/>
                <w:iCs/>
                <w:sz w:val="24"/>
                <w:szCs w:val="24"/>
              </w:rPr>
            </w:pPr>
            <w:r w:rsidRPr="007A5126">
              <w:rPr>
                <w:rFonts w:ascii="Times New Roman" w:hAnsi="Times New Roman" w:cs="Times New Roman"/>
                <w:b/>
                <w:bCs/>
                <w:sz w:val="24"/>
                <w:szCs w:val="24"/>
              </w:rPr>
              <w:t>Politica</w:t>
            </w:r>
            <w:r w:rsidR="00B76DBB">
              <w:rPr>
                <w:rFonts w:ascii="Times New Roman" w:hAnsi="Times New Roman" w:cs="Times New Roman"/>
                <w:b/>
                <w:bCs/>
                <w:sz w:val="24"/>
                <w:szCs w:val="24"/>
              </w:rPr>
              <w:t>l</w:t>
            </w:r>
            <w:r w:rsidRPr="007A5126">
              <w:rPr>
                <w:rFonts w:ascii="Times New Roman" w:hAnsi="Times New Roman" w:cs="Times New Roman"/>
                <w:b/>
                <w:bCs/>
                <w:sz w:val="24"/>
                <w:szCs w:val="24"/>
              </w:rPr>
              <w:t xml:space="preserve"> participati</w:t>
            </w:r>
            <w:r w:rsidRPr="007A5126">
              <w:rPr>
                <w:rFonts w:ascii="Times New Roman" w:hAnsi="Times New Roman" w:cs="Times New Roman"/>
                <w:b/>
                <w:bCs/>
                <w:i/>
                <w:iCs/>
                <w:sz w:val="24"/>
                <w:szCs w:val="24"/>
              </w:rPr>
              <w:t>on</w:t>
            </w: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 xml:space="preserve">online Voting </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2</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Style w:val="FootnoteReference"/>
                <w:rFonts w:ascii="Times New Roman" w:hAnsi="Times New Roman" w:cs="Times New Roman"/>
                <w:sz w:val="24"/>
                <w:szCs w:val="24"/>
                <w:vertAlign w:val="baseline"/>
              </w:rPr>
            </w:pPr>
            <w:r w:rsidRPr="007A5126">
              <w:rPr>
                <w:rStyle w:val="FootnoteReference"/>
                <w:rFonts w:ascii="Times New Roman" w:hAnsi="Times New Roman" w:cs="Times New Roman"/>
                <w:sz w:val="24"/>
                <w:szCs w:val="24"/>
                <w:vertAlign w:val="baseline"/>
              </w:rPr>
              <w:t>feedback to policy</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3</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Style w:val="FootnoteReference"/>
                <w:rFonts w:ascii="Times New Roman" w:hAnsi="Times New Roman" w:cs="Times New Roman"/>
                <w:sz w:val="24"/>
                <w:szCs w:val="24"/>
                <w:vertAlign w:val="baseline"/>
                <w:rtl/>
              </w:rPr>
            </w:pPr>
            <w:r w:rsidRPr="007A5126">
              <w:rPr>
                <w:rStyle w:val="FootnoteReference"/>
                <w:rFonts w:ascii="Times New Roman" w:hAnsi="Times New Roman" w:cs="Times New Roman"/>
                <w:sz w:val="24"/>
                <w:szCs w:val="24"/>
                <w:vertAlign w:val="baseline"/>
              </w:rPr>
              <w:t>Participation in  online e rule</w:t>
            </w:r>
            <w:r w:rsidRPr="007A5126">
              <w:rPr>
                <w:rStyle w:val="FootnoteReference"/>
                <w:rFonts w:ascii="Times New Roman" w:hAnsi="Times New Roman" w:cs="Times New Roman"/>
                <w:sz w:val="24"/>
                <w:szCs w:val="24"/>
                <w:vertAlign w:val="baseline"/>
                <w:rtl/>
              </w:rPr>
              <w:t>/</w:t>
            </w:r>
            <w:r w:rsidRPr="007A5126">
              <w:rPr>
                <w:rStyle w:val="FootnoteReference"/>
                <w:rFonts w:ascii="Times New Roman" w:hAnsi="Times New Roman" w:cs="Times New Roman"/>
                <w:sz w:val="24"/>
                <w:szCs w:val="24"/>
                <w:vertAlign w:val="baseline"/>
              </w:rPr>
              <w:t>policy making</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4</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rPr>
          <w:trHeight w:val="418"/>
        </w:trPr>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Social network</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5</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sz w:val="24"/>
                <w:szCs w:val="24"/>
              </w:rPr>
            </w:pPr>
            <w:r w:rsidRPr="007A5126">
              <w:rPr>
                <w:rStyle w:val="FootnoteReference"/>
                <w:rFonts w:ascii="Times New Roman" w:hAnsi="Times New Roman" w:cs="Times New Roman"/>
                <w:sz w:val="24"/>
                <w:szCs w:val="24"/>
                <w:vertAlign w:val="baseline"/>
              </w:rPr>
              <w:t>Rating System for Services</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w:t>
            </w:r>
          </w:p>
        </w:tc>
        <w:tc>
          <w:tcPr>
            <w:tcW w:w="648" w:type="dxa"/>
            <w:vMerge w:val="restart"/>
            <w:tcBorders>
              <w:top w:val="single" w:sz="8" w:space="0" w:color="9BBB59"/>
              <w:left w:val="single" w:sz="8" w:space="0" w:color="9BBB59"/>
              <w:bottom w:val="single" w:sz="8" w:space="0" w:color="9BBB59"/>
              <w:right w:val="single" w:sz="8" w:space="0" w:color="9BBB59"/>
            </w:tcBorders>
            <w:shd w:val="clear" w:color="auto" w:fill="auto"/>
            <w:textDirection w:val="tbRl"/>
          </w:tcPr>
          <w:p w:rsidR="007A5126" w:rsidRPr="007A5126" w:rsidRDefault="007A5126" w:rsidP="007A5126">
            <w:pPr>
              <w:bidi w:val="0"/>
              <w:jc w:val="both"/>
              <w:rPr>
                <w:rFonts w:ascii="Times New Roman" w:hAnsi="Times New Roman" w:cs="Times New Roman"/>
                <w:b/>
                <w:bCs/>
                <w:color w:val="540048"/>
                <w:sz w:val="24"/>
                <w:szCs w:val="24"/>
              </w:rPr>
            </w:pPr>
            <w:r w:rsidRPr="007A5126">
              <w:rPr>
                <w:rFonts w:ascii="Times New Roman" w:hAnsi="Times New Roman" w:cs="Times New Roman"/>
                <w:b/>
                <w:bCs/>
                <w:color w:val="540048"/>
                <w:sz w:val="24"/>
                <w:szCs w:val="24"/>
              </w:rPr>
              <w:t>E-consultation</w:t>
            </w:r>
          </w:p>
          <w:p w:rsidR="007A5126" w:rsidRPr="007A5126" w:rsidRDefault="007A5126" w:rsidP="007A5126">
            <w:pPr>
              <w:bidi w:val="0"/>
              <w:spacing w:after="0" w:line="240" w:lineRule="auto"/>
              <w:ind w:left="113" w:right="113"/>
              <w:jc w:val="both"/>
              <w:rPr>
                <w:rFonts w:ascii="Times New Roman" w:hAnsi="Times New Roman" w:cs="Times New Roman"/>
                <w:sz w:val="24"/>
                <w:szCs w:val="24"/>
                <w:rtl/>
              </w:rPr>
            </w:pPr>
          </w:p>
          <w:p w:rsidR="007A5126" w:rsidRPr="007A5126" w:rsidRDefault="007A5126" w:rsidP="007A5126">
            <w:pPr>
              <w:bidi w:val="0"/>
              <w:spacing w:after="0" w:line="240" w:lineRule="auto"/>
              <w:ind w:left="113" w:right="113"/>
              <w:jc w:val="both"/>
              <w:rPr>
                <w:rFonts w:ascii="Times New Roman" w:hAnsi="Times New Roman" w:cs="Times New Roman"/>
                <w:sz w:val="24"/>
                <w:szCs w:val="24"/>
                <w:rtl/>
              </w:rPr>
            </w:pPr>
          </w:p>
          <w:p w:rsidR="007A5126" w:rsidRPr="007A5126" w:rsidRDefault="007A5126" w:rsidP="007A5126">
            <w:pPr>
              <w:bidi w:val="0"/>
              <w:spacing w:after="0" w:line="240" w:lineRule="auto"/>
              <w:ind w:left="113" w:right="113"/>
              <w:jc w:val="both"/>
              <w:rPr>
                <w:rFonts w:ascii="Times New Roman" w:hAnsi="Times New Roman" w:cs="Times New Roman"/>
                <w:sz w:val="24"/>
                <w:szCs w:val="24"/>
                <w:rtl/>
              </w:rPr>
            </w:pPr>
          </w:p>
          <w:p w:rsidR="007A5126" w:rsidRPr="007A5126" w:rsidRDefault="007A5126" w:rsidP="007A5126">
            <w:pPr>
              <w:bidi w:val="0"/>
              <w:spacing w:after="0" w:line="240" w:lineRule="auto"/>
              <w:ind w:left="113" w:right="113"/>
              <w:jc w:val="both"/>
              <w:rPr>
                <w:rFonts w:ascii="Times New Roman" w:hAnsi="Times New Roman" w:cs="Times New Roman"/>
                <w:sz w:val="24"/>
                <w:szCs w:val="24"/>
                <w:rtl/>
              </w:rPr>
            </w:pPr>
          </w:p>
          <w:p w:rsidR="007A5126" w:rsidRPr="007A5126" w:rsidRDefault="007A5126" w:rsidP="007A5126">
            <w:pPr>
              <w:bidi w:val="0"/>
              <w:spacing w:after="0" w:line="240" w:lineRule="auto"/>
              <w:ind w:left="113" w:right="113"/>
              <w:jc w:val="both"/>
              <w:rPr>
                <w:rFonts w:ascii="Times New Roman" w:hAnsi="Times New Roman" w:cs="Times New Roman"/>
                <w:sz w:val="24"/>
                <w:szCs w:val="24"/>
                <w:rtl/>
              </w:rPr>
            </w:pPr>
          </w:p>
          <w:p w:rsidR="007A5126" w:rsidRPr="007A5126" w:rsidRDefault="007A5126" w:rsidP="007A5126">
            <w:pPr>
              <w:bidi w:val="0"/>
              <w:spacing w:after="0" w:line="240" w:lineRule="auto"/>
              <w:ind w:left="113" w:right="113"/>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City survey</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2</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Short poll</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3</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Pr>
            </w:pPr>
            <w:r w:rsidRPr="007A5126">
              <w:rPr>
                <w:rStyle w:val="FootnoteReference"/>
                <w:rFonts w:ascii="Times New Roman" w:hAnsi="Times New Roman" w:cs="Times New Roman"/>
                <w:sz w:val="24"/>
                <w:szCs w:val="24"/>
                <w:vertAlign w:val="baseline"/>
              </w:rPr>
              <w:t>online bidding</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4</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sz w:val="24"/>
                <w:szCs w:val="24"/>
              </w:rPr>
            </w:pPr>
            <w:r w:rsidRPr="007A5126">
              <w:rPr>
                <w:rStyle w:val="FootnoteReference"/>
                <w:rFonts w:ascii="Times New Roman" w:hAnsi="Times New Roman" w:cs="Times New Roman"/>
                <w:sz w:val="24"/>
                <w:szCs w:val="24"/>
                <w:vertAlign w:val="baseline"/>
              </w:rPr>
              <w:t>Opinion Surveys or feedback forms</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5</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Blogs</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6</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sz w:val="24"/>
                <w:szCs w:val="24"/>
              </w:rPr>
            </w:pPr>
            <w:r w:rsidRPr="007A5126">
              <w:rPr>
                <w:rStyle w:val="FootnoteReference"/>
                <w:rFonts w:ascii="Times New Roman" w:hAnsi="Times New Roman" w:cs="Times New Roman"/>
                <w:sz w:val="24"/>
                <w:szCs w:val="24"/>
                <w:vertAlign w:val="baseline"/>
              </w:rPr>
              <w:t>Online petitions</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7</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Listservs or newsgroups</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8</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Tagging</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9</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Pr>
            </w:pPr>
            <w:r w:rsidRPr="007A5126">
              <w:rPr>
                <w:rStyle w:val="FootnoteReference"/>
                <w:rFonts w:ascii="Times New Roman" w:hAnsi="Times New Roman" w:cs="Times New Roman"/>
                <w:sz w:val="24"/>
                <w:szCs w:val="24"/>
                <w:vertAlign w:val="baseline"/>
              </w:rPr>
              <w:t>social bookmarking systems</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10</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sz w:val="24"/>
                <w:szCs w:val="24"/>
              </w:rPr>
            </w:pPr>
            <w:r w:rsidRPr="007A5126">
              <w:rPr>
                <w:rStyle w:val="FootnoteReference"/>
                <w:rFonts w:ascii="Times New Roman" w:hAnsi="Times New Roman" w:cs="Times New Roman"/>
                <w:sz w:val="24"/>
                <w:szCs w:val="24"/>
                <w:vertAlign w:val="baseline"/>
              </w:rPr>
              <w:t>New features are tested by the users themselves (e.g. the company invite the customer to (also with a competition) to test the products and give feedback</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11</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Pr>
            </w:pPr>
            <w:r w:rsidRPr="007A5126">
              <w:rPr>
                <w:rStyle w:val="FootnoteReference"/>
                <w:rFonts w:ascii="Times New Roman" w:hAnsi="Times New Roman" w:cs="Times New Roman"/>
                <w:sz w:val="24"/>
                <w:szCs w:val="24"/>
                <w:vertAlign w:val="baseline"/>
              </w:rPr>
              <w:t xml:space="preserve">capability to respond to the public's feedback timely </w:t>
            </w:r>
            <w:r w:rsidRPr="007A5126">
              <w:rPr>
                <w:rStyle w:val="FootnoteReference"/>
                <w:rFonts w:ascii="Times New Roman" w:hAnsi="Times New Roman" w:cs="Times New Roman"/>
                <w:sz w:val="24"/>
                <w:szCs w:val="24"/>
                <w:vertAlign w:val="baseline"/>
                <w:rtl/>
              </w:rPr>
              <w:t>،</w:t>
            </w:r>
            <w:r w:rsidRPr="007A5126">
              <w:rPr>
                <w:rStyle w:val="FootnoteReference"/>
                <w:rFonts w:ascii="Times New Roman" w:hAnsi="Times New Roman" w:cs="Times New Roman"/>
                <w:sz w:val="24"/>
                <w:szCs w:val="24"/>
                <w:vertAlign w:val="baseline"/>
              </w:rPr>
              <w:t xml:space="preserve"> instant</w:t>
            </w:r>
            <w:r w:rsidR="00B76DBB">
              <w:t xml:space="preserve"> </w:t>
            </w:r>
            <w:r w:rsidRPr="007A5126">
              <w:rPr>
                <w:rStyle w:val="FootnoteReference"/>
                <w:rFonts w:ascii="Times New Roman" w:hAnsi="Times New Roman" w:cs="Times New Roman"/>
                <w:sz w:val="24"/>
                <w:szCs w:val="24"/>
                <w:vertAlign w:val="baseline"/>
              </w:rPr>
              <w:t>and consistently</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12</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066F6F">
            <w:pPr>
              <w:pStyle w:val="FootnoteText"/>
              <w:rPr>
                <w:rFonts w:ascii="Times New Roman" w:hAnsi="Times New Roman" w:cs="Times New Roman"/>
                <w:sz w:val="24"/>
                <w:szCs w:val="24"/>
              </w:rPr>
            </w:pPr>
            <w:r w:rsidRPr="007A5126">
              <w:rPr>
                <w:rFonts w:ascii="Times New Roman" w:hAnsi="Times New Roman" w:cs="Times New Roman"/>
                <w:sz w:val="24"/>
                <w:szCs w:val="24"/>
              </w:rPr>
              <w:t>Linking public input</w:t>
            </w:r>
          </w:p>
        </w:tc>
        <w:tc>
          <w:tcPr>
            <w:tcW w:w="540"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13</w:t>
            </w:r>
          </w:p>
        </w:tc>
        <w:tc>
          <w:tcPr>
            <w:tcW w:w="648" w:type="dxa"/>
            <w:vMerge/>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623EF8">
        <w:tc>
          <w:tcPr>
            <w:tcW w:w="782"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81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99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72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tl/>
              </w:rPr>
            </w:pPr>
          </w:p>
        </w:tc>
        <w:tc>
          <w:tcPr>
            <w:tcW w:w="4032" w:type="dxa"/>
            <w:gridSpan w:val="3"/>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066F6F">
            <w:pPr>
              <w:pStyle w:val="FootnoteText"/>
              <w:rPr>
                <w:rFonts w:ascii="Times New Roman" w:hAnsi="Times New Roman" w:cs="Times New Roman"/>
                <w:sz w:val="24"/>
                <w:szCs w:val="24"/>
              </w:rPr>
            </w:pPr>
            <w:r w:rsidRPr="007A5126">
              <w:rPr>
                <w:rStyle w:val="FootnoteReference"/>
                <w:rFonts w:ascii="Times New Roman" w:hAnsi="Times New Roman" w:cs="Times New Roman"/>
                <w:sz w:val="24"/>
                <w:szCs w:val="24"/>
                <w:vertAlign w:val="baseline"/>
              </w:rPr>
              <w:t>on-going, community-based dialogues</w:t>
            </w:r>
          </w:p>
        </w:tc>
        <w:tc>
          <w:tcPr>
            <w:tcW w:w="540" w:type="dxa"/>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r w:rsidRPr="007A5126">
              <w:rPr>
                <w:rFonts w:ascii="Times New Roman" w:hAnsi="Times New Roman" w:cs="Times New Roman"/>
                <w:sz w:val="24"/>
                <w:szCs w:val="24"/>
              </w:rPr>
              <w:t>14</w:t>
            </w:r>
          </w:p>
        </w:tc>
        <w:tc>
          <w:tcPr>
            <w:tcW w:w="648" w:type="dxa"/>
            <w:vMerge/>
            <w:tcBorders>
              <w:top w:val="single" w:sz="8" w:space="0" w:color="9BBB59"/>
              <w:left w:val="single" w:sz="8" w:space="0" w:color="9BBB59"/>
              <w:bottom w:val="single" w:sz="8" w:space="0" w:color="9BBB59"/>
              <w:right w:val="single" w:sz="8" w:space="0" w:color="9BBB59"/>
            </w:tcBorders>
            <w:shd w:val="clear" w:color="auto" w:fill="E6EED5"/>
          </w:tcPr>
          <w:p w:rsidR="007A5126" w:rsidRPr="007A5126" w:rsidRDefault="007A5126" w:rsidP="007A5126">
            <w:pPr>
              <w:bidi w:val="0"/>
              <w:spacing w:after="0" w:line="240" w:lineRule="auto"/>
              <w:jc w:val="both"/>
              <w:rPr>
                <w:rFonts w:ascii="Times New Roman" w:hAnsi="Times New Roman" w:cs="Times New Roman"/>
                <w:sz w:val="24"/>
                <w:szCs w:val="24"/>
              </w:rPr>
            </w:pPr>
          </w:p>
        </w:tc>
      </w:tr>
      <w:tr w:rsidR="007A5126" w:rsidRPr="007A5126" w:rsidTr="007A5126">
        <w:tc>
          <w:tcPr>
            <w:tcW w:w="8594" w:type="dxa"/>
            <w:gridSpan w:val="9"/>
            <w:tcBorders>
              <w:top w:val="single" w:sz="8" w:space="0" w:color="9BBB59"/>
              <w:left w:val="single" w:sz="8" w:space="0" w:color="9BBB59"/>
              <w:bottom w:val="single" w:sz="8" w:space="0" w:color="9BBB59"/>
              <w:right w:val="single" w:sz="8" w:space="0" w:color="9BBB59"/>
            </w:tcBorders>
            <w:shd w:val="clear" w:color="auto" w:fill="auto"/>
          </w:tcPr>
          <w:p w:rsidR="007A5126" w:rsidRDefault="007A5126" w:rsidP="00710DA6">
            <w:pPr>
              <w:bidi w:val="0"/>
              <w:jc w:val="both"/>
              <w:rPr>
                <w:rFonts w:ascii="Times New Roman" w:hAnsi="Times New Roman" w:cs="Times New Roman"/>
                <w:color w:val="000000"/>
                <w:sz w:val="24"/>
                <w:szCs w:val="24"/>
              </w:rPr>
            </w:pPr>
            <w:r w:rsidRPr="007A5126">
              <w:rPr>
                <w:rFonts w:ascii="Times New Roman" w:hAnsi="Times New Roman" w:cs="Times New Roman"/>
                <w:color w:val="000000"/>
                <w:sz w:val="24"/>
                <w:szCs w:val="24"/>
              </w:rPr>
              <w:t>Please notify  me if you disagree  with a specific phase or have a comment or like to put it in another level.</w:t>
            </w:r>
          </w:p>
          <w:p w:rsidR="007A5126" w:rsidRPr="007A5126" w:rsidRDefault="007A5126" w:rsidP="007A5126">
            <w:pPr>
              <w:bidi w:val="0"/>
              <w:jc w:val="both"/>
              <w:rPr>
                <w:rFonts w:ascii="Times New Roman" w:hAnsi="Times New Roman" w:cs="Times New Roman"/>
                <w:color w:val="000000"/>
                <w:sz w:val="24"/>
                <w:szCs w:val="24"/>
                <w:rtl/>
              </w:rPr>
            </w:pPr>
          </w:p>
          <w:p w:rsidR="007A5126" w:rsidRPr="007A5126" w:rsidRDefault="007A5126" w:rsidP="007A5126">
            <w:pPr>
              <w:bidi w:val="0"/>
              <w:spacing w:after="0" w:line="240" w:lineRule="auto"/>
              <w:jc w:val="both"/>
              <w:rPr>
                <w:rFonts w:ascii="Times New Roman" w:eastAsia="Times New Roman" w:hAnsi="Times New Roman" w:cs="Times New Roman"/>
                <w:b/>
                <w:bCs/>
                <w:sz w:val="24"/>
                <w:szCs w:val="24"/>
                <w:rtl/>
              </w:rPr>
            </w:pPr>
          </w:p>
        </w:tc>
        <w:tc>
          <w:tcPr>
            <w:tcW w:w="648" w:type="dxa"/>
            <w:tcBorders>
              <w:top w:val="single" w:sz="8" w:space="0" w:color="9BBB59"/>
              <w:left w:val="single" w:sz="8" w:space="0" w:color="9BBB59"/>
              <w:bottom w:val="single" w:sz="8" w:space="0" w:color="9BBB59"/>
              <w:right w:val="single" w:sz="8" w:space="0" w:color="9BBB59"/>
            </w:tcBorders>
            <w:shd w:val="clear" w:color="auto" w:fill="auto"/>
          </w:tcPr>
          <w:p w:rsidR="007A5126" w:rsidRPr="007A5126" w:rsidRDefault="007A5126" w:rsidP="007A5126">
            <w:pPr>
              <w:bidi w:val="0"/>
              <w:spacing w:after="0" w:line="240" w:lineRule="auto"/>
              <w:jc w:val="both"/>
              <w:rPr>
                <w:rFonts w:ascii="Times New Roman" w:hAnsi="Times New Roman" w:cs="Times New Roman"/>
                <w:sz w:val="24"/>
                <w:szCs w:val="24"/>
                <w:rtl/>
              </w:rPr>
            </w:pPr>
          </w:p>
        </w:tc>
      </w:tr>
    </w:tbl>
    <w:p w:rsidR="005F5397" w:rsidRPr="00BA2AC5" w:rsidRDefault="005F5397" w:rsidP="005F5397">
      <w:pPr>
        <w:bidi w:val="0"/>
        <w:jc w:val="both"/>
        <w:rPr>
          <w:rFonts w:ascii="Times New Roman" w:hAnsi="Times New Roman" w:cs="Times New Roman"/>
          <w:sz w:val="24"/>
          <w:szCs w:val="24"/>
        </w:rPr>
      </w:pPr>
    </w:p>
    <w:p w:rsidR="003E3F6C" w:rsidRPr="00BA2AC5" w:rsidRDefault="003E3F6C" w:rsidP="00CD190E">
      <w:pPr>
        <w:bidi w:val="0"/>
        <w:jc w:val="both"/>
        <w:rPr>
          <w:rFonts w:ascii="Times New Roman" w:hAnsi="Times New Roman" w:cs="Times New Roman"/>
          <w:sz w:val="24"/>
          <w:szCs w:val="24"/>
        </w:rPr>
      </w:pPr>
    </w:p>
    <w:tbl>
      <w:tblPr>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672"/>
        <w:gridCol w:w="713"/>
        <w:gridCol w:w="838"/>
        <w:gridCol w:w="617"/>
        <w:gridCol w:w="629"/>
        <w:gridCol w:w="4823"/>
        <w:gridCol w:w="950"/>
      </w:tblGrid>
      <w:tr w:rsidR="0021115F" w:rsidRPr="00BA2AC5" w:rsidTr="0050085F">
        <w:tc>
          <w:tcPr>
            <w:tcW w:w="9242" w:type="dxa"/>
            <w:gridSpan w:val="7"/>
            <w:tcBorders>
              <w:top w:val="single" w:sz="8" w:space="0" w:color="9BBB59"/>
              <w:left w:val="single" w:sz="8" w:space="0" w:color="9BBB59"/>
              <w:bottom w:val="single" w:sz="18" w:space="0" w:color="9BBB59"/>
              <w:right w:val="single" w:sz="8" w:space="0" w:color="9BBB59"/>
            </w:tcBorders>
            <w:shd w:val="clear" w:color="auto" w:fill="auto"/>
          </w:tcPr>
          <w:p w:rsidR="0021115F" w:rsidRPr="00BA2AC5" w:rsidRDefault="0021115F" w:rsidP="00CD190E">
            <w:pPr>
              <w:pStyle w:val="Default"/>
              <w:jc w:val="both"/>
              <w:rPr>
                <w:b/>
                <w:bCs/>
              </w:rPr>
            </w:pPr>
            <w:r w:rsidRPr="00BA2AC5">
              <w:rPr>
                <w:rFonts w:eastAsia="Times New Roman"/>
                <w:b/>
                <w:bCs/>
              </w:rPr>
              <w:t xml:space="preserve">Table </w:t>
            </w:r>
            <w:r w:rsidR="00943E79" w:rsidRPr="00BA2AC5">
              <w:rPr>
                <w:rFonts w:eastAsia="Times New Roman"/>
                <w:b/>
                <w:bCs/>
              </w:rPr>
              <w:t>8</w:t>
            </w:r>
            <w:r w:rsidR="007A468B" w:rsidRPr="00BA2AC5">
              <w:rPr>
                <w:rFonts w:eastAsia="Times New Roman"/>
                <w:b/>
                <w:bCs/>
              </w:rPr>
              <w:t>:</w:t>
            </w:r>
            <w:r w:rsidR="00900709" w:rsidRPr="00BA2AC5">
              <w:rPr>
                <w:rStyle w:val="hps"/>
              </w:rPr>
              <w:t xml:space="preserve"> Indicators</w:t>
            </w:r>
            <w:r w:rsidR="00900709" w:rsidRPr="00BA2AC5">
              <w:rPr>
                <w:rStyle w:val="longtext"/>
              </w:rPr>
              <w:t xml:space="preserve"> </w:t>
            </w:r>
            <w:r w:rsidR="00900709" w:rsidRPr="00BA2AC5">
              <w:t>for “</w:t>
            </w:r>
            <w:r w:rsidR="008373C5" w:rsidRPr="00BA2AC5">
              <w:rPr>
                <w:b/>
                <w:bCs/>
              </w:rPr>
              <w:t>Enrichment</w:t>
            </w:r>
            <w:r w:rsidR="008373C5" w:rsidRPr="00BA2AC5">
              <w:t xml:space="preserve"> </w:t>
            </w:r>
            <w:r w:rsidR="00900709" w:rsidRPr="00BA2AC5">
              <w:t>“</w:t>
            </w:r>
            <w:r w:rsidR="008373C5" w:rsidRPr="00BA2AC5">
              <w:t xml:space="preserve"> </w:t>
            </w:r>
            <w:r w:rsidR="00900709" w:rsidRPr="00BA2AC5">
              <w:t>phase</w:t>
            </w:r>
            <w:r w:rsidR="00900709" w:rsidRPr="00BA2AC5">
              <w:rPr>
                <w:rStyle w:val="hps"/>
              </w:rPr>
              <w:t xml:space="preserve"> are listed</w:t>
            </w:r>
            <w:r w:rsidR="00900709" w:rsidRPr="00BA2AC5">
              <w:rPr>
                <w:rStyle w:val="longtext"/>
              </w:rPr>
              <w:t xml:space="preserve"> </w:t>
            </w:r>
            <w:r w:rsidR="00900709" w:rsidRPr="00BA2AC5">
              <w:rPr>
                <w:rStyle w:val="hps"/>
              </w:rPr>
              <w:t>in</w:t>
            </w:r>
            <w:r w:rsidR="00900709" w:rsidRPr="00BA2AC5">
              <w:rPr>
                <w:rStyle w:val="longtext"/>
              </w:rPr>
              <w:t xml:space="preserve"> </w:t>
            </w:r>
            <w:r w:rsidR="00900709" w:rsidRPr="00BA2AC5">
              <w:rPr>
                <w:rStyle w:val="hps"/>
              </w:rPr>
              <w:t>this</w:t>
            </w:r>
            <w:r w:rsidR="00900709" w:rsidRPr="00BA2AC5">
              <w:rPr>
                <w:rStyle w:val="longtext"/>
              </w:rPr>
              <w:t xml:space="preserve"> </w:t>
            </w:r>
            <w:r w:rsidR="00900709" w:rsidRPr="00BA2AC5">
              <w:rPr>
                <w:rStyle w:val="hps"/>
              </w:rPr>
              <w:t>table</w:t>
            </w:r>
            <w:r w:rsidR="008373C5" w:rsidRPr="00BA2AC5">
              <w:rPr>
                <w:rStyle w:val="hps"/>
              </w:rPr>
              <w:t>.</w:t>
            </w:r>
            <w:r w:rsidR="008373C5" w:rsidRPr="00BA2AC5">
              <w:rPr>
                <w:rFonts w:eastAsia="Times New Roman"/>
              </w:rPr>
              <w:t>The phase concentrates on the user and creating the choice for user. User is in web 2.0 center</w:t>
            </w:r>
            <w:r w:rsidR="008373C5" w:rsidRPr="00BA2AC5">
              <w:t>. The web 2.0 tools and  interfaces and contraction of applied online and offline programs, empowers the users for participation, conversation, collaboration and finally having influence</w:t>
            </w:r>
            <w:r w:rsidR="005F5397" w:rsidRPr="00BA2AC5">
              <w:rPr>
                <w:b/>
                <w:bCs/>
              </w:rPr>
              <w:t>.</w:t>
            </w:r>
            <w:r w:rsidR="007A468B" w:rsidRPr="00BA2AC5">
              <w:rPr>
                <w:rFonts w:eastAsia="Times New Roman"/>
                <w:b/>
                <w:bCs/>
              </w:rPr>
              <w:t xml:space="preserve"> </w:t>
            </w:r>
            <w:r w:rsidR="007E57CB" w:rsidRPr="00BA2AC5">
              <w:rPr>
                <w:rStyle w:val="hps"/>
                <w:b/>
                <w:bCs/>
              </w:rPr>
              <w:t>Please</w:t>
            </w:r>
            <w:r w:rsidR="007E57CB" w:rsidRPr="00BA2AC5">
              <w:rPr>
                <w:rStyle w:val="longtext"/>
                <w:b/>
                <w:bCs/>
              </w:rPr>
              <w:t xml:space="preserve"> </w:t>
            </w:r>
            <w:r w:rsidR="007E57CB" w:rsidRPr="00BA2AC5">
              <w:rPr>
                <w:rStyle w:val="hps"/>
                <w:b/>
                <w:bCs/>
              </w:rPr>
              <w:t>specify</w:t>
            </w:r>
            <w:r w:rsidR="007E57CB" w:rsidRPr="00BA2AC5">
              <w:rPr>
                <w:rStyle w:val="longtext"/>
                <w:b/>
                <w:bCs/>
              </w:rPr>
              <w:t xml:space="preserve"> </w:t>
            </w:r>
            <w:r w:rsidR="007E57CB" w:rsidRPr="00BA2AC5">
              <w:rPr>
                <w:rStyle w:val="hps"/>
                <w:b/>
                <w:bCs/>
              </w:rPr>
              <w:t>how much</w:t>
            </w:r>
            <w:r w:rsidR="007E57CB" w:rsidRPr="00BA2AC5">
              <w:rPr>
                <w:rStyle w:val="longtext"/>
                <w:b/>
                <w:bCs/>
              </w:rPr>
              <w:t xml:space="preserve"> </w:t>
            </w:r>
            <w:r w:rsidR="007E57CB" w:rsidRPr="00BA2AC5">
              <w:rPr>
                <w:rStyle w:val="hps"/>
                <w:b/>
                <w:bCs/>
              </w:rPr>
              <w:t>you agree</w:t>
            </w:r>
            <w:r w:rsidR="007E57CB" w:rsidRPr="00BA2AC5">
              <w:rPr>
                <w:rStyle w:val="longtext"/>
                <w:b/>
                <w:bCs/>
              </w:rPr>
              <w:t xml:space="preserve"> </w:t>
            </w:r>
            <w:r w:rsidR="007E57CB" w:rsidRPr="00BA2AC5">
              <w:rPr>
                <w:rStyle w:val="hps"/>
                <w:b/>
                <w:bCs/>
              </w:rPr>
              <w:t>with</w:t>
            </w:r>
            <w:r w:rsidR="007E57CB" w:rsidRPr="00BA2AC5">
              <w:rPr>
                <w:rStyle w:val="longtext"/>
                <w:b/>
                <w:bCs/>
              </w:rPr>
              <w:t xml:space="preserve"> </w:t>
            </w:r>
            <w:r w:rsidR="007E57CB" w:rsidRPr="00BA2AC5">
              <w:rPr>
                <w:rStyle w:val="hps"/>
                <w:b/>
                <w:bCs/>
              </w:rPr>
              <w:t xml:space="preserve">these </w:t>
            </w:r>
            <w:r w:rsidR="007E57CB" w:rsidRPr="00BA2AC5">
              <w:rPr>
                <w:rFonts w:eastAsia="Times New Roman"/>
                <w:b/>
                <w:bCs/>
              </w:rPr>
              <w:t>indicator</w:t>
            </w:r>
            <w:r w:rsidR="003020FE">
              <w:rPr>
                <w:rFonts w:eastAsia="Times New Roman"/>
                <w:b/>
                <w:bCs/>
              </w:rPr>
              <w:t>s</w:t>
            </w:r>
            <w:r w:rsidR="007E57CB" w:rsidRPr="00BA2AC5">
              <w:rPr>
                <w:rFonts w:eastAsia="Times New Roman"/>
                <w:b/>
                <w:bCs/>
              </w:rPr>
              <w:t>.</w:t>
            </w:r>
          </w:p>
        </w:tc>
      </w:tr>
      <w:tr w:rsidR="006F04B6" w:rsidRPr="00BA2AC5" w:rsidTr="006F04B6">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D190E">
            <w:pPr>
              <w:bidi w:val="0"/>
              <w:spacing w:after="0" w:line="240" w:lineRule="auto"/>
              <w:jc w:val="both"/>
              <w:rPr>
                <w:rFonts w:ascii="Times New Roman" w:eastAsia="Times New Roman" w:hAnsi="Times New Roman" w:cs="Times New Roman"/>
                <w:sz w:val="20"/>
                <w:szCs w:val="20"/>
                <w:rtl/>
              </w:rPr>
            </w:pPr>
            <w:r w:rsidRPr="00976B48">
              <w:rPr>
                <w:rFonts w:ascii="Times New Roman" w:eastAsia="Times New Roman" w:hAnsi="Times New Roman" w:cs="Times New Roman"/>
                <w:sz w:val="20"/>
                <w:szCs w:val="20"/>
              </w:rPr>
              <w:t>Very much</w:t>
            </w:r>
          </w:p>
        </w:tc>
        <w:tc>
          <w:tcPr>
            <w:tcW w:w="718"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D190E">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much</w:t>
            </w: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D190E">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average</w:t>
            </w:r>
          </w:p>
        </w:tc>
        <w:tc>
          <w:tcPr>
            <w:tcW w:w="627"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D190E">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low</w:t>
            </w: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D190E">
            <w:pPr>
              <w:bidi w:val="0"/>
              <w:spacing w:after="0" w:line="240" w:lineRule="auto"/>
              <w:jc w:val="both"/>
              <w:rPr>
                <w:rFonts w:ascii="Times New Roman" w:hAnsi="Times New Roman" w:cs="Times New Roman"/>
                <w:sz w:val="20"/>
                <w:szCs w:val="20"/>
              </w:rPr>
            </w:pPr>
            <w:r w:rsidRPr="00976B48">
              <w:rPr>
                <w:rFonts w:ascii="Times New Roman" w:hAnsi="Times New Roman" w:cs="Times New Roman"/>
                <w:sz w:val="20"/>
                <w:szCs w:val="20"/>
              </w:rPr>
              <w:t>Very</w:t>
            </w:r>
          </w:p>
          <w:p w:rsidR="006F04B6" w:rsidRPr="00976B48" w:rsidRDefault="006F04B6" w:rsidP="00623EF8">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low</w:t>
            </w:r>
          </w:p>
        </w:tc>
        <w:tc>
          <w:tcPr>
            <w:tcW w:w="5117"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rPr>
                <w:rFonts w:ascii="Times New Roman" w:hAnsi="Times New Roman" w:cs="Times New Roman"/>
                <w:sz w:val="24"/>
                <w:szCs w:val="24"/>
              </w:rPr>
            </w:pPr>
            <w:r>
              <w:rPr>
                <w:rFonts w:ascii="Times New Roman" w:hAnsi="Times New Roman" w:cs="Times New Roman"/>
                <w:sz w:val="24"/>
                <w:szCs w:val="24"/>
              </w:rPr>
              <w:t>indicator</w:t>
            </w:r>
          </w:p>
        </w:tc>
        <w:tc>
          <w:tcPr>
            <w:tcW w:w="639"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r>
      <w:tr w:rsidR="00976B48" w:rsidRPr="00BA2AC5" w:rsidTr="006F04B6">
        <w:tc>
          <w:tcPr>
            <w:tcW w:w="673"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eastAsia="Times New Roman" w:hAnsi="Times New Roman" w:cs="Times New Roman"/>
                <w:b/>
                <w:bCs/>
                <w:sz w:val="24"/>
                <w:szCs w:val="24"/>
                <w:rtl/>
              </w:rPr>
            </w:pPr>
          </w:p>
        </w:tc>
        <w:tc>
          <w:tcPr>
            <w:tcW w:w="718"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27"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5117"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9E4945">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The applications on the web pages personalization</w:t>
            </w:r>
          </w:p>
        </w:tc>
        <w:tc>
          <w:tcPr>
            <w:tcW w:w="639"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C451CB"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1</w:t>
            </w:r>
          </w:p>
        </w:tc>
      </w:tr>
      <w:tr w:rsidR="00976B48" w:rsidRPr="00BA2AC5" w:rsidTr="006F04B6">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eastAsia="Times New Roman" w:hAnsi="Times New Roman" w:cs="Times New Roman"/>
                <w:b/>
                <w:bCs/>
                <w:sz w:val="24"/>
                <w:szCs w:val="24"/>
                <w:rtl/>
              </w:rPr>
            </w:pPr>
          </w:p>
        </w:tc>
        <w:tc>
          <w:tcPr>
            <w:tcW w:w="718"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27"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5117"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9E4945">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 can combine new products and services (e.g. mass customizing)</w:t>
            </w:r>
          </w:p>
        </w:tc>
        <w:tc>
          <w:tcPr>
            <w:tcW w:w="639"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C451C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w:t>
            </w:r>
          </w:p>
        </w:tc>
      </w:tr>
      <w:tr w:rsidR="00976B48" w:rsidRPr="00BA2AC5" w:rsidTr="006F04B6">
        <w:tc>
          <w:tcPr>
            <w:tcW w:w="673"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eastAsia="Times New Roman" w:hAnsi="Times New Roman" w:cs="Times New Roman"/>
                <w:b/>
                <w:bCs/>
                <w:sz w:val="24"/>
                <w:szCs w:val="24"/>
                <w:rtl/>
              </w:rPr>
            </w:pPr>
          </w:p>
        </w:tc>
        <w:tc>
          <w:tcPr>
            <w:tcW w:w="718"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27"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5117"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0A5625">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 xml:space="preserve"> collects and documents information about the user (behavior, etc.)</w:t>
            </w:r>
          </w:p>
        </w:tc>
        <w:tc>
          <w:tcPr>
            <w:tcW w:w="639"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C451CB"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3</w:t>
            </w:r>
          </w:p>
        </w:tc>
      </w:tr>
      <w:tr w:rsidR="00976B48" w:rsidRPr="00BA2AC5" w:rsidTr="006F04B6">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eastAsia="Times New Roman" w:hAnsi="Times New Roman" w:cs="Times New Roman"/>
                <w:b/>
                <w:bCs/>
                <w:sz w:val="24"/>
                <w:szCs w:val="24"/>
                <w:rtl/>
              </w:rPr>
            </w:pPr>
          </w:p>
        </w:tc>
        <w:tc>
          <w:tcPr>
            <w:tcW w:w="718"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27"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5117"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7A468B" w:rsidP="009E4945">
            <w:pPr>
              <w:pStyle w:val="FootnoteText"/>
              <w:rPr>
                <w:rStyle w:val="FootnoteReference"/>
                <w:rFonts w:ascii="Times New Roman" w:hAnsi="Times New Roman" w:cs="Times New Roman"/>
                <w:sz w:val="24"/>
                <w:szCs w:val="24"/>
                <w:rtl/>
              </w:rPr>
            </w:pPr>
            <w:r w:rsidRPr="00BA2AC5">
              <w:rPr>
                <w:rFonts w:ascii="Times New Roman" w:hAnsi="Times New Roman" w:cs="Times New Roman"/>
                <w:sz w:val="24"/>
                <w:szCs w:val="24"/>
              </w:rPr>
              <w:t>A</w:t>
            </w:r>
            <w:r w:rsidR="0021115F" w:rsidRPr="00BA2AC5">
              <w:rPr>
                <w:rFonts w:ascii="Times New Roman" w:hAnsi="Times New Roman" w:cs="Times New Roman"/>
                <w:sz w:val="24"/>
                <w:szCs w:val="24"/>
              </w:rPr>
              <w:t>jax</w:t>
            </w:r>
          </w:p>
        </w:tc>
        <w:tc>
          <w:tcPr>
            <w:tcW w:w="639"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C451CB"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4</w:t>
            </w:r>
          </w:p>
        </w:tc>
      </w:tr>
      <w:tr w:rsidR="00976B48" w:rsidRPr="00BA2AC5" w:rsidTr="006F04B6">
        <w:tc>
          <w:tcPr>
            <w:tcW w:w="673"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eastAsia="Times New Roman" w:hAnsi="Times New Roman" w:cs="Times New Roman"/>
                <w:b/>
                <w:bCs/>
                <w:sz w:val="24"/>
                <w:szCs w:val="24"/>
                <w:rtl/>
              </w:rPr>
            </w:pPr>
          </w:p>
        </w:tc>
        <w:tc>
          <w:tcPr>
            <w:tcW w:w="718"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27"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5117"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C451CB" w:rsidP="009E4945">
            <w:pPr>
              <w:pStyle w:val="FootnoteText"/>
              <w:rPr>
                <w:rStyle w:val="FootnoteReference"/>
                <w:rFonts w:ascii="Times New Roman" w:hAnsi="Times New Roman" w:cs="Times New Roman"/>
                <w:sz w:val="24"/>
                <w:szCs w:val="24"/>
                <w:vertAlign w:val="baseline"/>
              </w:rPr>
            </w:pPr>
            <w:r w:rsidRPr="00BA2AC5">
              <w:rPr>
                <w:rFonts w:ascii="Times New Roman" w:hAnsi="Times New Roman" w:cs="Times New Roman"/>
                <w:sz w:val="24"/>
                <w:szCs w:val="24"/>
              </w:rPr>
              <w:t>Online games</w:t>
            </w:r>
          </w:p>
        </w:tc>
        <w:tc>
          <w:tcPr>
            <w:tcW w:w="639" w:type="dxa"/>
            <w:tcBorders>
              <w:top w:val="single" w:sz="8" w:space="0" w:color="9BBB59"/>
              <w:left w:val="single" w:sz="8" w:space="0" w:color="9BBB59"/>
              <w:bottom w:val="single" w:sz="8" w:space="0" w:color="9BBB59"/>
              <w:right w:val="single" w:sz="8" w:space="0" w:color="9BBB59"/>
            </w:tcBorders>
            <w:shd w:val="clear" w:color="auto" w:fill="auto"/>
          </w:tcPr>
          <w:p w:rsidR="0021115F" w:rsidRPr="00BA2AC5" w:rsidRDefault="00C451C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5</w:t>
            </w:r>
          </w:p>
        </w:tc>
      </w:tr>
      <w:tr w:rsidR="00976B48" w:rsidRPr="00BA2AC5" w:rsidTr="006F04B6">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eastAsia="Times New Roman" w:hAnsi="Times New Roman" w:cs="Times New Roman"/>
                <w:b/>
                <w:bCs/>
                <w:sz w:val="24"/>
                <w:szCs w:val="24"/>
                <w:rtl/>
              </w:rPr>
            </w:pPr>
          </w:p>
        </w:tc>
        <w:tc>
          <w:tcPr>
            <w:tcW w:w="718"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27"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630"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21115F" w:rsidP="00CD190E">
            <w:pPr>
              <w:bidi w:val="0"/>
              <w:spacing w:after="0" w:line="240" w:lineRule="auto"/>
              <w:jc w:val="both"/>
              <w:rPr>
                <w:rFonts w:ascii="Times New Roman" w:hAnsi="Times New Roman" w:cs="Times New Roman"/>
                <w:sz w:val="24"/>
                <w:szCs w:val="24"/>
                <w:rtl/>
              </w:rPr>
            </w:pPr>
          </w:p>
        </w:tc>
        <w:tc>
          <w:tcPr>
            <w:tcW w:w="5117"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C451CB" w:rsidP="009E4945">
            <w:pPr>
              <w:bidi w:val="0"/>
              <w:spacing w:after="0" w:line="240" w:lineRule="auto"/>
              <w:rPr>
                <w:rFonts w:ascii="Times New Roman" w:hAnsi="Times New Roman" w:cs="Times New Roman"/>
                <w:sz w:val="24"/>
                <w:szCs w:val="24"/>
              </w:rPr>
            </w:pPr>
            <w:r w:rsidRPr="00BA2AC5">
              <w:rPr>
                <w:rFonts w:ascii="Times New Roman" w:hAnsi="Times New Roman" w:cs="Times New Roman"/>
                <w:sz w:val="24"/>
                <w:szCs w:val="24"/>
              </w:rPr>
              <w:t>Virtual</w:t>
            </w:r>
            <w:r w:rsidRPr="00BA2AC5">
              <w:rPr>
                <w:rFonts w:ascii="Times New Roman" w:hAnsi="Times New Roman" w:cs="Times New Roman"/>
                <w:sz w:val="24"/>
                <w:szCs w:val="24"/>
                <w:rtl/>
              </w:rPr>
              <w:t xml:space="preserve"> </w:t>
            </w:r>
            <w:r w:rsidRPr="00BA2AC5">
              <w:rPr>
                <w:rFonts w:ascii="Times New Roman" w:hAnsi="Times New Roman" w:cs="Times New Roman"/>
                <w:sz w:val="24"/>
                <w:szCs w:val="24"/>
              </w:rPr>
              <w:t>Learning Worlds (VLWs) (e.g</w:t>
            </w:r>
            <w:r w:rsidR="00CA1975">
              <w:rPr>
                <w:rFonts w:ascii="Times New Roman" w:hAnsi="Times New Roman" w:cs="Times New Roman"/>
                <w:sz w:val="24"/>
                <w:szCs w:val="24"/>
              </w:rPr>
              <w:t>.</w:t>
            </w:r>
            <w:r w:rsidRPr="00BA2AC5">
              <w:rPr>
                <w:rFonts w:ascii="Times New Roman" w:hAnsi="Times New Roman" w:cs="Times New Roman"/>
                <w:sz w:val="24"/>
                <w:szCs w:val="24"/>
              </w:rPr>
              <w:t xml:space="preserve">  Second Life)</w:t>
            </w:r>
          </w:p>
        </w:tc>
        <w:tc>
          <w:tcPr>
            <w:tcW w:w="639" w:type="dxa"/>
            <w:tcBorders>
              <w:top w:val="single" w:sz="8" w:space="0" w:color="9BBB59"/>
              <w:left w:val="single" w:sz="8" w:space="0" w:color="9BBB59"/>
              <w:bottom w:val="single" w:sz="8" w:space="0" w:color="9BBB59"/>
              <w:right w:val="single" w:sz="8" w:space="0" w:color="9BBB59"/>
            </w:tcBorders>
            <w:shd w:val="clear" w:color="auto" w:fill="E6EED5"/>
          </w:tcPr>
          <w:p w:rsidR="0021115F" w:rsidRPr="00BA2AC5" w:rsidRDefault="00C451CB"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6</w:t>
            </w:r>
          </w:p>
        </w:tc>
      </w:tr>
      <w:tr w:rsidR="0021115F" w:rsidRPr="00BA2AC5" w:rsidTr="0050085F">
        <w:tc>
          <w:tcPr>
            <w:tcW w:w="9242" w:type="dxa"/>
            <w:gridSpan w:val="7"/>
            <w:tcBorders>
              <w:top w:val="single" w:sz="8" w:space="0" w:color="9BBB59"/>
              <w:left w:val="single" w:sz="8" w:space="0" w:color="9BBB59"/>
              <w:bottom w:val="single" w:sz="8" w:space="0" w:color="9BBB59"/>
              <w:right w:val="single" w:sz="8" w:space="0" w:color="9BBB59"/>
            </w:tcBorders>
            <w:shd w:val="clear" w:color="auto" w:fill="auto"/>
          </w:tcPr>
          <w:p w:rsidR="002151AB" w:rsidRPr="00BA2AC5" w:rsidRDefault="006C6E2F" w:rsidP="00710DA6">
            <w:pPr>
              <w:bidi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Please notify me if you disagree </w:t>
            </w:r>
            <w:r w:rsidR="002151AB" w:rsidRPr="00BA2AC5">
              <w:rPr>
                <w:rFonts w:ascii="Times New Roman" w:hAnsi="Times New Roman" w:cs="Times New Roman"/>
                <w:color w:val="000000"/>
                <w:sz w:val="24"/>
                <w:szCs w:val="24"/>
              </w:rPr>
              <w:t>with a specific phase or have a comment or like to put it in another level</w:t>
            </w:r>
            <w:r w:rsidR="006F6072" w:rsidRPr="00BA2AC5">
              <w:rPr>
                <w:rFonts w:ascii="Times New Roman" w:hAnsi="Times New Roman" w:cs="Times New Roman"/>
                <w:color w:val="000000"/>
                <w:sz w:val="24"/>
                <w:szCs w:val="24"/>
              </w:rPr>
              <w:t>.</w:t>
            </w:r>
          </w:p>
          <w:p w:rsidR="006F6072" w:rsidRPr="00BA2AC5" w:rsidRDefault="006F6072" w:rsidP="00CD190E">
            <w:pPr>
              <w:bidi w:val="0"/>
              <w:jc w:val="both"/>
              <w:rPr>
                <w:rFonts w:ascii="Times New Roman" w:hAnsi="Times New Roman" w:cs="Times New Roman"/>
                <w:color w:val="000000"/>
                <w:sz w:val="24"/>
                <w:szCs w:val="24"/>
                <w:rtl/>
              </w:rPr>
            </w:pPr>
          </w:p>
          <w:p w:rsidR="0021115F" w:rsidRPr="00BA2AC5" w:rsidRDefault="0021115F" w:rsidP="00CD190E">
            <w:pPr>
              <w:bidi w:val="0"/>
              <w:spacing w:after="0" w:line="240" w:lineRule="auto"/>
              <w:jc w:val="both"/>
              <w:rPr>
                <w:rFonts w:ascii="Times New Roman" w:eastAsia="Times New Roman" w:hAnsi="Times New Roman" w:cs="Times New Roman"/>
                <w:b/>
                <w:bCs/>
                <w:sz w:val="24"/>
                <w:szCs w:val="24"/>
                <w:rtl/>
              </w:rPr>
            </w:pPr>
          </w:p>
        </w:tc>
      </w:tr>
    </w:tbl>
    <w:p w:rsidR="0021115F" w:rsidRPr="00BA2AC5" w:rsidRDefault="0021115F" w:rsidP="00CD190E">
      <w:pPr>
        <w:bidi w:val="0"/>
        <w:jc w:val="both"/>
        <w:rPr>
          <w:rFonts w:ascii="Times New Roman" w:hAnsi="Times New Roman" w:cs="Times New Roman"/>
          <w:sz w:val="24"/>
          <w:szCs w:val="24"/>
        </w:rPr>
      </w:pPr>
    </w:p>
    <w:tbl>
      <w:tblPr>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672"/>
        <w:gridCol w:w="661"/>
        <w:gridCol w:w="838"/>
        <w:gridCol w:w="692"/>
        <w:gridCol w:w="628"/>
        <w:gridCol w:w="4801"/>
        <w:gridCol w:w="950"/>
      </w:tblGrid>
      <w:tr w:rsidR="00C76789" w:rsidRPr="00BA2AC5" w:rsidTr="0050085F">
        <w:tc>
          <w:tcPr>
            <w:tcW w:w="9242" w:type="dxa"/>
            <w:gridSpan w:val="7"/>
            <w:tcBorders>
              <w:top w:val="single" w:sz="8" w:space="0" w:color="9BBB59"/>
              <w:left w:val="single" w:sz="8" w:space="0" w:color="9BBB59"/>
              <w:bottom w:val="single" w:sz="18" w:space="0" w:color="9BBB59"/>
              <w:right w:val="single" w:sz="8" w:space="0" w:color="9BBB59"/>
            </w:tcBorders>
            <w:shd w:val="clear" w:color="auto" w:fill="auto"/>
          </w:tcPr>
          <w:p w:rsidR="00C76789" w:rsidRPr="00BA2AC5" w:rsidRDefault="00C76789" w:rsidP="004A7AD7">
            <w:pPr>
              <w:bidi w:val="0"/>
              <w:rPr>
                <w:rFonts w:ascii="Times New Roman" w:eastAsia="Times New Roman" w:hAnsi="Times New Roman" w:cs="Times New Roman"/>
                <w:b/>
                <w:bCs/>
                <w:sz w:val="24"/>
                <w:szCs w:val="24"/>
                <w:lang w:bidi="ar-SA"/>
              </w:rPr>
            </w:pPr>
            <w:r w:rsidRPr="00BA2AC5">
              <w:rPr>
                <w:rFonts w:ascii="Times New Roman" w:eastAsia="Times New Roman" w:hAnsi="Times New Roman" w:cs="Times New Roman"/>
                <w:b/>
                <w:bCs/>
                <w:sz w:val="24"/>
                <w:szCs w:val="24"/>
              </w:rPr>
              <w:t xml:space="preserve">Table </w:t>
            </w:r>
            <w:r w:rsidR="00D6095D" w:rsidRPr="00BA2AC5">
              <w:rPr>
                <w:rFonts w:ascii="Times New Roman" w:eastAsia="Times New Roman" w:hAnsi="Times New Roman" w:cs="Times New Roman"/>
                <w:b/>
                <w:bCs/>
                <w:sz w:val="24"/>
                <w:szCs w:val="24"/>
              </w:rPr>
              <w:t>9</w:t>
            </w:r>
            <w:r w:rsidR="009C4FB7" w:rsidRPr="00BA2AC5">
              <w:rPr>
                <w:rFonts w:ascii="Times New Roman" w:eastAsia="Times New Roman" w:hAnsi="Times New Roman" w:cs="Times New Roman"/>
                <w:b/>
                <w:bCs/>
                <w:sz w:val="24"/>
                <w:szCs w:val="24"/>
              </w:rPr>
              <w:t>:</w:t>
            </w:r>
            <w:r w:rsidR="00125BA2" w:rsidRPr="00BA2AC5">
              <w:rPr>
                <w:rFonts w:ascii="Times New Roman" w:eastAsia="Times New Roman" w:hAnsi="Times New Roman" w:cs="Times New Roman"/>
                <w:b/>
                <w:bCs/>
                <w:sz w:val="24"/>
                <w:szCs w:val="24"/>
              </w:rPr>
              <w:t xml:space="preserve"> </w:t>
            </w:r>
            <w:r w:rsidR="00125BA2" w:rsidRPr="00BA2AC5">
              <w:rPr>
                <w:rStyle w:val="hps"/>
                <w:rFonts w:ascii="Times New Roman" w:hAnsi="Times New Roman" w:cs="Times New Roman"/>
                <w:sz w:val="24"/>
                <w:szCs w:val="24"/>
              </w:rPr>
              <w:t>Indicators</w:t>
            </w:r>
            <w:r w:rsidR="00125BA2" w:rsidRPr="00BA2AC5">
              <w:rPr>
                <w:rStyle w:val="longtext"/>
                <w:rFonts w:ascii="Times New Roman" w:hAnsi="Times New Roman" w:cs="Times New Roman"/>
                <w:sz w:val="24"/>
                <w:szCs w:val="24"/>
              </w:rPr>
              <w:t xml:space="preserve"> </w:t>
            </w:r>
            <w:r w:rsidR="009A1DA8" w:rsidRPr="00BA2AC5">
              <w:rPr>
                <w:rFonts w:ascii="Times New Roman" w:hAnsi="Times New Roman" w:cs="Times New Roman"/>
                <w:color w:val="000000"/>
                <w:sz w:val="24"/>
                <w:szCs w:val="24"/>
              </w:rPr>
              <w:t xml:space="preserve">for </w:t>
            </w:r>
            <w:r w:rsidR="009A1DA8" w:rsidRPr="00BA2AC5">
              <w:rPr>
                <w:rFonts w:ascii="Times New Roman" w:hAnsi="Times New Roman" w:cs="Times New Roman"/>
                <w:b/>
                <w:bCs/>
                <w:color w:val="000000"/>
                <w:sz w:val="24"/>
                <w:szCs w:val="24"/>
              </w:rPr>
              <w:t>“collaboration</w:t>
            </w:r>
            <w:r w:rsidR="009A1DA8" w:rsidRPr="00BA2AC5">
              <w:rPr>
                <w:rFonts w:ascii="Times New Roman" w:hAnsi="Times New Roman" w:cs="Times New Roman"/>
                <w:color w:val="000000"/>
                <w:sz w:val="24"/>
                <w:szCs w:val="24"/>
              </w:rPr>
              <w:t xml:space="preserve"> “</w:t>
            </w:r>
            <w:r w:rsidR="006275CE">
              <w:rPr>
                <w:rFonts w:ascii="Times New Roman" w:hAnsi="Times New Roman" w:cs="Times New Roman"/>
                <w:color w:val="000000"/>
                <w:sz w:val="24"/>
                <w:szCs w:val="24"/>
              </w:rPr>
              <w:t xml:space="preserve"> </w:t>
            </w:r>
            <w:r w:rsidR="009A1DA8" w:rsidRPr="00BA2AC5">
              <w:rPr>
                <w:rFonts w:ascii="Times New Roman" w:hAnsi="Times New Roman" w:cs="Times New Roman"/>
                <w:color w:val="000000"/>
                <w:sz w:val="24"/>
                <w:szCs w:val="24"/>
              </w:rPr>
              <w:t>phase</w:t>
            </w:r>
            <w:r w:rsidR="009A1DA8" w:rsidRPr="00BA2AC5">
              <w:rPr>
                <w:rStyle w:val="hps"/>
                <w:rFonts w:ascii="Times New Roman" w:hAnsi="Times New Roman" w:cs="Times New Roman"/>
                <w:sz w:val="24"/>
                <w:szCs w:val="24"/>
              </w:rPr>
              <w:t xml:space="preserve"> </w:t>
            </w:r>
            <w:r w:rsidR="00125BA2" w:rsidRPr="00BA2AC5">
              <w:rPr>
                <w:rStyle w:val="hps"/>
                <w:rFonts w:ascii="Times New Roman" w:hAnsi="Times New Roman" w:cs="Times New Roman"/>
                <w:sz w:val="24"/>
                <w:szCs w:val="24"/>
              </w:rPr>
              <w:t>are listed</w:t>
            </w:r>
            <w:r w:rsidR="00125BA2" w:rsidRPr="00BA2AC5">
              <w:rPr>
                <w:rStyle w:val="longtext"/>
                <w:rFonts w:ascii="Times New Roman" w:hAnsi="Times New Roman" w:cs="Times New Roman"/>
                <w:sz w:val="24"/>
                <w:szCs w:val="24"/>
              </w:rPr>
              <w:t xml:space="preserve"> </w:t>
            </w:r>
            <w:r w:rsidR="00125BA2" w:rsidRPr="00BA2AC5">
              <w:rPr>
                <w:rStyle w:val="hps"/>
                <w:rFonts w:ascii="Times New Roman" w:hAnsi="Times New Roman" w:cs="Times New Roman"/>
                <w:sz w:val="24"/>
                <w:szCs w:val="24"/>
              </w:rPr>
              <w:t>in</w:t>
            </w:r>
            <w:r w:rsidR="00125BA2" w:rsidRPr="00BA2AC5">
              <w:rPr>
                <w:rStyle w:val="longtext"/>
                <w:rFonts w:ascii="Times New Roman" w:hAnsi="Times New Roman" w:cs="Times New Roman"/>
                <w:sz w:val="24"/>
                <w:szCs w:val="24"/>
              </w:rPr>
              <w:t xml:space="preserve"> </w:t>
            </w:r>
            <w:r w:rsidR="00125BA2" w:rsidRPr="00BA2AC5">
              <w:rPr>
                <w:rStyle w:val="hps"/>
                <w:rFonts w:ascii="Times New Roman" w:hAnsi="Times New Roman" w:cs="Times New Roman"/>
                <w:sz w:val="24"/>
                <w:szCs w:val="24"/>
              </w:rPr>
              <w:t>th</w:t>
            </w:r>
            <w:r w:rsidR="009A1DA8" w:rsidRPr="00BA2AC5">
              <w:rPr>
                <w:rStyle w:val="hps"/>
                <w:rFonts w:ascii="Times New Roman" w:hAnsi="Times New Roman" w:cs="Times New Roman"/>
                <w:sz w:val="24"/>
                <w:szCs w:val="24"/>
              </w:rPr>
              <w:t>is</w:t>
            </w:r>
            <w:r w:rsidR="00125BA2" w:rsidRPr="00BA2AC5">
              <w:rPr>
                <w:rStyle w:val="longtext"/>
                <w:rFonts w:ascii="Times New Roman" w:hAnsi="Times New Roman" w:cs="Times New Roman"/>
                <w:sz w:val="24"/>
                <w:szCs w:val="24"/>
              </w:rPr>
              <w:t xml:space="preserve"> </w:t>
            </w:r>
            <w:r w:rsidR="00125BA2" w:rsidRPr="00BA2AC5">
              <w:rPr>
                <w:rStyle w:val="hps"/>
                <w:rFonts w:ascii="Times New Roman" w:hAnsi="Times New Roman" w:cs="Times New Roman"/>
                <w:sz w:val="24"/>
                <w:szCs w:val="24"/>
              </w:rPr>
              <w:t>table</w:t>
            </w:r>
            <w:r w:rsidR="00125BA2" w:rsidRPr="00BA2AC5">
              <w:rPr>
                <w:rStyle w:val="longtext"/>
                <w:rFonts w:ascii="Times New Roman" w:hAnsi="Times New Roman" w:cs="Times New Roman"/>
                <w:sz w:val="24"/>
                <w:szCs w:val="24"/>
              </w:rPr>
              <w:t>.</w:t>
            </w:r>
            <w:r w:rsidR="009C4FB7" w:rsidRPr="00BA2AC5">
              <w:rPr>
                <w:rFonts w:ascii="Times New Roman" w:eastAsia="Times New Roman" w:hAnsi="Times New Roman" w:cs="Times New Roman"/>
                <w:b/>
                <w:bCs/>
                <w:sz w:val="24"/>
                <w:szCs w:val="24"/>
                <w:lang w:bidi="ar-SA"/>
              </w:rPr>
              <w:t xml:space="preserve"> </w:t>
            </w:r>
            <w:r w:rsidR="006637F7">
              <w:rPr>
                <w:rFonts w:ascii="Times New Roman" w:eastAsia="Times New Roman" w:hAnsi="Times New Roman" w:cs="Times New Roman"/>
                <w:sz w:val="24"/>
                <w:szCs w:val="24"/>
                <w:lang w:bidi="ar-SA"/>
              </w:rPr>
              <w:t xml:space="preserve"> </w:t>
            </w:r>
            <w:r w:rsidR="004A7AD7">
              <w:rPr>
                <w:rFonts w:ascii="Times New Roman" w:eastAsia="Times New Roman" w:hAnsi="Times New Roman" w:cs="Times New Roman"/>
                <w:sz w:val="24"/>
                <w:szCs w:val="24"/>
                <w:lang w:bidi="ar-SA"/>
              </w:rPr>
              <w:t>The</w:t>
            </w:r>
            <w:r w:rsidR="006637F7" w:rsidRPr="00BA2AC5">
              <w:rPr>
                <w:rFonts w:ascii="Times New Roman" w:eastAsia="Times New Roman" w:hAnsi="Times New Roman" w:cs="Times New Roman"/>
                <w:sz w:val="24"/>
                <w:szCs w:val="24"/>
                <w:lang w:bidi="ar-SA"/>
              </w:rPr>
              <w:t xml:space="preserve"> </w:t>
            </w:r>
            <w:r w:rsidR="009C4FB7" w:rsidRPr="00BA2AC5">
              <w:rPr>
                <w:rFonts w:ascii="Times New Roman" w:eastAsia="Times New Roman" w:hAnsi="Times New Roman" w:cs="Times New Roman"/>
                <w:sz w:val="24"/>
                <w:szCs w:val="24"/>
                <w:lang w:bidi="ar-SA"/>
              </w:rPr>
              <w:t>step is to foster open</w:t>
            </w:r>
            <w:r w:rsidR="00050F79" w:rsidRPr="00BA2AC5">
              <w:rPr>
                <w:rFonts w:ascii="Times New Roman" w:eastAsia="Times New Roman" w:hAnsi="Times New Roman" w:cs="Times New Roman"/>
                <w:sz w:val="24"/>
                <w:szCs w:val="24"/>
                <w:lang w:bidi="ar-SA"/>
              </w:rPr>
              <w:t xml:space="preserve"> collaboration among government </w:t>
            </w:r>
            <w:r w:rsidR="009C4FB7" w:rsidRPr="00BA2AC5">
              <w:rPr>
                <w:rFonts w:ascii="Times New Roman" w:eastAsia="Times New Roman" w:hAnsi="Times New Roman" w:cs="Times New Roman"/>
                <w:sz w:val="24"/>
                <w:szCs w:val="24"/>
                <w:lang w:bidi="ar-SA"/>
              </w:rPr>
              <w:t>agencies, the public, and the private sector.</w:t>
            </w:r>
            <w:r w:rsidR="00050F79" w:rsidRPr="00BA2AC5">
              <w:rPr>
                <w:rFonts w:ascii="Times New Roman" w:eastAsia="Times New Roman" w:hAnsi="Times New Roman" w:cs="Times New Roman"/>
                <w:sz w:val="24"/>
                <w:szCs w:val="24"/>
                <w:lang w:bidi="ar-SA"/>
              </w:rPr>
              <w:t xml:space="preserve"> Open collaboration, refers to pubic engagement in complex tasks or projects that aim to co-create specific outputs through technological capabilities.</w:t>
            </w:r>
            <w:r w:rsidR="007E57CB" w:rsidRPr="00BA2AC5">
              <w:rPr>
                <w:rStyle w:val="hps"/>
                <w:rFonts w:ascii="Times New Roman" w:hAnsi="Times New Roman" w:cs="Times New Roman"/>
                <w:sz w:val="24"/>
                <w:szCs w:val="24"/>
              </w:rPr>
              <w:t xml:space="preserve"> </w:t>
            </w:r>
            <w:r w:rsidR="007E57CB" w:rsidRPr="00BA2AC5">
              <w:rPr>
                <w:rStyle w:val="hps"/>
                <w:rFonts w:ascii="Times New Roman" w:hAnsi="Times New Roman" w:cs="Times New Roman"/>
                <w:b/>
                <w:bCs/>
                <w:sz w:val="24"/>
                <w:szCs w:val="24"/>
              </w:rPr>
              <w:t>Please</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specify</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how much</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you agree</w:t>
            </w:r>
            <w:r w:rsidR="007E57CB" w:rsidRPr="00BA2AC5">
              <w:rPr>
                <w:rStyle w:val="longtext"/>
                <w:rFonts w:ascii="Times New Roman" w:hAnsi="Times New Roman" w:cs="Times New Roman"/>
                <w:b/>
                <w:bCs/>
                <w:sz w:val="24"/>
                <w:szCs w:val="24"/>
              </w:rPr>
              <w:t xml:space="preserve"> </w:t>
            </w:r>
            <w:r w:rsidR="007E57CB" w:rsidRPr="00BA2AC5">
              <w:rPr>
                <w:rStyle w:val="hps"/>
                <w:rFonts w:ascii="Times New Roman" w:hAnsi="Times New Roman" w:cs="Times New Roman"/>
                <w:b/>
                <w:bCs/>
                <w:sz w:val="24"/>
                <w:szCs w:val="24"/>
              </w:rPr>
              <w:t>with</w:t>
            </w:r>
            <w:r w:rsidR="007E57CB" w:rsidRPr="00BA2AC5">
              <w:rPr>
                <w:rStyle w:val="longtext"/>
                <w:rFonts w:ascii="Times New Roman" w:hAnsi="Times New Roman" w:cs="Times New Roman"/>
                <w:b/>
                <w:bCs/>
                <w:sz w:val="24"/>
                <w:szCs w:val="24"/>
              </w:rPr>
              <w:t xml:space="preserve"> </w:t>
            </w:r>
            <w:r w:rsidR="006637F7">
              <w:rPr>
                <w:rStyle w:val="hps"/>
                <w:rFonts w:ascii="Times New Roman" w:hAnsi="Times New Roman" w:cs="Times New Roman"/>
                <w:b/>
                <w:bCs/>
                <w:sz w:val="24"/>
                <w:szCs w:val="24"/>
              </w:rPr>
              <w:t xml:space="preserve"> these indicators.</w:t>
            </w:r>
            <w:r w:rsidR="006637F7">
              <w:rPr>
                <w:rFonts w:ascii="Times New Roman" w:eastAsia="Times New Roman" w:hAnsi="Times New Roman" w:cs="Times New Roman"/>
                <w:b/>
                <w:bCs/>
                <w:sz w:val="24"/>
                <w:szCs w:val="24"/>
              </w:rPr>
              <w:t xml:space="preserve"> </w:t>
            </w:r>
          </w:p>
        </w:tc>
      </w:tr>
      <w:tr w:rsidR="006F04B6"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77FF9">
            <w:pPr>
              <w:bidi w:val="0"/>
              <w:spacing w:after="0" w:line="240" w:lineRule="auto"/>
              <w:jc w:val="both"/>
              <w:rPr>
                <w:rFonts w:ascii="Times New Roman" w:eastAsia="Times New Roman" w:hAnsi="Times New Roman" w:cs="Times New Roman"/>
                <w:sz w:val="20"/>
                <w:szCs w:val="20"/>
                <w:rtl/>
              </w:rPr>
            </w:pPr>
            <w:r w:rsidRPr="00976B48">
              <w:rPr>
                <w:rFonts w:ascii="Times New Roman" w:eastAsia="Times New Roman" w:hAnsi="Times New Roman" w:cs="Times New Roman"/>
                <w:sz w:val="20"/>
                <w:szCs w:val="20"/>
              </w:rPr>
              <w:t>Very much</w:t>
            </w: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77FF9">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much</w:t>
            </w: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77FF9">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average</w:t>
            </w:r>
          </w:p>
        </w:tc>
        <w:tc>
          <w:tcPr>
            <w:tcW w:w="711"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77FF9">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low</w:t>
            </w: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6F04B6" w:rsidRPr="00976B48" w:rsidRDefault="006F04B6" w:rsidP="00C77FF9">
            <w:pPr>
              <w:bidi w:val="0"/>
              <w:spacing w:after="0" w:line="240" w:lineRule="auto"/>
              <w:jc w:val="both"/>
              <w:rPr>
                <w:rFonts w:ascii="Times New Roman" w:hAnsi="Times New Roman" w:cs="Times New Roman"/>
                <w:sz w:val="20"/>
                <w:szCs w:val="20"/>
              </w:rPr>
            </w:pPr>
            <w:r w:rsidRPr="00976B48">
              <w:rPr>
                <w:rFonts w:ascii="Times New Roman" w:hAnsi="Times New Roman" w:cs="Times New Roman"/>
                <w:sz w:val="20"/>
                <w:szCs w:val="20"/>
              </w:rPr>
              <w:t>Very</w:t>
            </w:r>
          </w:p>
          <w:p w:rsidR="006F04B6" w:rsidRPr="00976B48" w:rsidRDefault="006F04B6" w:rsidP="00C77FF9">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low</w:t>
            </w:r>
          </w:p>
        </w:tc>
        <w:tc>
          <w:tcPr>
            <w:tcW w:w="5089"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rPr>
                <w:rFonts w:ascii="Times New Roman" w:hAnsi="Times New Roman" w:cs="Times New Roman"/>
                <w:sz w:val="24"/>
                <w:szCs w:val="24"/>
              </w:rPr>
            </w:pPr>
            <w:r>
              <w:rPr>
                <w:rFonts w:ascii="Times New Roman" w:hAnsi="Times New Roman" w:cs="Times New Roman"/>
                <w:sz w:val="24"/>
                <w:szCs w:val="24"/>
              </w:rPr>
              <w:t>indicator</w:t>
            </w:r>
          </w:p>
        </w:tc>
        <w:tc>
          <w:tcPr>
            <w:tcW w:w="640" w:type="dxa"/>
            <w:tcBorders>
              <w:top w:val="single" w:sz="8" w:space="0" w:color="9BBB59"/>
              <w:left w:val="single" w:sz="8" w:space="0" w:color="9BBB59"/>
              <w:bottom w:val="single" w:sz="8" w:space="0" w:color="9BBB59"/>
              <w:right w:val="single" w:sz="8" w:space="0" w:color="9BBB59"/>
            </w:tcBorders>
            <w:shd w:val="clear" w:color="auto" w:fill="E6EED5"/>
          </w:tcPr>
          <w:p w:rsidR="006F04B6" w:rsidRPr="00BA2AC5" w:rsidRDefault="006F04B6" w:rsidP="00C77FF9">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r>
      <w:tr w:rsidR="007942F8"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A468B" w:rsidP="00066F6F">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W</w:t>
            </w:r>
            <w:r w:rsidR="007942F8" w:rsidRPr="00BA2AC5">
              <w:rPr>
                <w:rStyle w:val="FootnoteReference"/>
                <w:rFonts w:ascii="Times New Roman" w:hAnsi="Times New Roman" w:cs="Times New Roman"/>
                <w:sz w:val="24"/>
                <w:szCs w:val="24"/>
                <w:vertAlign w:val="baseline"/>
              </w:rPr>
              <w:t>iki</w:t>
            </w:r>
          </w:p>
        </w:tc>
        <w:tc>
          <w:tcPr>
            <w:tcW w:w="640"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1</w:t>
            </w:r>
          </w:p>
        </w:tc>
      </w:tr>
      <w:tr w:rsidR="007942F8"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6275CE" w:rsidP="00066F6F">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Google</w:t>
            </w:r>
            <w:r w:rsidR="007942F8" w:rsidRPr="00BA2AC5">
              <w:rPr>
                <w:rStyle w:val="FootnoteReference"/>
                <w:rFonts w:ascii="Times New Roman" w:hAnsi="Times New Roman" w:cs="Times New Roman"/>
                <w:sz w:val="24"/>
                <w:szCs w:val="24"/>
                <w:vertAlign w:val="baseline"/>
              </w:rPr>
              <w:t xml:space="preserve"> Doc</w:t>
            </w:r>
          </w:p>
        </w:tc>
        <w:tc>
          <w:tcPr>
            <w:tcW w:w="640"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w:t>
            </w:r>
          </w:p>
        </w:tc>
      </w:tr>
      <w:tr w:rsidR="007942F8"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501FC9" w:rsidP="00066F6F">
            <w:pPr>
              <w:pStyle w:val="FootnoteText"/>
              <w:rPr>
                <w:rStyle w:val="FootnoteReference"/>
                <w:rFonts w:ascii="Times New Roman" w:hAnsi="Times New Roman" w:cs="Times New Roman"/>
                <w:sz w:val="24"/>
                <w:szCs w:val="24"/>
                <w:vertAlign w:val="baseline"/>
              </w:rPr>
            </w:pPr>
            <w:r>
              <w:rPr>
                <w:rStyle w:val="FootnoteReference"/>
                <w:rFonts w:ascii="Times New Roman" w:hAnsi="Times New Roman" w:cs="Times New Roman"/>
                <w:sz w:val="24"/>
                <w:szCs w:val="24"/>
                <w:vertAlign w:val="baseline"/>
              </w:rPr>
              <w:t>Ma</w:t>
            </w:r>
            <w:r w:rsidR="007942F8" w:rsidRPr="00BA2AC5">
              <w:rPr>
                <w:rStyle w:val="FootnoteReference"/>
                <w:rFonts w:ascii="Times New Roman" w:hAnsi="Times New Roman" w:cs="Times New Roman"/>
                <w:sz w:val="24"/>
                <w:szCs w:val="24"/>
                <w:vertAlign w:val="baseline"/>
              </w:rPr>
              <w:t>shup</w:t>
            </w:r>
          </w:p>
        </w:tc>
        <w:tc>
          <w:tcPr>
            <w:tcW w:w="640"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3</w:t>
            </w:r>
          </w:p>
        </w:tc>
      </w:tr>
      <w:tr w:rsidR="007942F8"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066F6F">
            <w:pPr>
              <w:pStyle w:val="FootnoteText"/>
              <w:rPr>
                <w:rFonts w:ascii="Times New Roman" w:hAnsi="Times New Roman" w:cs="Times New Roman"/>
                <w:sz w:val="24"/>
                <w:szCs w:val="24"/>
                <w:rtl/>
                <w:lang w:bidi="fa-IR"/>
              </w:rPr>
            </w:pPr>
            <w:r w:rsidRPr="00BA2AC5">
              <w:rPr>
                <w:rFonts w:ascii="Times New Roman" w:hAnsi="Times New Roman" w:cs="Times New Roman"/>
                <w:color w:val="000000"/>
                <w:sz w:val="24"/>
                <w:szCs w:val="24"/>
              </w:rPr>
              <w:t>The agency uses</w:t>
            </w:r>
            <w:r w:rsidRPr="00BA2AC5">
              <w:rPr>
                <w:rFonts w:ascii="Times New Roman" w:hAnsi="Times New Roman" w:cs="Times New Roman"/>
                <w:b/>
                <w:bCs/>
                <w:color w:val="000000"/>
                <w:sz w:val="24"/>
                <w:szCs w:val="24"/>
              </w:rPr>
              <w:t xml:space="preserve"> </w:t>
            </w:r>
            <w:r w:rsidRPr="00BA2AC5">
              <w:rPr>
                <w:rFonts w:ascii="Times New Roman" w:hAnsi="Times New Roman" w:cs="Times New Roman"/>
                <w:color w:val="000000"/>
                <w:sz w:val="24"/>
                <w:szCs w:val="24"/>
              </w:rPr>
              <w:t xml:space="preserve"> APIs from other providers (e.g. route planner, etc.) and integrates them into the agency's website</w:t>
            </w:r>
          </w:p>
        </w:tc>
        <w:tc>
          <w:tcPr>
            <w:tcW w:w="640"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4</w:t>
            </w:r>
          </w:p>
        </w:tc>
      </w:tr>
      <w:tr w:rsidR="007942F8"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066F6F">
            <w:pPr>
              <w:pStyle w:val="FootnoteText"/>
              <w:rPr>
                <w:rFonts w:ascii="Times New Roman" w:hAnsi="Times New Roman" w:cs="Times New Roman"/>
                <w:sz w:val="24"/>
                <w:szCs w:val="24"/>
                <w:rtl/>
                <w:lang w:bidi="fa-IR"/>
              </w:rPr>
            </w:pPr>
            <w:r w:rsidRPr="00BA2AC5">
              <w:rPr>
                <w:rFonts w:ascii="Times New Roman" w:hAnsi="Times New Roman" w:cs="Times New Roman"/>
                <w:sz w:val="24"/>
                <w:szCs w:val="24"/>
                <w:lang w:bidi="fa-IR"/>
              </w:rPr>
              <w:t>Jive Social Business Software</w:t>
            </w:r>
          </w:p>
        </w:tc>
        <w:tc>
          <w:tcPr>
            <w:tcW w:w="640"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5</w:t>
            </w:r>
          </w:p>
        </w:tc>
      </w:tr>
      <w:tr w:rsidR="007942F8"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066F6F">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open source software development</w:t>
            </w:r>
            <w:r w:rsidRPr="00BA2AC5">
              <w:rPr>
                <w:rStyle w:val="FootnoteReference"/>
                <w:rFonts w:ascii="Times New Roman" w:hAnsi="Times New Roman" w:cs="Times New Roman"/>
                <w:sz w:val="24"/>
                <w:szCs w:val="24"/>
                <w:vertAlign w:val="baseline"/>
                <w:rtl/>
              </w:rPr>
              <w:t xml:space="preserve"> </w:t>
            </w:r>
            <w:r w:rsidRPr="00BA2AC5">
              <w:rPr>
                <w:rStyle w:val="FootnoteReference"/>
                <w:rFonts w:ascii="Times New Roman" w:hAnsi="Times New Roman" w:cs="Times New Roman"/>
                <w:sz w:val="24"/>
                <w:szCs w:val="24"/>
                <w:vertAlign w:val="baseline"/>
              </w:rPr>
              <w:t xml:space="preserve"> and sharing</w:t>
            </w:r>
          </w:p>
        </w:tc>
        <w:tc>
          <w:tcPr>
            <w:tcW w:w="640"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6</w:t>
            </w:r>
          </w:p>
        </w:tc>
      </w:tr>
      <w:tr w:rsidR="00C76789"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auto"/>
          </w:tcPr>
          <w:p w:rsidR="00C76789" w:rsidRPr="00BA2AC5" w:rsidRDefault="00C76789"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C76789" w:rsidRPr="00BA2AC5" w:rsidRDefault="00C76789"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C76789" w:rsidRPr="00BA2AC5" w:rsidRDefault="00C76789"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auto"/>
          </w:tcPr>
          <w:p w:rsidR="00C76789" w:rsidRPr="00BA2AC5" w:rsidRDefault="00C76789"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C76789" w:rsidRPr="00BA2AC5" w:rsidRDefault="00C76789"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auto"/>
          </w:tcPr>
          <w:p w:rsidR="00C76789" w:rsidRPr="00BA2AC5" w:rsidRDefault="007942F8" w:rsidP="00066F6F">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applications of policy/rule making  development</w:t>
            </w:r>
            <w:r w:rsidRPr="00BA2AC5">
              <w:rPr>
                <w:rStyle w:val="FootnoteReference"/>
                <w:rFonts w:ascii="Times New Roman" w:hAnsi="Times New Roman" w:cs="Times New Roman"/>
                <w:sz w:val="24"/>
                <w:szCs w:val="24"/>
                <w:vertAlign w:val="baseline"/>
                <w:rtl/>
              </w:rPr>
              <w:t xml:space="preserve">  </w:t>
            </w:r>
          </w:p>
        </w:tc>
        <w:tc>
          <w:tcPr>
            <w:tcW w:w="640" w:type="dxa"/>
            <w:tcBorders>
              <w:top w:val="single" w:sz="8" w:space="0" w:color="9BBB59"/>
              <w:left w:val="single" w:sz="8" w:space="0" w:color="9BBB59"/>
              <w:bottom w:val="single" w:sz="8" w:space="0" w:color="9BBB59"/>
              <w:right w:val="single" w:sz="8" w:space="0" w:color="9BBB59"/>
            </w:tcBorders>
            <w:shd w:val="clear" w:color="auto" w:fill="auto"/>
          </w:tcPr>
          <w:p w:rsidR="00C76789" w:rsidRPr="00BA2AC5" w:rsidRDefault="00C76789"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7</w:t>
            </w:r>
          </w:p>
        </w:tc>
      </w:tr>
      <w:tr w:rsidR="00C76789"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E6EED5"/>
          </w:tcPr>
          <w:p w:rsidR="00C76789" w:rsidRPr="00BA2AC5" w:rsidRDefault="00C76789"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C76789" w:rsidRPr="00BA2AC5" w:rsidRDefault="00C76789"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C76789" w:rsidRPr="00BA2AC5" w:rsidRDefault="00C76789"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E6EED5"/>
          </w:tcPr>
          <w:p w:rsidR="00C76789" w:rsidRPr="00BA2AC5" w:rsidRDefault="00C76789"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C76789" w:rsidRPr="00BA2AC5" w:rsidRDefault="00C76789"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E6EED5"/>
          </w:tcPr>
          <w:p w:rsidR="00C76789" w:rsidRPr="00BA2AC5" w:rsidRDefault="007942F8" w:rsidP="00066F6F">
            <w:pPr>
              <w:pStyle w:val="FootnoteText"/>
              <w:rPr>
                <w:rFonts w:ascii="Times New Roman" w:hAnsi="Times New Roman" w:cs="Times New Roman"/>
                <w:sz w:val="24"/>
                <w:szCs w:val="24"/>
                <w:rtl/>
                <w:lang w:bidi="fa-IR"/>
              </w:rPr>
            </w:pPr>
            <w:r w:rsidRPr="00BA2AC5">
              <w:rPr>
                <w:rFonts w:ascii="Times New Roman" w:hAnsi="Times New Roman" w:cs="Times New Roman"/>
                <w:sz w:val="24"/>
                <w:szCs w:val="24"/>
              </w:rPr>
              <w:t>Virtual</w:t>
            </w:r>
            <w:r w:rsidRPr="00BA2AC5">
              <w:rPr>
                <w:rFonts w:ascii="Times New Roman" w:hAnsi="Times New Roman" w:cs="Times New Roman"/>
                <w:sz w:val="24"/>
                <w:szCs w:val="24"/>
                <w:rtl/>
                <w:lang w:bidi="fa-IR"/>
              </w:rPr>
              <w:t xml:space="preserve"> </w:t>
            </w:r>
            <w:r w:rsidRPr="00BA2AC5">
              <w:rPr>
                <w:rFonts w:ascii="Times New Roman" w:hAnsi="Times New Roman" w:cs="Times New Roman"/>
                <w:sz w:val="24"/>
                <w:szCs w:val="24"/>
              </w:rPr>
              <w:t>communities of practice</w:t>
            </w:r>
            <w:r w:rsidRPr="00BA2AC5">
              <w:rPr>
                <w:rFonts w:ascii="Times New Roman" w:hAnsi="Times New Roman" w:cs="Times New Roman"/>
                <w:sz w:val="24"/>
                <w:szCs w:val="24"/>
                <w:rtl/>
                <w:lang w:bidi="fa-IR"/>
              </w:rPr>
              <w:t xml:space="preserve"> </w:t>
            </w:r>
            <w:r w:rsidRPr="00BA2AC5">
              <w:rPr>
                <w:rFonts w:ascii="Times New Roman" w:hAnsi="Times New Roman" w:cs="Times New Roman"/>
                <w:sz w:val="24"/>
                <w:szCs w:val="24"/>
              </w:rPr>
              <w:t>(VCOPs)</w:t>
            </w:r>
          </w:p>
        </w:tc>
        <w:tc>
          <w:tcPr>
            <w:tcW w:w="640" w:type="dxa"/>
            <w:tcBorders>
              <w:top w:val="single" w:sz="8" w:space="0" w:color="9BBB59"/>
              <w:left w:val="single" w:sz="8" w:space="0" w:color="9BBB59"/>
              <w:bottom w:val="single" w:sz="8" w:space="0" w:color="9BBB59"/>
              <w:right w:val="single" w:sz="8" w:space="0" w:color="9BBB59"/>
            </w:tcBorders>
            <w:shd w:val="clear" w:color="auto" w:fill="E6EED5"/>
          </w:tcPr>
          <w:p w:rsidR="00C76789" w:rsidRPr="00BA2AC5" w:rsidRDefault="00C76789"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8</w:t>
            </w:r>
          </w:p>
        </w:tc>
      </w:tr>
      <w:tr w:rsidR="007942F8"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066F6F">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public response to national emergencies/natural disasters</w:t>
            </w:r>
          </w:p>
        </w:tc>
        <w:tc>
          <w:tcPr>
            <w:tcW w:w="640"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9</w:t>
            </w:r>
          </w:p>
        </w:tc>
      </w:tr>
      <w:tr w:rsidR="007942F8"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066F6F">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The G website and the services are continuously incrementally developed (e.g. release of innovative services and products</w:t>
            </w:r>
            <w:r w:rsidR="006637F7">
              <w:rPr>
                <w:rFonts w:ascii="Times New Roman" w:hAnsi="Times New Roman" w:cs="Times New Roman"/>
                <w:sz w:val="24"/>
                <w:szCs w:val="24"/>
              </w:rPr>
              <w:t>)</w:t>
            </w:r>
          </w:p>
        </w:tc>
        <w:tc>
          <w:tcPr>
            <w:tcW w:w="640" w:type="dxa"/>
            <w:tcBorders>
              <w:top w:val="single" w:sz="8" w:space="0" w:color="9BBB59"/>
              <w:left w:val="single" w:sz="8" w:space="0" w:color="9BBB59"/>
              <w:bottom w:val="single" w:sz="8" w:space="0" w:color="9BBB59"/>
              <w:right w:val="single" w:sz="8" w:space="0" w:color="9BBB59"/>
            </w:tcBorders>
            <w:shd w:val="clear" w:color="auto" w:fill="E6EED5"/>
          </w:tcPr>
          <w:p w:rsidR="007942F8" w:rsidRPr="00BA2AC5" w:rsidRDefault="007942F8" w:rsidP="00CD190E">
            <w:pPr>
              <w:bidi w:val="0"/>
              <w:spacing w:after="0" w:line="240" w:lineRule="auto"/>
              <w:jc w:val="both"/>
              <w:rPr>
                <w:rFonts w:ascii="Times New Roman" w:hAnsi="Times New Roman" w:cs="Times New Roman"/>
                <w:sz w:val="24"/>
                <w:szCs w:val="24"/>
              </w:rPr>
            </w:pPr>
          </w:p>
          <w:p w:rsidR="007942F8" w:rsidRPr="00BA2AC5" w:rsidRDefault="007942F8"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10</w:t>
            </w:r>
          </w:p>
        </w:tc>
      </w:tr>
      <w:tr w:rsidR="007942F8" w:rsidRPr="00BA2AC5" w:rsidTr="006F04B6">
        <w:tc>
          <w:tcPr>
            <w:tcW w:w="674"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711"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62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tl/>
              </w:rPr>
            </w:pPr>
          </w:p>
        </w:tc>
        <w:tc>
          <w:tcPr>
            <w:tcW w:w="5089"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066F6F">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implements and embeds</w:t>
            </w:r>
            <w:r w:rsidRPr="00BA2AC5">
              <w:rPr>
                <w:rStyle w:val="FootnoteReference"/>
                <w:rFonts w:ascii="Times New Roman" w:hAnsi="Times New Roman" w:cs="Times New Roman"/>
                <w:sz w:val="24"/>
                <w:szCs w:val="24"/>
                <w:vertAlign w:val="baseline"/>
                <w:rtl/>
              </w:rPr>
              <w:t xml:space="preserve"> </w:t>
            </w:r>
            <w:r w:rsidRPr="00BA2AC5">
              <w:rPr>
                <w:rStyle w:val="FootnoteReference"/>
                <w:rFonts w:ascii="Times New Roman" w:hAnsi="Times New Roman" w:cs="Times New Roman"/>
                <w:sz w:val="24"/>
                <w:szCs w:val="24"/>
                <w:vertAlign w:val="baseline"/>
              </w:rPr>
              <w:t>open collaboration mechanisms such as public contests and</w:t>
            </w:r>
            <w:r w:rsidRPr="00BA2AC5">
              <w:rPr>
                <w:rStyle w:val="FootnoteReference"/>
                <w:rFonts w:ascii="Times New Roman" w:hAnsi="Times New Roman" w:cs="Times New Roman"/>
                <w:sz w:val="24"/>
                <w:szCs w:val="24"/>
                <w:vertAlign w:val="baseline"/>
                <w:rtl/>
              </w:rPr>
              <w:t xml:space="preserve"> </w:t>
            </w:r>
            <w:r w:rsidRPr="00BA2AC5">
              <w:rPr>
                <w:rStyle w:val="FootnoteReference"/>
                <w:rFonts w:ascii="Times New Roman" w:hAnsi="Times New Roman" w:cs="Times New Roman"/>
                <w:sz w:val="24"/>
                <w:szCs w:val="24"/>
                <w:vertAlign w:val="baseline"/>
              </w:rPr>
              <w:t>shared repositories</w:t>
            </w:r>
          </w:p>
        </w:tc>
        <w:tc>
          <w:tcPr>
            <w:tcW w:w="640" w:type="dxa"/>
            <w:tcBorders>
              <w:top w:val="single" w:sz="8" w:space="0" w:color="9BBB59"/>
              <w:left w:val="single" w:sz="8" w:space="0" w:color="9BBB59"/>
              <w:bottom w:val="single" w:sz="8" w:space="0" w:color="9BBB59"/>
              <w:right w:val="single" w:sz="8" w:space="0" w:color="9BBB59"/>
            </w:tcBorders>
            <w:shd w:val="clear" w:color="auto" w:fill="auto"/>
          </w:tcPr>
          <w:p w:rsidR="007942F8" w:rsidRPr="00BA2AC5" w:rsidRDefault="007942F8" w:rsidP="00CD190E">
            <w:pPr>
              <w:bidi w:val="0"/>
              <w:spacing w:after="0" w:line="240" w:lineRule="auto"/>
              <w:jc w:val="both"/>
              <w:rPr>
                <w:rFonts w:ascii="Times New Roman" w:hAnsi="Times New Roman" w:cs="Times New Roman"/>
                <w:sz w:val="24"/>
                <w:szCs w:val="24"/>
              </w:rPr>
            </w:pPr>
          </w:p>
          <w:p w:rsidR="007942F8" w:rsidRPr="00BA2AC5" w:rsidRDefault="007942F8" w:rsidP="00CD190E">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11</w:t>
            </w:r>
          </w:p>
        </w:tc>
      </w:tr>
      <w:tr w:rsidR="00C76789" w:rsidRPr="00BA2AC5" w:rsidTr="0050085F">
        <w:tc>
          <w:tcPr>
            <w:tcW w:w="9242" w:type="dxa"/>
            <w:gridSpan w:val="7"/>
            <w:shd w:val="clear" w:color="auto" w:fill="E6EED5"/>
          </w:tcPr>
          <w:p w:rsidR="002151AB" w:rsidRPr="00BA2AC5" w:rsidRDefault="002151AB" w:rsidP="00710DA6">
            <w:pPr>
              <w:bidi w:val="0"/>
              <w:jc w:val="both"/>
              <w:rPr>
                <w:rFonts w:ascii="Times New Roman" w:hAnsi="Times New Roman" w:cs="Times New Roman"/>
                <w:color w:val="000000"/>
                <w:sz w:val="24"/>
                <w:szCs w:val="24"/>
              </w:rPr>
            </w:pPr>
            <w:r w:rsidRPr="00BA2AC5">
              <w:rPr>
                <w:rFonts w:ascii="Times New Roman" w:hAnsi="Times New Roman" w:cs="Times New Roman"/>
                <w:color w:val="000000"/>
                <w:sz w:val="24"/>
                <w:szCs w:val="24"/>
              </w:rPr>
              <w:t>Please notify  me if you disagree  with a specific phase or have a comment or like to put it in another level</w:t>
            </w:r>
            <w:r w:rsidR="006F6072" w:rsidRPr="00BA2AC5">
              <w:rPr>
                <w:rFonts w:ascii="Times New Roman" w:hAnsi="Times New Roman" w:cs="Times New Roman"/>
                <w:color w:val="000000"/>
                <w:sz w:val="24"/>
                <w:szCs w:val="24"/>
              </w:rPr>
              <w:t>.</w:t>
            </w:r>
          </w:p>
          <w:p w:rsidR="006F6072" w:rsidRPr="00BA2AC5" w:rsidRDefault="006F6072" w:rsidP="00CD190E">
            <w:pPr>
              <w:bidi w:val="0"/>
              <w:jc w:val="both"/>
              <w:rPr>
                <w:rFonts w:ascii="Times New Roman" w:hAnsi="Times New Roman" w:cs="Times New Roman"/>
                <w:color w:val="000000"/>
                <w:sz w:val="24"/>
                <w:szCs w:val="24"/>
                <w:rtl/>
              </w:rPr>
            </w:pPr>
          </w:p>
          <w:p w:rsidR="00C76789" w:rsidRPr="00BA2AC5" w:rsidRDefault="00C76789" w:rsidP="00CD190E">
            <w:pPr>
              <w:bidi w:val="0"/>
              <w:spacing w:after="0" w:line="240" w:lineRule="auto"/>
              <w:jc w:val="both"/>
              <w:rPr>
                <w:rFonts w:ascii="Times New Roman" w:eastAsia="Times New Roman" w:hAnsi="Times New Roman" w:cs="Times New Roman"/>
                <w:b/>
                <w:bCs/>
                <w:sz w:val="24"/>
                <w:szCs w:val="24"/>
                <w:rtl/>
              </w:rPr>
            </w:pPr>
          </w:p>
        </w:tc>
      </w:tr>
    </w:tbl>
    <w:p w:rsidR="0050085F" w:rsidRDefault="0050085F" w:rsidP="00CD190E">
      <w:pPr>
        <w:bidi w:val="0"/>
        <w:spacing w:after="0"/>
        <w:jc w:val="both"/>
        <w:rPr>
          <w:rFonts w:ascii="Times New Roman" w:hAnsi="Times New Roman" w:cs="Times New Roman"/>
          <w:vanish/>
          <w:sz w:val="24"/>
          <w:szCs w:val="24"/>
        </w:rPr>
      </w:pPr>
    </w:p>
    <w:p w:rsidR="00AA66F8" w:rsidRDefault="00AA66F8" w:rsidP="00AA66F8">
      <w:pPr>
        <w:bidi w:val="0"/>
        <w:spacing w:after="0"/>
        <w:jc w:val="both"/>
        <w:rPr>
          <w:rFonts w:ascii="Times New Roman" w:hAnsi="Times New Roman" w:cs="Times New Roman"/>
          <w:vanish/>
          <w:sz w:val="24"/>
          <w:szCs w:val="24"/>
        </w:rPr>
      </w:pPr>
    </w:p>
    <w:tbl>
      <w:tblPr>
        <w:tblpPr w:leftFromText="180" w:rightFromText="180" w:vertAnchor="text" w:horzAnchor="margin" w:tblpY="-27"/>
        <w:bidiVisual/>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673"/>
        <w:gridCol w:w="661"/>
        <w:gridCol w:w="838"/>
        <w:gridCol w:w="697"/>
        <w:gridCol w:w="628"/>
        <w:gridCol w:w="4795"/>
        <w:gridCol w:w="950"/>
      </w:tblGrid>
      <w:tr w:rsidR="007909A1" w:rsidRPr="00BA2AC5" w:rsidTr="007909A1">
        <w:tc>
          <w:tcPr>
            <w:tcW w:w="9242" w:type="dxa"/>
            <w:gridSpan w:val="7"/>
            <w:tcBorders>
              <w:top w:val="single" w:sz="8" w:space="0" w:color="9BBB59"/>
              <w:left w:val="single" w:sz="8" w:space="0" w:color="9BBB59"/>
              <w:bottom w:val="single" w:sz="18" w:space="0" w:color="9BBB59"/>
              <w:right w:val="single" w:sz="8" w:space="0" w:color="9BBB59"/>
            </w:tcBorders>
            <w:shd w:val="clear" w:color="auto" w:fill="auto"/>
          </w:tcPr>
          <w:p w:rsidR="007909A1" w:rsidRPr="00BA2AC5" w:rsidRDefault="007909A1" w:rsidP="007909A1">
            <w:pPr>
              <w:autoSpaceDE w:val="0"/>
              <w:autoSpaceDN w:val="0"/>
              <w:bidi w:val="0"/>
              <w:adjustRightInd w:val="0"/>
              <w:spacing w:after="0" w:line="240" w:lineRule="auto"/>
              <w:jc w:val="both"/>
              <w:rPr>
                <w:rFonts w:ascii="Times New Roman" w:hAnsi="Times New Roman" w:cs="Times New Roman"/>
                <w:color w:val="000000"/>
                <w:sz w:val="24"/>
                <w:szCs w:val="24"/>
                <w:lang w:bidi="ar-SA"/>
              </w:rPr>
            </w:pPr>
            <w:r w:rsidRPr="00BA2AC5">
              <w:rPr>
                <w:rFonts w:ascii="Times New Roman" w:eastAsia="Times New Roman" w:hAnsi="Times New Roman" w:cs="Times New Roman"/>
                <w:b/>
                <w:bCs/>
                <w:sz w:val="24"/>
                <w:szCs w:val="24"/>
              </w:rPr>
              <w:t>Table 10:</w:t>
            </w:r>
            <w:r w:rsidRPr="00BA2AC5">
              <w:rPr>
                <w:rFonts w:ascii="Times New Roman" w:eastAsia="Times New Roman" w:hAnsi="Times New Roman" w:cs="Times New Roman"/>
                <w:b/>
                <w:bCs/>
                <w:sz w:val="24"/>
                <w:szCs w:val="24"/>
                <w:lang w:bidi="ar-SA"/>
              </w:rPr>
              <w:t xml:space="preserve"> </w:t>
            </w:r>
            <w:r w:rsidRPr="00BA2AC5">
              <w:rPr>
                <w:rStyle w:val="hps"/>
                <w:rFonts w:ascii="Times New Roman" w:hAnsi="Times New Roman" w:cs="Times New Roman"/>
                <w:sz w:val="24"/>
                <w:szCs w:val="24"/>
              </w:rPr>
              <w:t xml:space="preserve"> Indicators</w:t>
            </w:r>
            <w:r w:rsidRPr="00BA2AC5">
              <w:rPr>
                <w:rStyle w:val="longtext"/>
                <w:rFonts w:ascii="Times New Roman" w:hAnsi="Times New Roman" w:cs="Times New Roman"/>
                <w:sz w:val="24"/>
                <w:szCs w:val="24"/>
              </w:rPr>
              <w:t xml:space="preserve"> </w:t>
            </w:r>
            <w:r w:rsidRPr="00BA2AC5">
              <w:rPr>
                <w:rFonts w:ascii="Times New Roman" w:hAnsi="Times New Roman" w:cs="Times New Roman"/>
                <w:color w:val="000000"/>
                <w:sz w:val="24"/>
                <w:szCs w:val="24"/>
              </w:rPr>
              <w:t>for “</w:t>
            </w:r>
            <w:r w:rsidRPr="00BA2AC5">
              <w:rPr>
                <w:rFonts w:ascii="Times New Roman" w:eastAsia="Times New Roman" w:hAnsi="Times New Roman" w:cs="Times New Roman"/>
                <w:b/>
                <w:bCs/>
                <w:sz w:val="24"/>
                <w:szCs w:val="24"/>
                <w:lang w:bidi="ar-SA"/>
              </w:rPr>
              <w:t>ubiquitous</w:t>
            </w:r>
            <w:r w:rsidRPr="00BA2AC5">
              <w:rPr>
                <w:rFonts w:ascii="Times New Roman" w:hAnsi="Times New Roman" w:cs="Times New Roman"/>
                <w:b/>
                <w:bCs/>
                <w:color w:val="000000"/>
                <w:sz w:val="24"/>
                <w:szCs w:val="24"/>
              </w:rPr>
              <w:t xml:space="preserve"> </w:t>
            </w:r>
            <w:r w:rsidRPr="00BA2AC5">
              <w:rPr>
                <w:rFonts w:ascii="Times New Roman" w:eastAsia="Times New Roman" w:hAnsi="Times New Roman" w:cs="Times New Roman"/>
                <w:b/>
                <w:bCs/>
                <w:sz w:val="24"/>
                <w:szCs w:val="24"/>
                <w:lang w:bidi="ar-SA"/>
              </w:rPr>
              <w:t>engagement</w:t>
            </w:r>
            <w:r w:rsidRPr="00BA2AC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BA2AC5">
              <w:rPr>
                <w:rFonts w:ascii="Times New Roman" w:hAnsi="Times New Roman" w:cs="Times New Roman"/>
                <w:color w:val="000000"/>
                <w:sz w:val="24"/>
                <w:szCs w:val="24"/>
              </w:rPr>
              <w:t>phase</w:t>
            </w:r>
            <w:r w:rsidRPr="00BA2AC5">
              <w:rPr>
                <w:rStyle w:val="hps"/>
                <w:rFonts w:ascii="Times New Roman" w:hAnsi="Times New Roman" w:cs="Times New Roman"/>
                <w:sz w:val="24"/>
                <w:szCs w:val="24"/>
              </w:rPr>
              <w:t xml:space="preserve"> are listed</w:t>
            </w:r>
            <w:r w:rsidRPr="00BA2AC5">
              <w:rPr>
                <w:rStyle w:val="longtext"/>
                <w:rFonts w:ascii="Times New Roman" w:hAnsi="Times New Roman" w:cs="Times New Roman"/>
                <w:sz w:val="24"/>
                <w:szCs w:val="24"/>
              </w:rPr>
              <w:t xml:space="preserve"> </w:t>
            </w:r>
            <w:r w:rsidRPr="00BA2AC5">
              <w:rPr>
                <w:rStyle w:val="hps"/>
                <w:rFonts w:ascii="Times New Roman" w:hAnsi="Times New Roman" w:cs="Times New Roman"/>
                <w:sz w:val="24"/>
                <w:szCs w:val="24"/>
              </w:rPr>
              <w:t>in</w:t>
            </w:r>
            <w:r w:rsidRPr="00BA2AC5">
              <w:rPr>
                <w:rStyle w:val="longtext"/>
                <w:rFonts w:ascii="Times New Roman" w:hAnsi="Times New Roman" w:cs="Times New Roman"/>
                <w:sz w:val="24"/>
                <w:szCs w:val="24"/>
              </w:rPr>
              <w:t xml:space="preserve"> </w:t>
            </w:r>
            <w:r w:rsidRPr="00BA2AC5">
              <w:rPr>
                <w:rStyle w:val="hps"/>
                <w:rFonts w:ascii="Times New Roman" w:hAnsi="Times New Roman" w:cs="Times New Roman"/>
                <w:sz w:val="24"/>
                <w:szCs w:val="24"/>
              </w:rPr>
              <w:t>this</w:t>
            </w:r>
            <w:r w:rsidRPr="00BA2AC5">
              <w:rPr>
                <w:rStyle w:val="longtext"/>
                <w:rFonts w:ascii="Times New Roman" w:hAnsi="Times New Roman" w:cs="Times New Roman"/>
                <w:sz w:val="24"/>
                <w:szCs w:val="24"/>
              </w:rPr>
              <w:t xml:space="preserve"> </w:t>
            </w:r>
            <w:r w:rsidRPr="00BA2AC5">
              <w:rPr>
                <w:rStyle w:val="hps"/>
                <w:rFonts w:ascii="Times New Roman" w:hAnsi="Times New Roman" w:cs="Times New Roman"/>
                <w:sz w:val="24"/>
                <w:szCs w:val="24"/>
              </w:rPr>
              <w:t>table.</w:t>
            </w:r>
            <w:r w:rsidRPr="00BA2AC5">
              <w:rPr>
                <w:rFonts w:ascii="Times New Roman" w:hAnsi="Times New Roman" w:cs="Times New Roman"/>
                <w:sz w:val="24"/>
                <w:szCs w:val="24"/>
                <w:lang w:bidi="ar-SA"/>
              </w:rPr>
              <w:t xml:space="preserve"> The</w:t>
            </w:r>
            <w:r w:rsidRPr="00BA2AC5">
              <w:rPr>
                <w:rFonts w:ascii="Times New Roman" w:hAnsi="Times New Roman" w:cs="Times New Roman"/>
                <w:color w:val="000000"/>
                <w:sz w:val="24"/>
                <w:szCs w:val="24"/>
              </w:rPr>
              <w:t xml:space="preserve"> phase</w:t>
            </w:r>
            <w:r w:rsidRPr="00BA2AC5">
              <w:rPr>
                <w:rFonts w:ascii="Times New Roman" w:hAnsi="Times New Roman" w:cs="Times New Roman"/>
                <w:sz w:val="24"/>
                <w:szCs w:val="24"/>
                <w:lang w:bidi="ar-SA"/>
              </w:rPr>
              <w:t xml:space="preserve">   can be characterized by two important attributes</w:t>
            </w:r>
            <w:r w:rsidRPr="00BA2AC5">
              <w:rPr>
                <w:rFonts w:ascii="Times New Roman" w:eastAsia="Times New Roman" w:hAnsi="Times New Roman" w:cs="Times New Roman"/>
                <w:sz w:val="24"/>
                <w:szCs w:val="24"/>
                <w:lang w:bidi="ar-SA"/>
              </w:rPr>
              <w:t xml:space="preserve"> First, public engagement becomes easier and more universally accessible through mobile and ubiquitous computing devices and applications. Second, government data, public engagement methods, social media tools, and government services are seamlessly integrated within and across government agencies so that the public can easily navigate and engage in various government activities without having to jump around different applications or keep logging in and off.</w:t>
            </w:r>
            <w:r w:rsidRPr="00BA2AC5">
              <w:rPr>
                <w:rFonts w:ascii="Times New Roman" w:hAnsi="Times New Roman" w:cs="Times New Roman"/>
                <w:color w:val="000000"/>
                <w:sz w:val="24"/>
                <w:szCs w:val="24"/>
                <w:lang w:bidi="ar-SA"/>
              </w:rPr>
              <w:t xml:space="preserve"> Open government data</w:t>
            </w:r>
            <w:r>
              <w:rPr>
                <w:rFonts w:ascii="Times New Roman" w:hAnsi="Times New Roman" w:cs="Times New Roman"/>
                <w:color w:val="000000"/>
                <w:sz w:val="24"/>
                <w:szCs w:val="24"/>
                <w:lang w:bidi="ar-SA"/>
              </w:rPr>
              <w:t xml:space="preserve"> </w:t>
            </w:r>
            <w:r w:rsidRPr="00BA2AC5">
              <w:rPr>
                <w:rFonts w:ascii="Times New Roman" w:hAnsi="Times New Roman" w:cs="Times New Roman"/>
                <w:color w:val="000000"/>
                <w:sz w:val="24"/>
                <w:szCs w:val="24"/>
                <w:lang w:bidi="ar-SA"/>
              </w:rPr>
              <w:t>applications, and processes are interoperable across agencies and they are integrated vertically</w:t>
            </w:r>
            <w:r>
              <w:rPr>
                <w:rFonts w:ascii="Times New Roman" w:hAnsi="Times New Roman" w:cs="Times New Roman"/>
                <w:color w:val="000000"/>
                <w:sz w:val="24"/>
                <w:szCs w:val="24"/>
                <w:lang w:bidi="ar-SA"/>
              </w:rPr>
              <w:t xml:space="preserve"> </w:t>
            </w:r>
            <w:r w:rsidRPr="00BA2AC5">
              <w:rPr>
                <w:rFonts w:ascii="Times New Roman" w:hAnsi="Times New Roman" w:cs="Times New Roman"/>
                <w:color w:val="000000"/>
                <w:sz w:val="24"/>
                <w:szCs w:val="24"/>
                <w:lang w:bidi="ar-SA"/>
              </w:rPr>
              <w:t>and horizontally</w:t>
            </w:r>
            <w:r w:rsidRPr="00BA2AC5">
              <w:rPr>
                <w:rStyle w:val="hps"/>
                <w:rFonts w:ascii="Times New Roman" w:hAnsi="Times New Roman" w:cs="Times New Roman"/>
                <w:sz w:val="24"/>
                <w:szCs w:val="24"/>
              </w:rPr>
              <w:t xml:space="preserve">. </w:t>
            </w:r>
            <w:r w:rsidRPr="00BA2AC5">
              <w:rPr>
                <w:rStyle w:val="hps"/>
                <w:rFonts w:ascii="Times New Roman" w:hAnsi="Times New Roman" w:cs="Times New Roman"/>
                <w:b/>
                <w:bCs/>
                <w:sz w:val="24"/>
                <w:szCs w:val="24"/>
              </w:rPr>
              <w:t>Please</w:t>
            </w:r>
            <w:r w:rsidRPr="00BA2AC5">
              <w:rPr>
                <w:rStyle w:val="longtext"/>
                <w:rFonts w:ascii="Times New Roman" w:hAnsi="Times New Roman" w:cs="Times New Roman"/>
                <w:b/>
                <w:bCs/>
                <w:sz w:val="24"/>
                <w:szCs w:val="24"/>
              </w:rPr>
              <w:t xml:space="preserve"> </w:t>
            </w:r>
            <w:r w:rsidRPr="00BA2AC5">
              <w:rPr>
                <w:rStyle w:val="hps"/>
                <w:rFonts w:ascii="Times New Roman" w:hAnsi="Times New Roman" w:cs="Times New Roman"/>
                <w:b/>
                <w:bCs/>
                <w:sz w:val="24"/>
                <w:szCs w:val="24"/>
              </w:rPr>
              <w:t>specify</w:t>
            </w:r>
            <w:r w:rsidRPr="00BA2AC5">
              <w:rPr>
                <w:rStyle w:val="longtext"/>
                <w:rFonts w:ascii="Times New Roman" w:hAnsi="Times New Roman" w:cs="Times New Roman"/>
                <w:b/>
                <w:bCs/>
                <w:sz w:val="24"/>
                <w:szCs w:val="24"/>
              </w:rPr>
              <w:t xml:space="preserve"> </w:t>
            </w:r>
            <w:r w:rsidRPr="00BA2AC5">
              <w:rPr>
                <w:rStyle w:val="hps"/>
                <w:rFonts w:ascii="Times New Roman" w:hAnsi="Times New Roman" w:cs="Times New Roman"/>
                <w:b/>
                <w:bCs/>
                <w:sz w:val="24"/>
                <w:szCs w:val="24"/>
              </w:rPr>
              <w:t>how much</w:t>
            </w:r>
            <w:r w:rsidRPr="00BA2AC5">
              <w:rPr>
                <w:rStyle w:val="longtext"/>
                <w:rFonts w:ascii="Times New Roman" w:hAnsi="Times New Roman" w:cs="Times New Roman"/>
                <w:b/>
                <w:bCs/>
                <w:sz w:val="24"/>
                <w:szCs w:val="24"/>
              </w:rPr>
              <w:t xml:space="preserve"> </w:t>
            </w:r>
            <w:r w:rsidRPr="00BA2AC5">
              <w:rPr>
                <w:rStyle w:val="hps"/>
                <w:rFonts w:ascii="Times New Roman" w:hAnsi="Times New Roman" w:cs="Times New Roman"/>
                <w:b/>
                <w:bCs/>
                <w:sz w:val="24"/>
                <w:szCs w:val="24"/>
              </w:rPr>
              <w:t>you agree</w:t>
            </w:r>
            <w:r w:rsidRPr="00BA2AC5">
              <w:rPr>
                <w:rStyle w:val="longtext"/>
                <w:rFonts w:ascii="Times New Roman" w:hAnsi="Times New Roman" w:cs="Times New Roman"/>
                <w:b/>
                <w:bCs/>
                <w:sz w:val="24"/>
                <w:szCs w:val="24"/>
              </w:rPr>
              <w:t xml:space="preserve"> </w:t>
            </w:r>
            <w:r w:rsidRPr="00BA2AC5">
              <w:rPr>
                <w:rStyle w:val="hps"/>
                <w:rFonts w:ascii="Times New Roman" w:hAnsi="Times New Roman" w:cs="Times New Roman"/>
                <w:b/>
                <w:bCs/>
                <w:sz w:val="24"/>
                <w:szCs w:val="24"/>
              </w:rPr>
              <w:t>with</w:t>
            </w:r>
            <w:r w:rsidRPr="00BA2AC5">
              <w:rPr>
                <w:rStyle w:val="longtext"/>
                <w:rFonts w:ascii="Times New Roman" w:hAnsi="Times New Roman" w:cs="Times New Roman"/>
                <w:b/>
                <w:bCs/>
                <w:sz w:val="24"/>
                <w:szCs w:val="24"/>
              </w:rPr>
              <w:t xml:space="preserve"> </w:t>
            </w:r>
            <w:r w:rsidRPr="004A7AD7">
              <w:rPr>
                <w:rStyle w:val="hps"/>
                <w:rFonts w:ascii="Times New Roman" w:hAnsi="Times New Roman" w:cs="Times New Roman"/>
                <w:b/>
                <w:bCs/>
                <w:sz w:val="24"/>
                <w:szCs w:val="24"/>
              </w:rPr>
              <w:t>these indicators.</w:t>
            </w:r>
          </w:p>
          <w:p w:rsidR="007909A1" w:rsidRPr="00BA2AC5" w:rsidRDefault="007909A1" w:rsidP="007909A1">
            <w:pPr>
              <w:autoSpaceDE w:val="0"/>
              <w:autoSpaceDN w:val="0"/>
              <w:bidi w:val="0"/>
              <w:adjustRightInd w:val="0"/>
              <w:spacing w:after="0" w:line="240" w:lineRule="auto"/>
              <w:jc w:val="both"/>
              <w:rPr>
                <w:rFonts w:ascii="Times New Roman" w:eastAsia="Times New Roman" w:hAnsi="Times New Roman" w:cs="Times New Roman"/>
                <w:b/>
                <w:bCs/>
                <w:sz w:val="24"/>
                <w:szCs w:val="24"/>
                <w:lang w:bidi="ar-SA"/>
              </w:rPr>
            </w:pP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7909A1" w:rsidRPr="00976B48" w:rsidRDefault="007909A1" w:rsidP="007909A1">
            <w:pPr>
              <w:bidi w:val="0"/>
              <w:spacing w:after="0" w:line="240" w:lineRule="auto"/>
              <w:jc w:val="both"/>
              <w:rPr>
                <w:rFonts w:ascii="Times New Roman" w:eastAsia="Times New Roman" w:hAnsi="Times New Roman" w:cs="Times New Roman"/>
                <w:sz w:val="20"/>
                <w:szCs w:val="20"/>
                <w:rtl/>
              </w:rPr>
            </w:pPr>
            <w:r w:rsidRPr="00976B48">
              <w:rPr>
                <w:rFonts w:ascii="Times New Roman" w:eastAsia="Times New Roman" w:hAnsi="Times New Roman" w:cs="Times New Roman"/>
                <w:sz w:val="20"/>
                <w:szCs w:val="20"/>
              </w:rPr>
              <w:t>Very much</w:t>
            </w: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09A1" w:rsidRPr="00976B48" w:rsidRDefault="007909A1" w:rsidP="007909A1">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much</w:t>
            </w: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09A1" w:rsidRPr="00976B48" w:rsidRDefault="007909A1" w:rsidP="007909A1">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average</w:t>
            </w:r>
          </w:p>
        </w:tc>
        <w:tc>
          <w:tcPr>
            <w:tcW w:w="697" w:type="dxa"/>
            <w:tcBorders>
              <w:top w:val="single" w:sz="8" w:space="0" w:color="9BBB59"/>
              <w:left w:val="single" w:sz="8" w:space="0" w:color="9BBB59"/>
              <w:bottom w:val="single" w:sz="8" w:space="0" w:color="9BBB59"/>
              <w:right w:val="single" w:sz="8" w:space="0" w:color="9BBB59"/>
            </w:tcBorders>
            <w:shd w:val="clear" w:color="auto" w:fill="E6EED5"/>
          </w:tcPr>
          <w:p w:rsidR="007909A1" w:rsidRPr="00976B48" w:rsidRDefault="007909A1" w:rsidP="007909A1">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low</w:t>
            </w:r>
          </w:p>
        </w:tc>
        <w:tc>
          <w:tcPr>
            <w:tcW w:w="628" w:type="dxa"/>
            <w:tcBorders>
              <w:top w:val="single" w:sz="8" w:space="0" w:color="9BBB59"/>
              <w:left w:val="single" w:sz="8" w:space="0" w:color="9BBB59"/>
              <w:bottom w:val="single" w:sz="8" w:space="0" w:color="9BBB59"/>
              <w:right w:val="single" w:sz="8" w:space="0" w:color="9BBB59"/>
            </w:tcBorders>
            <w:shd w:val="clear" w:color="auto" w:fill="E6EED5"/>
          </w:tcPr>
          <w:p w:rsidR="007909A1" w:rsidRPr="00976B48" w:rsidRDefault="007909A1" w:rsidP="007909A1">
            <w:pPr>
              <w:bidi w:val="0"/>
              <w:spacing w:after="0" w:line="240" w:lineRule="auto"/>
              <w:jc w:val="both"/>
              <w:rPr>
                <w:rFonts w:ascii="Times New Roman" w:hAnsi="Times New Roman" w:cs="Times New Roman"/>
                <w:sz w:val="20"/>
                <w:szCs w:val="20"/>
              </w:rPr>
            </w:pPr>
            <w:r w:rsidRPr="00976B48">
              <w:rPr>
                <w:rFonts w:ascii="Times New Roman" w:hAnsi="Times New Roman" w:cs="Times New Roman"/>
                <w:sz w:val="20"/>
                <w:szCs w:val="20"/>
              </w:rPr>
              <w:t>Very</w:t>
            </w:r>
          </w:p>
          <w:p w:rsidR="007909A1" w:rsidRPr="00976B48" w:rsidRDefault="007909A1" w:rsidP="007909A1">
            <w:pPr>
              <w:bidi w:val="0"/>
              <w:spacing w:after="0" w:line="240" w:lineRule="auto"/>
              <w:jc w:val="both"/>
              <w:rPr>
                <w:rFonts w:ascii="Times New Roman" w:hAnsi="Times New Roman" w:cs="Times New Roman"/>
                <w:sz w:val="20"/>
                <w:szCs w:val="20"/>
                <w:rtl/>
              </w:rPr>
            </w:pPr>
            <w:r w:rsidRPr="00976B48">
              <w:rPr>
                <w:rFonts w:ascii="Times New Roman" w:hAnsi="Times New Roman" w:cs="Times New Roman"/>
                <w:sz w:val="20"/>
                <w:szCs w:val="20"/>
              </w:rPr>
              <w:t>low</w:t>
            </w:r>
          </w:p>
        </w:tc>
        <w:tc>
          <w:tcPr>
            <w:tcW w:w="4795"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rPr>
                <w:rFonts w:ascii="Times New Roman" w:hAnsi="Times New Roman" w:cs="Times New Roman"/>
                <w:sz w:val="24"/>
                <w:szCs w:val="24"/>
              </w:rPr>
            </w:pPr>
            <w:r>
              <w:rPr>
                <w:rFonts w:ascii="Times New Roman" w:hAnsi="Times New Roman" w:cs="Times New Roman"/>
                <w:sz w:val="24"/>
                <w:szCs w:val="24"/>
              </w:rPr>
              <w:t>indicator</w:t>
            </w:r>
          </w:p>
        </w:tc>
        <w:tc>
          <w:tcPr>
            <w:tcW w:w="950"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r>
              <w:rPr>
                <w:rFonts w:ascii="Times New Roman" w:hAnsi="Times New Roman" w:cs="Times New Roman"/>
                <w:sz w:val="24"/>
                <w:szCs w:val="24"/>
              </w:rPr>
              <w:t>number</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 xml:space="preserve"> the ability to access the services</w:t>
            </w:r>
            <w:r w:rsidRPr="00BA2AC5">
              <w:rPr>
                <w:rStyle w:val="FootnoteReference"/>
                <w:rFonts w:ascii="Times New Roman" w:hAnsi="Times New Roman" w:cs="Times New Roman"/>
                <w:sz w:val="24"/>
                <w:szCs w:val="24"/>
                <w:vertAlign w:val="baseline"/>
                <w:rtl/>
              </w:rPr>
              <w:t xml:space="preserve">   </w:t>
            </w:r>
            <w:r w:rsidRPr="00BA2AC5">
              <w:rPr>
                <w:rStyle w:val="FootnoteReference"/>
                <w:rFonts w:ascii="Times New Roman" w:hAnsi="Times New Roman" w:cs="Times New Roman"/>
                <w:sz w:val="24"/>
                <w:szCs w:val="24"/>
                <w:vertAlign w:val="baseline"/>
              </w:rPr>
              <w:t>through multiple channels and devices</w:t>
            </w:r>
            <w:r w:rsidRPr="00BA2AC5">
              <w:rPr>
                <w:rStyle w:val="FootnoteReference"/>
                <w:rFonts w:ascii="Times New Roman" w:hAnsi="Times New Roman" w:cs="Times New Roman"/>
                <w:sz w:val="24"/>
                <w:szCs w:val="24"/>
                <w:vertAlign w:val="baseline"/>
                <w:rtl/>
              </w:rPr>
              <w:t xml:space="preserve"> </w:t>
            </w:r>
            <w:r w:rsidRPr="00BA2AC5">
              <w:rPr>
                <w:rStyle w:val="FootnoteReference"/>
                <w:rFonts w:ascii="Times New Roman" w:hAnsi="Times New Roman" w:cs="Times New Roman"/>
                <w:sz w:val="24"/>
                <w:szCs w:val="24"/>
                <w:vertAlign w:val="baseline"/>
              </w:rPr>
              <w:t>(e.g. browser, smartphone)</w:t>
            </w:r>
          </w:p>
        </w:tc>
        <w:tc>
          <w:tcPr>
            <w:tcW w:w="950"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1</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pStyle w:val="FootnoteText"/>
              <w:rPr>
                <w:rFonts w:ascii="Times New Roman" w:hAnsi="Times New Roman" w:cs="Times New Roman"/>
                <w:sz w:val="24"/>
                <w:szCs w:val="24"/>
                <w:rtl/>
                <w:lang w:bidi="fa-IR"/>
              </w:rPr>
            </w:pPr>
            <w:r w:rsidRPr="00BA2AC5">
              <w:rPr>
                <w:rFonts w:ascii="Times New Roman" w:hAnsi="Times New Roman" w:cs="Times New Roman"/>
                <w:color w:val="000000"/>
                <w:sz w:val="24"/>
                <w:szCs w:val="24"/>
              </w:rPr>
              <w:t xml:space="preserve"> different types of content are synchronized across all channels (e.g. each information by each channel</w:t>
            </w:r>
          </w:p>
        </w:tc>
        <w:tc>
          <w:tcPr>
            <w:tcW w:w="950"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2</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pStyle w:val="FootnoteText"/>
              <w:rPr>
                <w:rStyle w:val="FootnoteReference"/>
                <w:rFonts w:ascii="Times New Roman" w:hAnsi="Times New Roman" w:cs="Times New Roman"/>
                <w:sz w:val="24"/>
                <w:szCs w:val="24"/>
                <w:vertAlign w:val="baseline"/>
                <w:lang w:bidi="fa-IR"/>
              </w:rPr>
            </w:pPr>
            <w:r w:rsidRPr="00BA2AC5">
              <w:rPr>
                <w:rStyle w:val="FootnoteReference"/>
                <w:rFonts w:ascii="Times New Roman" w:hAnsi="Times New Roman" w:cs="Times New Roman"/>
                <w:sz w:val="24"/>
                <w:szCs w:val="24"/>
                <w:vertAlign w:val="baseline"/>
              </w:rPr>
              <w:t xml:space="preserve">The usability of the service is provided across all channels (e.g. </w:t>
            </w:r>
            <w:r>
              <w:rPr>
                <w:rFonts w:ascii="Times New Roman" w:hAnsi="Times New Roman" w:cs="Times New Roman"/>
                <w:sz w:val="24"/>
                <w:szCs w:val="24"/>
              </w:rPr>
              <w:t xml:space="preserve">quick </w:t>
            </w:r>
            <w:r w:rsidRPr="00BA2AC5">
              <w:rPr>
                <w:rStyle w:val="FootnoteReference"/>
                <w:rFonts w:ascii="Times New Roman" w:hAnsi="Times New Roman" w:cs="Times New Roman"/>
                <w:sz w:val="24"/>
                <w:szCs w:val="24"/>
                <w:vertAlign w:val="baseline"/>
              </w:rPr>
              <w:t>download of information)</w:t>
            </w:r>
          </w:p>
        </w:tc>
        <w:tc>
          <w:tcPr>
            <w:tcW w:w="950"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3</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Use of mobile Platform</w:t>
            </w:r>
          </w:p>
        </w:tc>
        <w:tc>
          <w:tcPr>
            <w:tcW w:w="950"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r w:rsidRPr="00BA2AC5">
              <w:rPr>
                <w:rFonts w:ascii="Times New Roman" w:hAnsi="Times New Roman" w:cs="Times New Roman"/>
                <w:sz w:val="24"/>
                <w:szCs w:val="24"/>
              </w:rPr>
              <w:t>4</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pStyle w:val="FootnoteText"/>
              <w:rPr>
                <w:rStyle w:val="FootnoteReference"/>
                <w:rFonts w:ascii="Times New Roman" w:hAnsi="Times New Roman" w:cs="Times New Roman"/>
                <w:sz w:val="24"/>
                <w:szCs w:val="24"/>
                <w:vertAlign w:val="baseline"/>
              </w:rPr>
            </w:pPr>
            <w:r w:rsidRPr="00BA2AC5">
              <w:rPr>
                <w:rStyle w:val="FootnoteReference"/>
                <w:rFonts w:ascii="Times New Roman" w:hAnsi="Times New Roman" w:cs="Times New Roman"/>
                <w:sz w:val="24"/>
                <w:szCs w:val="24"/>
                <w:vertAlign w:val="baseline"/>
              </w:rPr>
              <w:t xml:space="preserve"> Use of ubiquitous computing platform</w:t>
            </w:r>
          </w:p>
        </w:tc>
        <w:tc>
          <w:tcPr>
            <w:tcW w:w="950"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5</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pStyle w:val="FootnoteText"/>
              <w:rPr>
                <w:rStyle w:val="FootnoteReference"/>
                <w:rFonts w:ascii="Times New Roman" w:hAnsi="Times New Roman" w:cs="Times New Roman"/>
                <w:sz w:val="24"/>
                <w:szCs w:val="24"/>
                <w:vertAlign w:val="baseline"/>
                <w:rtl/>
              </w:rPr>
            </w:pPr>
            <w:r w:rsidRPr="00BA2AC5">
              <w:rPr>
                <w:rStyle w:val="FootnoteReference"/>
                <w:rFonts w:ascii="Times New Roman" w:hAnsi="Times New Roman" w:cs="Times New Roman"/>
                <w:sz w:val="24"/>
                <w:szCs w:val="24"/>
                <w:vertAlign w:val="baseline"/>
              </w:rPr>
              <w:t>Integrating multiple public engagement platforms</w:t>
            </w:r>
          </w:p>
        </w:tc>
        <w:tc>
          <w:tcPr>
            <w:tcW w:w="950"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6</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pStyle w:val="FootnoteText"/>
              <w:rPr>
                <w:rStyle w:val="FootnoteReference"/>
                <w:rFonts w:ascii="Times New Roman" w:hAnsi="Times New Roman" w:cs="Times New Roman"/>
                <w:sz w:val="24"/>
                <w:szCs w:val="24"/>
                <w:vertAlign w:val="baseline"/>
              </w:rPr>
            </w:pPr>
            <w:r w:rsidRPr="00BA2AC5">
              <w:rPr>
                <w:rFonts w:ascii="Times New Roman" w:hAnsi="Times New Roman" w:cs="Times New Roman"/>
                <w:sz w:val="24"/>
                <w:szCs w:val="24"/>
              </w:rPr>
              <w:t>Use of intelligent Device   such as smart phones, tablets, laptops, desktops, and other computing appliances</w:t>
            </w:r>
          </w:p>
        </w:tc>
        <w:tc>
          <w:tcPr>
            <w:tcW w:w="950"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7</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pStyle w:val="FootnoteText"/>
              <w:rPr>
                <w:rStyle w:val="FootnoteReference"/>
                <w:rFonts w:ascii="Times New Roman" w:hAnsi="Times New Roman" w:cs="Times New Roman"/>
                <w:sz w:val="24"/>
                <w:szCs w:val="24"/>
                <w:vertAlign w:val="baseline"/>
              </w:rPr>
            </w:pPr>
            <w:r w:rsidRPr="00BA2AC5">
              <w:rPr>
                <w:rFonts w:ascii="Times New Roman" w:hAnsi="Times New Roman" w:cs="Times New Roman"/>
                <w:sz w:val="24"/>
                <w:szCs w:val="24"/>
              </w:rPr>
              <w:t>Apps for smart phones and tablets</w:t>
            </w:r>
          </w:p>
        </w:tc>
        <w:tc>
          <w:tcPr>
            <w:tcW w:w="950"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8</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pStyle w:val="FootnoteText"/>
              <w:rPr>
                <w:rStyle w:val="FootnoteReference"/>
                <w:rFonts w:ascii="Times New Roman" w:hAnsi="Times New Roman" w:cs="Times New Roman"/>
                <w:sz w:val="24"/>
                <w:szCs w:val="24"/>
                <w:vertAlign w:val="baseline"/>
              </w:rPr>
            </w:pPr>
            <w:r w:rsidRPr="00BA2AC5">
              <w:rPr>
                <w:rStyle w:val="hps"/>
                <w:rFonts w:ascii="Times New Roman" w:hAnsi="Times New Roman" w:cs="Times New Roman"/>
                <w:sz w:val="24"/>
                <w:szCs w:val="24"/>
              </w:rPr>
              <w:t>Clustering</w:t>
            </w:r>
            <w:r w:rsidRPr="00BA2AC5">
              <w:rPr>
                <w:rStyle w:val="longtext"/>
                <w:rFonts w:ascii="Times New Roman" w:hAnsi="Times New Roman" w:cs="Times New Roman"/>
                <w:sz w:val="24"/>
                <w:szCs w:val="24"/>
              </w:rPr>
              <w:t xml:space="preserve"> </w:t>
            </w:r>
            <w:r w:rsidRPr="00BA2AC5">
              <w:rPr>
                <w:rStyle w:val="hps"/>
                <w:rFonts w:ascii="Times New Roman" w:hAnsi="Times New Roman" w:cs="Times New Roman"/>
                <w:sz w:val="24"/>
                <w:szCs w:val="24"/>
              </w:rPr>
              <w:t>services</w:t>
            </w:r>
          </w:p>
        </w:tc>
        <w:tc>
          <w:tcPr>
            <w:tcW w:w="950"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9</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pStyle w:val="FootnoteText"/>
              <w:rPr>
                <w:rStyle w:val="FootnoteReference"/>
                <w:rFonts w:ascii="Times New Roman" w:hAnsi="Times New Roman" w:cs="Times New Roman"/>
                <w:sz w:val="24"/>
                <w:szCs w:val="24"/>
                <w:vertAlign w:val="baseline"/>
                <w:rtl/>
              </w:rPr>
            </w:pPr>
            <w:r w:rsidRPr="00BA2AC5">
              <w:rPr>
                <w:rFonts w:ascii="Times New Roman" w:hAnsi="Times New Roman" w:cs="Times New Roman"/>
                <w:sz w:val="24"/>
                <w:szCs w:val="24"/>
              </w:rPr>
              <w:t>connecting all the sites to each other</w:t>
            </w:r>
          </w:p>
        </w:tc>
        <w:tc>
          <w:tcPr>
            <w:tcW w:w="950"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10</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pStyle w:val="FootnoteText"/>
              <w:rPr>
                <w:rStyle w:val="FootnoteReference"/>
                <w:rFonts w:ascii="Times New Roman" w:hAnsi="Times New Roman" w:cs="Times New Roman"/>
                <w:sz w:val="24"/>
                <w:szCs w:val="24"/>
                <w:vertAlign w:val="baseline"/>
                <w:rtl/>
              </w:rPr>
            </w:pPr>
            <w:r w:rsidRPr="00BA2AC5">
              <w:rPr>
                <w:rStyle w:val="hps"/>
                <w:rFonts w:ascii="Times New Roman" w:hAnsi="Times New Roman" w:cs="Times New Roman"/>
                <w:sz w:val="24"/>
                <w:szCs w:val="24"/>
              </w:rPr>
              <w:t>Single portal</w:t>
            </w:r>
            <w:r w:rsidRPr="00BA2AC5">
              <w:rPr>
                <w:rFonts w:ascii="Times New Roman" w:hAnsi="Times New Roman" w:cs="Times New Roman"/>
                <w:b/>
                <w:bCs/>
                <w:color w:val="000000"/>
                <w:sz w:val="24"/>
                <w:szCs w:val="24"/>
              </w:rPr>
              <w:t xml:space="preserve"> </w:t>
            </w:r>
            <w:r w:rsidRPr="00BA2AC5">
              <w:rPr>
                <w:rFonts w:ascii="Times New Roman" w:hAnsi="Times New Roman" w:cs="Times New Roman"/>
                <w:color w:val="000000"/>
                <w:sz w:val="24"/>
                <w:szCs w:val="24"/>
              </w:rPr>
              <w:t>for</w:t>
            </w:r>
            <w:r w:rsidRPr="00BA2AC5">
              <w:rPr>
                <w:rFonts w:ascii="Times New Roman" w:hAnsi="Times New Roman" w:cs="Times New Roman"/>
                <w:b/>
                <w:bCs/>
                <w:color w:val="000000"/>
                <w:sz w:val="24"/>
                <w:szCs w:val="24"/>
              </w:rPr>
              <w:t xml:space="preserve"> </w:t>
            </w:r>
            <w:r w:rsidRPr="00BA2AC5">
              <w:rPr>
                <w:rFonts w:ascii="Times New Roman" w:hAnsi="Times New Roman" w:cs="Times New Roman"/>
                <w:color w:val="000000"/>
                <w:sz w:val="24"/>
                <w:szCs w:val="24"/>
              </w:rPr>
              <w:t>Provision of services</w:t>
            </w:r>
          </w:p>
        </w:tc>
        <w:tc>
          <w:tcPr>
            <w:tcW w:w="950" w:type="dxa"/>
            <w:tcBorders>
              <w:top w:val="single" w:sz="8" w:space="0" w:color="9BBB59"/>
              <w:left w:val="single" w:sz="8" w:space="0" w:color="9BBB59"/>
              <w:bottom w:val="single" w:sz="8" w:space="0" w:color="9BBB59"/>
              <w:right w:val="single" w:sz="8" w:space="0" w:color="9BBB59"/>
            </w:tcBorders>
            <w:shd w:val="clear" w:color="auto" w:fill="auto"/>
          </w:tcPr>
          <w:p w:rsidR="007909A1" w:rsidRPr="00BA2AC5" w:rsidRDefault="007909A1" w:rsidP="007909A1">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11</w:t>
            </w:r>
          </w:p>
        </w:tc>
      </w:tr>
      <w:tr w:rsidR="007909A1" w:rsidRPr="00BA2AC5" w:rsidTr="007909A1">
        <w:tc>
          <w:tcPr>
            <w:tcW w:w="673"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c>
          <w:tcPr>
            <w:tcW w:w="661"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83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97"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628"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tl/>
              </w:rPr>
            </w:pPr>
          </w:p>
        </w:tc>
        <w:tc>
          <w:tcPr>
            <w:tcW w:w="4795"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pStyle w:val="FootnoteText"/>
              <w:rPr>
                <w:rStyle w:val="FootnoteReference"/>
                <w:rFonts w:ascii="Times New Roman" w:hAnsi="Times New Roman" w:cs="Times New Roman"/>
                <w:sz w:val="24"/>
                <w:szCs w:val="24"/>
                <w:vertAlign w:val="baseline"/>
              </w:rPr>
            </w:pPr>
            <w:r w:rsidRPr="00BA2AC5">
              <w:rPr>
                <w:rFonts w:ascii="Times New Roman" w:hAnsi="Times New Roman" w:cs="Times New Roman"/>
                <w:sz w:val="24"/>
                <w:szCs w:val="24"/>
                <w:lang w:bidi="fa-IR"/>
              </w:rPr>
              <w:t>Inter-agency integration of various Open Government processes and services</w:t>
            </w:r>
          </w:p>
        </w:tc>
        <w:tc>
          <w:tcPr>
            <w:tcW w:w="950" w:type="dxa"/>
            <w:tcBorders>
              <w:top w:val="single" w:sz="8" w:space="0" w:color="9BBB59"/>
              <w:left w:val="single" w:sz="8" w:space="0" w:color="9BBB59"/>
              <w:bottom w:val="single" w:sz="8" w:space="0" w:color="9BBB59"/>
              <w:right w:val="single" w:sz="8" w:space="0" w:color="9BBB59"/>
            </w:tcBorders>
            <w:shd w:val="clear" w:color="auto" w:fill="E6EED5"/>
          </w:tcPr>
          <w:p w:rsidR="007909A1" w:rsidRPr="00BA2AC5" w:rsidRDefault="007909A1" w:rsidP="007909A1">
            <w:pPr>
              <w:bidi w:val="0"/>
              <w:spacing w:after="0" w:line="240" w:lineRule="auto"/>
              <w:jc w:val="both"/>
              <w:rPr>
                <w:rFonts w:ascii="Times New Roman" w:hAnsi="Times New Roman" w:cs="Times New Roman"/>
                <w:sz w:val="24"/>
                <w:szCs w:val="24"/>
              </w:rPr>
            </w:pPr>
            <w:r w:rsidRPr="00BA2AC5">
              <w:rPr>
                <w:rFonts w:ascii="Times New Roman" w:hAnsi="Times New Roman" w:cs="Times New Roman"/>
                <w:sz w:val="24"/>
                <w:szCs w:val="24"/>
              </w:rPr>
              <w:t>12</w:t>
            </w:r>
          </w:p>
        </w:tc>
      </w:tr>
      <w:tr w:rsidR="007909A1" w:rsidRPr="00BA2AC5" w:rsidTr="007909A1">
        <w:tc>
          <w:tcPr>
            <w:tcW w:w="9242" w:type="dxa"/>
            <w:gridSpan w:val="7"/>
            <w:tcBorders>
              <w:top w:val="single" w:sz="8" w:space="0" w:color="9BBB59"/>
              <w:left w:val="single" w:sz="8" w:space="0" w:color="9BBB59"/>
              <w:bottom w:val="single" w:sz="8" w:space="0" w:color="9BBB59"/>
              <w:right w:val="single" w:sz="8" w:space="0" w:color="9BBB59"/>
            </w:tcBorders>
            <w:shd w:val="clear" w:color="auto" w:fill="E6EED5"/>
          </w:tcPr>
          <w:p w:rsidR="007909A1" w:rsidRDefault="007909A1" w:rsidP="007909A1">
            <w:pPr>
              <w:bidi w:val="0"/>
              <w:jc w:val="both"/>
              <w:rPr>
                <w:ins w:id="7" w:author="Admin" w:date="2012-12-25T09:15:00Z"/>
                <w:rFonts w:ascii="Times New Roman" w:hAnsi="Times New Roman" w:cs="Times New Roman"/>
                <w:color w:val="000000"/>
                <w:sz w:val="24"/>
                <w:szCs w:val="24"/>
              </w:rPr>
            </w:pPr>
            <w:r>
              <w:rPr>
                <w:rFonts w:ascii="Times New Roman" w:hAnsi="Times New Roman" w:cs="Times New Roman"/>
                <w:color w:val="000000"/>
                <w:sz w:val="24"/>
                <w:szCs w:val="24"/>
              </w:rPr>
              <w:t xml:space="preserve">Please notify me if you disagree </w:t>
            </w:r>
            <w:r w:rsidRPr="00BA2AC5">
              <w:rPr>
                <w:rFonts w:ascii="Times New Roman" w:hAnsi="Times New Roman" w:cs="Times New Roman"/>
                <w:color w:val="000000"/>
                <w:sz w:val="24"/>
                <w:szCs w:val="24"/>
              </w:rPr>
              <w:t>with a specific phase or have a comment or like to put it in another level.</w:t>
            </w:r>
          </w:p>
          <w:p w:rsidR="007909A1" w:rsidRDefault="007909A1" w:rsidP="007909A1">
            <w:pPr>
              <w:bidi w:val="0"/>
              <w:jc w:val="both"/>
              <w:rPr>
                <w:ins w:id="8" w:author="Admin" w:date="2012-12-25T09:15:00Z"/>
                <w:rFonts w:ascii="Times New Roman" w:hAnsi="Times New Roman" w:cs="Times New Roman"/>
                <w:color w:val="000000"/>
                <w:sz w:val="24"/>
                <w:szCs w:val="24"/>
              </w:rPr>
            </w:pPr>
          </w:p>
          <w:p w:rsidR="007909A1" w:rsidRPr="00BA2AC5" w:rsidRDefault="007909A1" w:rsidP="007909A1">
            <w:pPr>
              <w:bidi w:val="0"/>
              <w:jc w:val="both"/>
              <w:rPr>
                <w:rFonts w:ascii="Times New Roman" w:hAnsi="Times New Roman" w:cs="Times New Roman"/>
                <w:color w:val="000000"/>
                <w:sz w:val="24"/>
                <w:szCs w:val="24"/>
              </w:rPr>
            </w:pPr>
          </w:p>
          <w:p w:rsidR="007909A1" w:rsidRPr="00BA2AC5" w:rsidRDefault="007909A1" w:rsidP="007909A1">
            <w:pPr>
              <w:bidi w:val="0"/>
              <w:spacing w:after="0" w:line="240" w:lineRule="auto"/>
              <w:jc w:val="both"/>
              <w:rPr>
                <w:rFonts w:ascii="Times New Roman" w:eastAsia="Times New Roman" w:hAnsi="Times New Roman" w:cs="Times New Roman"/>
                <w:b/>
                <w:bCs/>
                <w:sz w:val="24"/>
                <w:szCs w:val="24"/>
                <w:rtl/>
              </w:rPr>
            </w:pPr>
          </w:p>
        </w:tc>
      </w:tr>
    </w:tbl>
    <w:p w:rsidR="00943E79" w:rsidRPr="00BA2AC5" w:rsidRDefault="00943E79" w:rsidP="00FD404A">
      <w:pPr>
        <w:bidi w:val="0"/>
        <w:jc w:val="both"/>
        <w:rPr>
          <w:rFonts w:ascii="Times New Roman" w:hAnsi="Times New Roman" w:cs="Times New Roman"/>
          <w:sz w:val="24"/>
          <w:szCs w:val="24"/>
        </w:rPr>
      </w:pPr>
    </w:p>
    <w:sectPr w:rsidR="00943E79" w:rsidRPr="00BA2AC5" w:rsidSect="00D533B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AFB" w:rsidRDefault="00543AFB" w:rsidP="001D1BDB">
      <w:pPr>
        <w:spacing w:after="0" w:line="240" w:lineRule="auto"/>
      </w:pPr>
      <w:r>
        <w:separator/>
      </w:r>
    </w:p>
  </w:endnote>
  <w:endnote w:type="continuationSeparator" w:id="0">
    <w:p w:rsidR="00543AFB" w:rsidRDefault="00543AFB" w:rsidP="001D1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Mitra">
    <w:altName w:val="Courier New"/>
    <w:charset w:val="B2"/>
    <w:family w:val="auto"/>
    <w:pitch w:val="variable"/>
    <w:sig w:usb0="00002000" w:usb1="80000000" w:usb2="00000008" w:usb3="00000000" w:csb0="00000040" w:csb1="00000000"/>
  </w:font>
  <w:font w:name="AdvTT5235d5a9">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AFB" w:rsidRDefault="00543AFB" w:rsidP="001D1BDB">
      <w:pPr>
        <w:spacing w:after="0" w:line="240" w:lineRule="auto"/>
      </w:pPr>
      <w:r>
        <w:separator/>
      </w:r>
    </w:p>
  </w:footnote>
  <w:footnote w:type="continuationSeparator" w:id="0">
    <w:p w:rsidR="00543AFB" w:rsidRDefault="00543AFB" w:rsidP="001D1B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4EA3"/>
    <w:multiLevelType w:val="hybridMultilevel"/>
    <w:tmpl w:val="26E6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72"/>
    <w:rsid w:val="000302C5"/>
    <w:rsid w:val="00050F79"/>
    <w:rsid w:val="00052D23"/>
    <w:rsid w:val="00066F6F"/>
    <w:rsid w:val="00095D4E"/>
    <w:rsid w:val="000A270A"/>
    <w:rsid w:val="000A5625"/>
    <w:rsid w:val="000A7F63"/>
    <w:rsid w:val="000D76BC"/>
    <w:rsid w:val="000F092D"/>
    <w:rsid w:val="00125BA2"/>
    <w:rsid w:val="001557C8"/>
    <w:rsid w:val="00170B13"/>
    <w:rsid w:val="001B2769"/>
    <w:rsid w:val="001C5982"/>
    <w:rsid w:val="001D1BDB"/>
    <w:rsid w:val="001F4990"/>
    <w:rsid w:val="0021115F"/>
    <w:rsid w:val="002151AB"/>
    <w:rsid w:val="00237F86"/>
    <w:rsid w:val="002F044E"/>
    <w:rsid w:val="003020FE"/>
    <w:rsid w:val="00350322"/>
    <w:rsid w:val="00356018"/>
    <w:rsid w:val="00371809"/>
    <w:rsid w:val="003764DC"/>
    <w:rsid w:val="0038139D"/>
    <w:rsid w:val="00385FF5"/>
    <w:rsid w:val="003D1029"/>
    <w:rsid w:val="003E3F6C"/>
    <w:rsid w:val="00411186"/>
    <w:rsid w:val="004117F3"/>
    <w:rsid w:val="00412203"/>
    <w:rsid w:val="00417B45"/>
    <w:rsid w:val="00425A09"/>
    <w:rsid w:val="00430D75"/>
    <w:rsid w:val="00440B1C"/>
    <w:rsid w:val="00446E51"/>
    <w:rsid w:val="00480187"/>
    <w:rsid w:val="0048374F"/>
    <w:rsid w:val="004A4A19"/>
    <w:rsid w:val="004A7AD7"/>
    <w:rsid w:val="004C404D"/>
    <w:rsid w:val="004F25DF"/>
    <w:rsid w:val="004F55ED"/>
    <w:rsid w:val="0050085F"/>
    <w:rsid w:val="00500E8C"/>
    <w:rsid w:val="00501FC9"/>
    <w:rsid w:val="0052199B"/>
    <w:rsid w:val="00543AFB"/>
    <w:rsid w:val="00560483"/>
    <w:rsid w:val="005805E3"/>
    <w:rsid w:val="00586764"/>
    <w:rsid w:val="005A68F3"/>
    <w:rsid w:val="005B77A6"/>
    <w:rsid w:val="005D0272"/>
    <w:rsid w:val="005E6176"/>
    <w:rsid w:val="005F5397"/>
    <w:rsid w:val="00620224"/>
    <w:rsid w:val="00623EF8"/>
    <w:rsid w:val="006275CE"/>
    <w:rsid w:val="0063268C"/>
    <w:rsid w:val="00641583"/>
    <w:rsid w:val="00655FEF"/>
    <w:rsid w:val="006637F7"/>
    <w:rsid w:val="00680E20"/>
    <w:rsid w:val="006934C4"/>
    <w:rsid w:val="00693C1F"/>
    <w:rsid w:val="006B2464"/>
    <w:rsid w:val="006C52C4"/>
    <w:rsid w:val="006C6E2F"/>
    <w:rsid w:val="006D35D5"/>
    <w:rsid w:val="006F04B6"/>
    <w:rsid w:val="006F6072"/>
    <w:rsid w:val="00703A0E"/>
    <w:rsid w:val="00710DA6"/>
    <w:rsid w:val="007206E2"/>
    <w:rsid w:val="00731E4B"/>
    <w:rsid w:val="00737431"/>
    <w:rsid w:val="00746C00"/>
    <w:rsid w:val="00752C0A"/>
    <w:rsid w:val="0076121E"/>
    <w:rsid w:val="007657CA"/>
    <w:rsid w:val="0077086B"/>
    <w:rsid w:val="00775130"/>
    <w:rsid w:val="00790696"/>
    <w:rsid w:val="007909A1"/>
    <w:rsid w:val="007942F8"/>
    <w:rsid w:val="00797653"/>
    <w:rsid w:val="007A468B"/>
    <w:rsid w:val="007A5126"/>
    <w:rsid w:val="007D4B56"/>
    <w:rsid w:val="007E57CB"/>
    <w:rsid w:val="007F1F2D"/>
    <w:rsid w:val="00804A42"/>
    <w:rsid w:val="00821EAD"/>
    <w:rsid w:val="008373C5"/>
    <w:rsid w:val="008422B5"/>
    <w:rsid w:val="008536B6"/>
    <w:rsid w:val="00860E41"/>
    <w:rsid w:val="008714A0"/>
    <w:rsid w:val="00874EA2"/>
    <w:rsid w:val="008C763C"/>
    <w:rsid w:val="008D4385"/>
    <w:rsid w:val="008D4E54"/>
    <w:rsid w:val="00900709"/>
    <w:rsid w:val="0091662D"/>
    <w:rsid w:val="00943E79"/>
    <w:rsid w:val="00944718"/>
    <w:rsid w:val="00952FD7"/>
    <w:rsid w:val="0096023F"/>
    <w:rsid w:val="00964AA2"/>
    <w:rsid w:val="00976B48"/>
    <w:rsid w:val="00993E69"/>
    <w:rsid w:val="009968C6"/>
    <w:rsid w:val="009A0ED2"/>
    <w:rsid w:val="009A1DA8"/>
    <w:rsid w:val="009C4FB7"/>
    <w:rsid w:val="009D046A"/>
    <w:rsid w:val="009D2A5E"/>
    <w:rsid w:val="009E4945"/>
    <w:rsid w:val="00A05BE6"/>
    <w:rsid w:val="00A24D16"/>
    <w:rsid w:val="00A343E1"/>
    <w:rsid w:val="00A50014"/>
    <w:rsid w:val="00A86FC8"/>
    <w:rsid w:val="00AA66F8"/>
    <w:rsid w:val="00AB6B70"/>
    <w:rsid w:val="00AC7D01"/>
    <w:rsid w:val="00AE75F1"/>
    <w:rsid w:val="00B40E18"/>
    <w:rsid w:val="00B768D1"/>
    <w:rsid w:val="00B76DBB"/>
    <w:rsid w:val="00BA2AC5"/>
    <w:rsid w:val="00BC1299"/>
    <w:rsid w:val="00C03EF1"/>
    <w:rsid w:val="00C134A8"/>
    <w:rsid w:val="00C17F56"/>
    <w:rsid w:val="00C451CB"/>
    <w:rsid w:val="00C67056"/>
    <w:rsid w:val="00C7169B"/>
    <w:rsid w:val="00C76789"/>
    <w:rsid w:val="00C77FF9"/>
    <w:rsid w:val="00C96C22"/>
    <w:rsid w:val="00C97C2C"/>
    <w:rsid w:val="00CA1975"/>
    <w:rsid w:val="00CA28F2"/>
    <w:rsid w:val="00CA4C51"/>
    <w:rsid w:val="00CD190E"/>
    <w:rsid w:val="00CE401E"/>
    <w:rsid w:val="00CE60E6"/>
    <w:rsid w:val="00CF0F71"/>
    <w:rsid w:val="00D163A2"/>
    <w:rsid w:val="00D43635"/>
    <w:rsid w:val="00D533BA"/>
    <w:rsid w:val="00D6095D"/>
    <w:rsid w:val="00DA565D"/>
    <w:rsid w:val="00DC6F97"/>
    <w:rsid w:val="00DF5EB8"/>
    <w:rsid w:val="00E142AE"/>
    <w:rsid w:val="00E27059"/>
    <w:rsid w:val="00E2790F"/>
    <w:rsid w:val="00E30E08"/>
    <w:rsid w:val="00E31A01"/>
    <w:rsid w:val="00E4734D"/>
    <w:rsid w:val="00E67310"/>
    <w:rsid w:val="00E70544"/>
    <w:rsid w:val="00EA253A"/>
    <w:rsid w:val="00EB7A52"/>
    <w:rsid w:val="00EC14CF"/>
    <w:rsid w:val="00ED031E"/>
    <w:rsid w:val="00F00BEA"/>
    <w:rsid w:val="00F03546"/>
    <w:rsid w:val="00F6798C"/>
    <w:rsid w:val="00F913B7"/>
    <w:rsid w:val="00FB7216"/>
    <w:rsid w:val="00FB7F9D"/>
    <w:rsid w:val="00FD404A"/>
    <w:rsid w:val="00FF0E7E"/>
    <w:rsid w:val="00FF26C1"/>
    <w:rsid w:val="00FF43F6"/>
    <w:rsid w:val="00FF5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spacing w:after="200" w:line="276" w:lineRule="auto"/>
    </w:pPr>
    <w:rPr>
      <w:sz w:val="22"/>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2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nhideWhenUsed/>
    <w:rsid w:val="005D0272"/>
    <w:pPr>
      <w:bidi w:val="0"/>
      <w:spacing w:after="0" w:line="240" w:lineRule="auto"/>
    </w:pPr>
    <w:rPr>
      <w:sz w:val="20"/>
      <w:szCs w:val="20"/>
      <w:lang w:bidi="ar-SA"/>
    </w:rPr>
  </w:style>
  <w:style w:type="character" w:customStyle="1" w:styleId="FootnoteTextChar">
    <w:name w:val="Footnote Text Char"/>
    <w:link w:val="FootnoteText"/>
    <w:rsid w:val="005D0272"/>
    <w:rPr>
      <w:rFonts w:ascii="Calibri" w:eastAsia="Calibri" w:hAnsi="Calibri" w:cs="Arial"/>
      <w:sz w:val="20"/>
      <w:szCs w:val="20"/>
      <w:lang w:bidi="ar-SA"/>
    </w:rPr>
  </w:style>
  <w:style w:type="character" w:styleId="FootnoteReference">
    <w:name w:val="footnote reference"/>
    <w:aliases w:val="ft#"/>
    <w:uiPriority w:val="99"/>
    <w:semiHidden/>
    <w:unhideWhenUsed/>
    <w:rsid w:val="005D0272"/>
    <w:rPr>
      <w:vertAlign w:val="superscript"/>
    </w:rPr>
  </w:style>
  <w:style w:type="paragraph" w:customStyle="1" w:styleId="Default">
    <w:name w:val="Default"/>
    <w:rsid w:val="00A50014"/>
    <w:pPr>
      <w:autoSpaceDE w:val="0"/>
      <w:autoSpaceDN w:val="0"/>
      <w:adjustRightInd w:val="0"/>
    </w:pPr>
    <w:rPr>
      <w:rFonts w:ascii="Times New Roman" w:hAnsi="Times New Roman" w:cs="Times New Roman"/>
      <w:color w:val="000000"/>
      <w:sz w:val="24"/>
      <w:szCs w:val="24"/>
    </w:rPr>
  </w:style>
  <w:style w:type="character" w:styleId="Strong">
    <w:name w:val="Strong"/>
    <w:uiPriority w:val="22"/>
    <w:qFormat/>
    <w:rsid w:val="00A50014"/>
    <w:rPr>
      <w:b/>
      <w:bCs/>
    </w:rPr>
  </w:style>
  <w:style w:type="table" w:styleId="MediumShading1-Accent3">
    <w:name w:val="Medium Shading 1 Accent 3"/>
    <w:basedOn w:val="TableNormal"/>
    <w:uiPriority w:val="63"/>
    <w:rsid w:val="00AB6B70"/>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Grid-Accent3">
    <w:name w:val="Light Grid Accent 3"/>
    <w:basedOn w:val="TableNormal"/>
    <w:uiPriority w:val="62"/>
    <w:rsid w:val="00AB6B70"/>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Hyperlink">
    <w:name w:val="Hyperlink"/>
    <w:uiPriority w:val="99"/>
    <w:unhideWhenUsed/>
    <w:rsid w:val="0063268C"/>
    <w:rPr>
      <w:color w:val="0000FF"/>
      <w:u w:val="single"/>
    </w:rPr>
  </w:style>
  <w:style w:type="character" w:customStyle="1" w:styleId="longtext">
    <w:name w:val="long_text"/>
    <w:rsid w:val="00731E4B"/>
  </w:style>
  <w:style w:type="character" w:customStyle="1" w:styleId="hps">
    <w:name w:val="hps"/>
    <w:rsid w:val="00731E4B"/>
  </w:style>
  <w:style w:type="paragraph" w:styleId="NormalWeb">
    <w:name w:val="Normal (Web)"/>
    <w:basedOn w:val="Normal"/>
    <w:uiPriority w:val="99"/>
    <w:unhideWhenUsed/>
    <w:rsid w:val="009A1DA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CF0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71"/>
    <w:rPr>
      <w:rFonts w:ascii="Tahoma" w:hAnsi="Tahoma" w:cs="Tahoma"/>
      <w:sz w:val="16"/>
      <w:szCs w:val="16"/>
      <w:lang w:bidi="fa-IR"/>
    </w:rPr>
  </w:style>
  <w:style w:type="character" w:styleId="CommentReference">
    <w:name w:val="annotation reference"/>
    <w:basedOn w:val="DefaultParagraphFont"/>
    <w:uiPriority w:val="99"/>
    <w:semiHidden/>
    <w:unhideWhenUsed/>
    <w:rsid w:val="001F4990"/>
    <w:rPr>
      <w:sz w:val="16"/>
      <w:szCs w:val="16"/>
    </w:rPr>
  </w:style>
  <w:style w:type="paragraph" w:styleId="CommentText">
    <w:name w:val="annotation text"/>
    <w:basedOn w:val="Normal"/>
    <w:link w:val="CommentTextChar"/>
    <w:uiPriority w:val="99"/>
    <w:semiHidden/>
    <w:unhideWhenUsed/>
    <w:rsid w:val="001F4990"/>
    <w:pPr>
      <w:spacing w:line="240" w:lineRule="auto"/>
    </w:pPr>
    <w:rPr>
      <w:sz w:val="20"/>
      <w:szCs w:val="20"/>
    </w:rPr>
  </w:style>
  <w:style w:type="character" w:customStyle="1" w:styleId="CommentTextChar">
    <w:name w:val="Comment Text Char"/>
    <w:basedOn w:val="DefaultParagraphFont"/>
    <w:link w:val="CommentText"/>
    <w:uiPriority w:val="99"/>
    <w:semiHidden/>
    <w:rsid w:val="001F4990"/>
    <w:rPr>
      <w:lang w:bidi="fa-IR"/>
    </w:rPr>
  </w:style>
  <w:style w:type="paragraph" w:styleId="CommentSubject">
    <w:name w:val="annotation subject"/>
    <w:basedOn w:val="CommentText"/>
    <w:next w:val="CommentText"/>
    <w:link w:val="CommentSubjectChar"/>
    <w:uiPriority w:val="99"/>
    <w:semiHidden/>
    <w:unhideWhenUsed/>
    <w:rsid w:val="001F4990"/>
    <w:rPr>
      <w:b/>
      <w:bCs/>
    </w:rPr>
  </w:style>
  <w:style w:type="character" w:customStyle="1" w:styleId="CommentSubjectChar">
    <w:name w:val="Comment Subject Char"/>
    <w:basedOn w:val="CommentTextChar"/>
    <w:link w:val="CommentSubject"/>
    <w:uiPriority w:val="99"/>
    <w:semiHidden/>
    <w:rsid w:val="001F4990"/>
    <w:rPr>
      <w:b/>
      <w:bCs/>
      <w:lang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spacing w:after="200" w:line="276" w:lineRule="auto"/>
    </w:pPr>
    <w:rPr>
      <w:sz w:val="22"/>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2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nhideWhenUsed/>
    <w:rsid w:val="005D0272"/>
    <w:pPr>
      <w:bidi w:val="0"/>
      <w:spacing w:after="0" w:line="240" w:lineRule="auto"/>
    </w:pPr>
    <w:rPr>
      <w:sz w:val="20"/>
      <w:szCs w:val="20"/>
      <w:lang w:bidi="ar-SA"/>
    </w:rPr>
  </w:style>
  <w:style w:type="character" w:customStyle="1" w:styleId="FootnoteTextChar">
    <w:name w:val="Footnote Text Char"/>
    <w:link w:val="FootnoteText"/>
    <w:rsid w:val="005D0272"/>
    <w:rPr>
      <w:rFonts w:ascii="Calibri" w:eastAsia="Calibri" w:hAnsi="Calibri" w:cs="Arial"/>
      <w:sz w:val="20"/>
      <w:szCs w:val="20"/>
      <w:lang w:bidi="ar-SA"/>
    </w:rPr>
  </w:style>
  <w:style w:type="character" w:styleId="FootnoteReference">
    <w:name w:val="footnote reference"/>
    <w:aliases w:val="ft#"/>
    <w:uiPriority w:val="99"/>
    <w:semiHidden/>
    <w:unhideWhenUsed/>
    <w:rsid w:val="005D0272"/>
    <w:rPr>
      <w:vertAlign w:val="superscript"/>
    </w:rPr>
  </w:style>
  <w:style w:type="paragraph" w:customStyle="1" w:styleId="Default">
    <w:name w:val="Default"/>
    <w:rsid w:val="00A50014"/>
    <w:pPr>
      <w:autoSpaceDE w:val="0"/>
      <w:autoSpaceDN w:val="0"/>
      <w:adjustRightInd w:val="0"/>
    </w:pPr>
    <w:rPr>
      <w:rFonts w:ascii="Times New Roman" w:hAnsi="Times New Roman" w:cs="Times New Roman"/>
      <w:color w:val="000000"/>
      <w:sz w:val="24"/>
      <w:szCs w:val="24"/>
    </w:rPr>
  </w:style>
  <w:style w:type="character" w:styleId="Strong">
    <w:name w:val="Strong"/>
    <w:uiPriority w:val="22"/>
    <w:qFormat/>
    <w:rsid w:val="00A50014"/>
    <w:rPr>
      <w:b/>
      <w:bCs/>
    </w:rPr>
  </w:style>
  <w:style w:type="table" w:styleId="MediumShading1-Accent3">
    <w:name w:val="Medium Shading 1 Accent 3"/>
    <w:basedOn w:val="TableNormal"/>
    <w:uiPriority w:val="63"/>
    <w:rsid w:val="00AB6B70"/>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Grid-Accent3">
    <w:name w:val="Light Grid Accent 3"/>
    <w:basedOn w:val="TableNormal"/>
    <w:uiPriority w:val="62"/>
    <w:rsid w:val="00AB6B70"/>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Hyperlink">
    <w:name w:val="Hyperlink"/>
    <w:uiPriority w:val="99"/>
    <w:unhideWhenUsed/>
    <w:rsid w:val="0063268C"/>
    <w:rPr>
      <w:color w:val="0000FF"/>
      <w:u w:val="single"/>
    </w:rPr>
  </w:style>
  <w:style w:type="character" w:customStyle="1" w:styleId="longtext">
    <w:name w:val="long_text"/>
    <w:rsid w:val="00731E4B"/>
  </w:style>
  <w:style w:type="character" w:customStyle="1" w:styleId="hps">
    <w:name w:val="hps"/>
    <w:rsid w:val="00731E4B"/>
  </w:style>
  <w:style w:type="paragraph" w:styleId="NormalWeb">
    <w:name w:val="Normal (Web)"/>
    <w:basedOn w:val="Normal"/>
    <w:uiPriority w:val="99"/>
    <w:unhideWhenUsed/>
    <w:rsid w:val="009A1DA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CF0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71"/>
    <w:rPr>
      <w:rFonts w:ascii="Tahoma" w:hAnsi="Tahoma" w:cs="Tahoma"/>
      <w:sz w:val="16"/>
      <w:szCs w:val="16"/>
      <w:lang w:bidi="fa-IR"/>
    </w:rPr>
  </w:style>
  <w:style w:type="character" w:styleId="CommentReference">
    <w:name w:val="annotation reference"/>
    <w:basedOn w:val="DefaultParagraphFont"/>
    <w:uiPriority w:val="99"/>
    <w:semiHidden/>
    <w:unhideWhenUsed/>
    <w:rsid w:val="001F4990"/>
    <w:rPr>
      <w:sz w:val="16"/>
      <w:szCs w:val="16"/>
    </w:rPr>
  </w:style>
  <w:style w:type="paragraph" w:styleId="CommentText">
    <w:name w:val="annotation text"/>
    <w:basedOn w:val="Normal"/>
    <w:link w:val="CommentTextChar"/>
    <w:uiPriority w:val="99"/>
    <w:semiHidden/>
    <w:unhideWhenUsed/>
    <w:rsid w:val="001F4990"/>
    <w:pPr>
      <w:spacing w:line="240" w:lineRule="auto"/>
    </w:pPr>
    <w:rPr>
      <w:sz w:val="20"/>
      <w:szCs w:val="20"/>
    </w:rPr>
  </w:style>
  <w:style w:type="character" w:customStyle="1" w:styleId="CommentTextChar">
    <w:name w:val="Comment Text Char"/>
    <w:basedOn w:val="DefaultParagraphFont"/>
    <w:link w:val="CommentText"/>
    <w:uiPriority w:val="99"/>
    <w:semiHidden/>
    <w:rsid w:val="001F4990"/>
    <w:rPr>
      <w:lang w:bidi="fa-IR"/>
    </w:rPr>
  </w:style>
  <w:style w:type="paragraph" w:styleId="CommentSubject">
    <w:name w:val="annotation subject"/>
    <w:basedOn w:val="CommentText"/>
    <w:next w:val="CommentText"/>
    <w:link w:val="CommentSubjectChar"/>
    <w:uiPriority w:val="99"/>
    <w:semiHidden/>
    <w:unhideWhenUsed/>
    <w:rsid w:val="001F4990"/>
    <w:rPr>
      <w:b/>
      <w:bCs/>
    </w:rPr>
  </w:style>
  <w:style w:type="character" w:customStyle="1" w:styleId="CommentSubjectChar">
    <w:name w:val="Comment Subject Char"/>
    <w:basedOn w:val="CommentTextChar"/>
    <w:link w:val="CommentSubject"/>
    <w:uiPriority w:val="99"/>
    <w:semiHidden/>
    <w:rsid w:val="001F4990"/>
    <w:rPr>
      <w:b/>
      <w:bCs/>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0D18CB-EF35-42EC-8F38-044FE767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13096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matf</dc:creator>
  <cp:lastModifiedBy>Mokter Hossain</cp:lastModifiedBy>
  <cp:revision>2</cp:revision>
  <dcterms:created xsi:type="dcterms:W3CDTF">2013-01-02T20:39:00Z</dcterms:created>
  <dcterms:modified xsi:type="dcterms:W3CDTF">2013-01-02T20:39:00Z</dcterms:modified>
</cp:coreProperties>
</file>