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3222A" w14:textId="77777777" w:rsidR="005E298C" w:rsidRPr="005E48D1" w:rsidRDefault="005E298C" w:rsidP="00EF16CD">
      <w:pPr>
        <w:shd w:val="clear" w:color="auto" w:fill="FFFFFF" w:themeFill="background1"/>
        <w:tabs>
          <w:tab w:val="left" w:pos="1920"/>
        </w:tabs>
        <w:spacing w:before="100" w:beforeAutospacing="1" w:after="100" w:afterAutospacing="1"/>
        <w:rPr>
          <w:rFonts w:ascii="Times New Roman" w:hAnsi="Times New Roman" w:cs="Times New Roman"/>
        </w:rPr>
      </w:pPr>
    </w:p>
    <w:p w14:paraId="29A2706A" w14:textId="77777777" w:rsidR="00730231" w:rsidRPr="005E48D1" w:rsidRDefault="000B68AE" w:rsidP="00CB27F5">
      <w:pPr>
        <w:shd w:val="clear" w:color="auto" w:fill="FFFFFF" w:themeFill="background1"/>
        <w:jc w:val="center"/>
        <w:rPr>
          <w:rFonts w:ascii="Times New Roman" w:hAnsi="Times New Roman" w:cs="Times New Roman"/>
        </w:rPr>
      </w:pPr>
      <w:bookmarkStart w:id="0" w:name="OLE_LINK1"/>
      <w:bookmarkStart w:id="1" w:name="OLE_LINK2"/>
      <w:bookmarkStart w:id="2" w:name="OLE_LINK7"/>
      <w:r w:rsidRPr="005E48D1">
        <w:rPr>
          <w:rFonts w:ascii="Times New Roman" w:hAnsi="Times New Roman" w:cs="Times New Roman"/>
        </w:rPr>
        <w:t xml:space="preserve">The Relation </w:t>
      </w:r>
      <w:r w:rsidR="00F1106B">
        <w:rPr>
          <w:rFonts w:ascii="Times New Roman" w:hAnsi="Times New Roman" w:cs="Times New Roman"/>
        </w:rPr>
        <w:t>among</w:t>
      </w:r>
      <w:r w:rsidRPr="005E48D1">
        <w:rPr>
          <w:rFonts w:ascii="Times New Roman" w:hAnsi="Times New Roman" w:cs="Times New Roman"/>
        </w:rPr>
        <w:t xml:space="preserve"> the Proficiency Level and the Thematic Structure and Cohesion in Iranian English Students' Writing</w:t>
      </w:r>
      <w:bookmarkEnd w:id="0"/>
      <w:bookmarkEnd w:id="1"/>
      <w:bookmarkEnd w:id="2"/>
    </w:p>
    <w:p w14:paraId="57BF4D1A" w14:textId="77777777" w:rsidR="0073227F" w:rsidRPr="005E48D1" w:rsidRDefault="0073227F" w:rsidP="00EF16CD">
      <w:pPr>
        <w:shd w:val="clear" w:color="auto" w:fill="FFFFFF" w:themeFill="background1"/>
        <w:rPr>
          <w:rFonts w:ascii="Times New Roman" w:hAnsi="Times New Roman" w:cs="Times New Roman"/>
        </w:rPr>
      </w:pPr>
    </w:p>
    <w:p w14:paraId="60FDB9E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00D2D75A"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339C3CC9" w14:textId="77777777"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rPr>
        <w:t>Abstract</w:t>
      </w:r>
    </w:p>
    <w:p w14:paraId="0BD4C17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Systemic functional grammar, originally proposed by </w:t>
      </w: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(2003), has been used in many disciplines, such as Applied Linguistics, Sociolinguistics, Composition and Rhetoric. It is the basis of this study to find the way in which a group of Iranian English students manage thematic </w:t>
      </w:r>
      <w:r w:rsidR="005D43FD">
        <w:rPr>
          <w:rFonts w:ascii="Times New Roman" w:hAnsi="Times New Roman" w:cs="Times New Roman"/>
        </w:rPr>
        <w:t xml:space="preserve">structure and cohesion in their writing </w:t>
      </w:r>
      <w:commentRangeStart w:id="3"/>
      <w:commentRangeStart w:id="4"/>
      <w:r w:rsidR="005D43FD">
        <w:rPr>
          <w:rFonts w:ascii="Times New Roman" w:hAnsi="Times New Roman" w:cs="Times New Roman"/>
        </w:rPr>
        <w:t>assignments</w:t>
      </w:r>
      <w:commentRangeEnd w:id="3"/>
      <w:r w:rsidR="00825554">
        <w:rPr>
          <w:rStyle w:val="CommentReference"/>
        </w:rPr>
        <w:commentReference w:id="3"/>
      </w:r>
      <w:commentRangeEnd w:id="4"/>
      <w:r w:rsidR="00825554">
        <w:rPr>
          <w:rStyle w:val="CommentReference"/>
        </w:rPr>
        <w:commentReference w:id="4"/>
      </w:r>
      <w:r w:rsidR="005D43FD">
        <w:rPr>
          <w:rFonts w:ascii="Times New Roman" w:hAnsi="Times New Roman" w:cs="Times New Roman"/>
        </w:rPr>
        <w:t>.</w:t>
      </w:r>
    </w:p>
    <w:p w14:paraId="7C0FAEE9" w14:textId="77777777" w:rsidR="000B68AE" w:rsidRPr="005E48D1" w:rsidRDefault="0073227F" w:rsidP="00C51335">
      <w:pPr>
        <w:shd w:val="clear" w:color="auto" w:fill="FFFFFF" w:themeFill="background1"/>
        <w:rPr>
          <w:rFonts w:ascii="Times New Roman" w:hAnsi="Times New Roman" w:cs="Times New Roman"/>
        </w:rPr>
      </w:pPr>
      <w:r w:rsidRPr="005E48D1">
        <w:rPr>
          <w:rFonts w:ascii="Times New Roman" w:hAnsi="Times New Roman" w:cs="Times New Roman"/>
        </w:rPr>
        <w:t xml:space="preserve">     </w:t>
      </w:r>
      <w:r w:rsidR="000B68AE" w:rsidRPr="005E48D1">
        <w:rPr>
          <w:rFonts w:ascii="Times New Roman" w:hAnsi="Times New Roman" w:cs="Times New Roman"/>
        </w:rPr>
        <w:t xml:space="preserve">From all the students' essays, </w:t>
      </w:r>
      <w:r w:rsidR="000B68AE" w:rsidRPr="005E48D1">
        <w:rPr>
          <w:rFonts w:ascii="Times New Roman" w:hAnsi="Times New Roman" w:cs="Times New Roman"/>
          <w:color w:val="000000" w:themeColor="text1"/>
        </w:rPr>
        <w:t>120</w:t>
      </w:r>
      <w:r w:rsidR="000B68AE" w:rsidRPr="005E48D1">
        <w:rPr>
          <w:rFonts w:ascii="Times New Roman" w:hAnsi="Times New Roman" w:cs="Times New Roman"/>
        </w:rPr>
        <w:t xml:space="preserve"> essays written by female students </w:t>
      </w:r>
      <w:r w:rsidR="00C51335">
        <w:rPr>
          <w:rFonts w:ascii="Times New Roman" w:hAnsi="Times New Roman" w:cs="Times New Roman"/>
        </w:rPr>
        <w:t>(</w:t>
      </w:r>
      <w:r w:rsidR="007B46FD">
        <w:rPr>
          <w:rFonts w:ascii="Times New Roman" w:hAnsi="Times New Roman" w:cs="Times New Roman"/>
        </w:rPr>
        <w:t>n=</w:t>
      </w:r>
      <w:r w:rsidR="00C51335">
        <w:rPr>
          <w:rFonts w:ascii="Times New Roman" w:hAnsi="Times New Roman" w:cs="Times New Roman"/>
        </w:rPr>
        <w:t xml:space="preserve">60) </w:t>
      </w:r>
      <w:r w:rsidR="000B68AE" w:rsidRPr="005E48D1">
        <w:rPr>
          <w:rFonts w:ascii="Times New Roman" w:hAnsi="Times New Roman" w:cs="Times New Roman"/>
        </w:rPr>
        <w:t xml:space="preserve">were selected for the analysis. The students were at the same academic level. </w:t>
      </w:r>
    </w:p>
    <w:p w14:paraId="00B628AE" w14:textId="77777777" w:rsidR="000B68AE" w:rsidRPr="005E48D1" w:rsidRDefault="000B68AE" w:rsidP="005859B5">
      <w:pPr>
        <w:shd w:val="clear" w:color="auto" w:fill="FFFFFF" w:themeFill="background1"/>
        <w:rPr>
          <w:rFonts w:ascii="Times New Roman" w:hAnsi="Times New Roman" w:cs="Times New Roman"/>
        </w:rPr>
      </w:pPr>
      <w:r w:rsidRPr="005E48D1">
        <w:rPr>
          <w:rFonts w:ascii="Times New Roman" w:hAnsi="Times New Roman" w:cs="Times New Roman"/>
        </w:rPr>
        <w:t>     The study shows that the students overused constant Theme pattern, and also made few use of linear Theme pattern</w:t>
      </w:r>
      <w:r w:rsidR="004F4698">
        <w:rPr>
          <w:rStyle w:val="FootnoteReference"/>
          <w:rFonts w:ascii="Times New Roman" w:hAnsi="Times New Roman" w:cs="Times New Roman"/>
        </w:rPr>
        <w:footnoteReference w:id="1"/>
      </w:r>
      <w:r w:rsidRPr="005E48D1">
        <w:rPr>
          <w:rFonts w:ascii="Times New Roman" w:hAnsi="Times New Roman" w:cs="Times New Roman"/>
        </w:rPr>
        <w:t xml:space="preserve">, two of patterns proposed by </w:t>
      </w:r>
      <w:proofErr w:type="spellStart"/>
      <w:r w:rsidRPr="005E48D1">
        <w:rPr>
          <w:rFonts w:ascii="Times New Roman" w:hAnsi="Times New Roman" w:cs="Times New Roman"/>
        </w:rPr>
        <w:t>Daneš</w:t>
      </w:r>
      <w:proofErr w:type="spellEnd"/>
      <w:r w:rsidRPr="005E48D1">
        <w:rPr>
          <w:rFonts w:ascii="Times New Roman" w:hAnsi="Times New Roman" w:cs="Times New Roman"/>
        </w:rPr>
        <w:t xml:space="preserve">. Further, this study </w:t>
      </w:r>
      <w:r w:rsidR="007D252E">
        <w:rPr>
          <w:rFonts w:ascii="Times New Roman" w:hAnsi="Times New Roman" w:cs="Times New Roman"/>
        </w:rPr>
        <w:t>shows</w:t>
      </w:r>
      <w:r w:rsidRPr="005E48D1">
        <w:rPr>
          <w:rFonts w:ascii="Times New Roman" w:hAnsi="Times New Roman" w:cs="Times New Roman"/>
        </w:rPr>
        <w:t xml:space="preserve"> that their use of linear pattern and using lexical cohesive devices </w:t>
      </w:r>
      <w:r w:rsidR="007D252E">
        <w:rPr>
          <w:rFonts w:ascii="Times New Roman" w:hAnsi="Times New Roman" w:cs="Times New Roman"/>
        </w:rPr>
        <w:t>are</w:t>
      </w:r>
      <w:r w:rsidRPr="005E48D1">
        <w:rPr>
          <w:rFonts w:ascii="Times New Roman" w:hAnsi="Times New Roman" w:cs="Times New Roman"/>
        </w:rPr>
        <w:t xml:space="preserve"> correlated with their proficiency level, indicated by their scores on The Michigan Test. These can then serve as criteria by which to assess proficiency as an empirical fact, that is, the actual performance of given individual learners or groups of learners.</w:t>
      </w:r>
    </w:p>
    <w:p w14:paraId="67435906"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1DBB35C4"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Key words:</w:t>
      </w:r>
      <w:r w:rsidRPr="005E48D1">
        <w:rPr>
          <w:rFonts w:ascii="Times New Roman" w:hAnsi="Times New Roman" w:cs="Times New Roman"/>
        </w:rPr>
        <w:t xml:space="preserve"> Theme, </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Proficiency level, Lexical cohesion, </w:t>
      </w:r>
      <w:proofErr w:type="gramStart"/>
      <w:r w:rsidRPr="005E48D1">
        <w:rPr>
          <w:rFonts w:ascii="Times New Roman" w:hAnsi="Times New Roman" w:cs="Times New Roman"/>
        </w:rPr>
        <w:t>Thematic</w:t>
      </w:r>
      <w:proofErr w:type="gramEnd"/>
      <w:r w:rsidRPr="005E48D1">
        <w:rPr>
          <w:rFonts w:ascii="Times New Roman" w:hAnsi="Times New Roman" w:cs="Times New Roman"/>
        </w:rPr>
        <w:t xml:space="preserve"> structure</w:t>
      </w:r>
    </w:p>
    <w:p w14:paraId="320A6570"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53E24D3B" w14:textId="77777777" w:rsidR="00764763" w:rsidRPr="005E48D1" w:rsidRDefault="00764763" w:rsidP="00EF16CD">
      <w:pPr>
        <w:shd w:val="clear" w:color="auto" w:fill="FFFFFF" w:themeFill="background1"/>
        <w:rPr>
          <w:rFonts w:ascii="Times New Roman" w:hAnsi="Times New Roman" w:cs="Times New Roman"/>
        </w:rPr>
      </w:pPr>
    </w:p>
    <w:p w14:paraId="2BB9BE94" w14:textId="77777777" w:rsidR="00764763" w:rsidRPr="005E48D1" w:rsidRDefault="00764763" w:rsidP="00EF16CD">
      <w:pPr>
        <w:shd w:val="clear" w:color="auto" w:fill="FFFFFF" w:themeFill="background1"/>
        <w:rPr>
          <w:rFonts w:ascii="Times New Roman" w:hAnsi="Times New Roman" w:cs="Times New Roman"/>
        </w:rPr>
      </w:pPr>
    </w:p>
    <w:p w14:paraId="0FD10E0F" w14:textId="77777777" w:rsidR="00764763" w:rsidRPr="005E48D1" w:rsidRDefault="00764763" w:rsidP="00EF16CD">
      <w:pPr>
        <w:shd w:val="clear" w:color="auto" w:fill="FFFFFF" w:themeFill="background1"/>
        <w:rPr>
          <w:rFonts w:ascii="Times New Roman" w:hAnsi="Times New Roman" w:cs="Times New Roman"/>
        </w:rPr>
      </w:pPr>
    </w:p>
    <w:p w14:paraId="62150434" w14:textId="77777777" w:rsidR="00764763" w:rsidRPr="005E48D1" w:rsidRDefault="00764763" w:rsidP="00EF16CD">
      <w:pPr>
        <w:shd w:val="clear" w:color="auto" w:fill="FFFFFF" w:themeFill="background1"/>
        <w:rPr>
          <w:rFonts w:ascii="Times New Roman" w:hAnsi="Times New Roman" w:cs="Times New Roman"/>
        </w:rPr>
      </w:pPr>
    </w:p>
    <w:p w14:paraId="5B4F25EA" w14:textId="77777777" w:rsidR="00764763" w:rsidRPr="005E48D1" w:rsidRDefault="00764763" w:rsidP="00EF16CD">
      <w:pPr>
        <w:shd w:val="clear" w:color="auto" w:fill="FFFFFF" w:themeFill="background1"/>
        <w:rPr>
          <w:rFonts w:ascii="Times New Roman" w:hAnsi="Times New Roman" w:cs="Times New Roman"/>
        </w:rPr>
      </w:pPr>
    </w:p>
    <w:p w14:paraId="066E78D9" w14:textId="77777777" w:rsidR="00764763" w:rsidRPr="005E48D1" w:rsidRDefault="00764763" w:rsidP="00EF16CD">
      <w:pPr>
        <w:shd w:val="clear" w:color="auto" w:fill="FFFFFF" w:themeFill="background1"/>
        <w:rPr>
          <w:rFonts w:ascii="Times New Roman" w:hAnsi="Times New Roman" w:cs="Times New Roman"/>
        </w:rPr>
      </w:pPr>
    </w:p>
    <w:p w14:paraId="571ED374" w14:textId="77777777" w:rsidR="00764763" w:rsidRPr="005E48D1" w:rsidRDefault="00764763" w:rsidP="00EF16CD">
      <w:pPr>
        <w:shd w:val="clear" w:color="auto" w:fill="FFFFFF" w:themeFill="background1"/>
        <w:rPr>
          <w:rFonts w:ascii="Times New Roman" w:hAnsi="Times New Roman" w:cs="Times New Roman"/>
        </w:rPr>
      </w:pPr>
    </w:p>
    <w:p w14:paraId="54A2F2F0" w14:textId="77777777" w:rsidR="00764763" w:rsidRPr="005E48D1" w:rsidRDefault="00764763" w:rsidP="00EF16CD">
      <w:pPr>
        <w:shd w:val="clear" w:color="auto" w:fill="FFFFFF" w:themeFill="background1"/>
        <w:rPr>
          <w:rFonts w:ascii="Times New Roman" w:hAnsi="Times New Roman" w:cs="Times New Roman"/>
        </w:rPr>
      </w:pPr>
    </w:p>
    <w:p w14:paraId="0A4ECD50" w14:textId="77777777" w:rsidR="00764763" w:rsidRPr="005E48D1" w:rsidRDefault="00764763" w:rsidP="00EF16CD">
      <w:pPr>
        <w:shd w:val="clear" w:color="auto" w:fill="FFFFFF" w:themeFill="background1"/>
        <w:rPr>
          <w:rFonts w:ascii="Times New Roman" w:hAnsi="Times New Roman" w:cs="Times New Roman"/>
        </w:rPr>
      </w:pPr>
    </w:p>
    <w:p w14:paraId="0C272DAA" w14:textId="77777777" w:rsidR="00764763" w:rsidRDefault="00764763" w:rsidP="00EF16CD">
      <w:pPr>
        <w:shd w:val="clear" w:color="auto" w:fill="FFFFFF" w:themeFill="background1"/>
        <w:rPr>
          <w:rFonts w:ascii="Times New Roman" w:hAnsi="Times New Roman" w:cs="Times New Roman"/>
        </w:rPr>
      </w:pPr>
    </w:p>
    <w:p w14:paraId="560F7DB1" w14:textId="77777777" w:rsidR="004F6397" w:rsidRDefault="004F6397" w:rsidP="00EF16CD">
      <w:pPr>
        <w:shd w:val="clear" w:color="auto" w:fill="FFFFFF" w:themeFill="background1"/>
        <w:rPr>
          <w:rFonts w:ascii="Times New Roman" w:hAnsi="Times New Roman" w:cs="Times New Roman"/>
        </w:rPr>
      </w:pPr>
    </w:p>
    <w:p w14:paraId="2B55CC37" w14:textId="77777777" w:rsidR="004F6397" w:rsidRDefault="004F6397" w:rsidP="00EF16CD">
      <w:pPr>
        <w:shd w:val="clear" w:color="auto" w:fill="FFFFFF" w:themeFill="background1"/>
        <w:rPr>
          <w:rFonts w:ascii="Times New Roman" w:hAnsi="Times New Roman" w:cs="Times New Roman"/>
        </w:rPr>
      </w:pPr>
    </w:p>
    <w:p w14:paraId="15881673" w14:textId="77777777" w:rsidR="004F6397" w:rsidRDefault="004F6397" w:rsidP="00EF16CD">
      <w:pPr>
        <w:shd w:val="clear" w:color="auto" w:fill="FFFFFF" w:themeFill="background1"/>
        <w:rPr>
          <w:rFonts w:ascii="Times New Roman" w:hAnsi="Times New Roman" w:cs="Times New Roman"/>
        </w:rPr>
      </w:pPr>
    </w:p>
    <w:p w14:paraId="20D203A9" w14:textId="77777777" w:rsidR="004F6397" w:rsidRDefault="004F6397" w:rsidP="00EF16CD">
      <w:pPr>
        <w:shd w:val="clear" w:color="auto" w:fill="FFFFFF" w:themeFill="background1"/>
        <w:rPr>
          <w:rFonts w:ascii="Times New Roman" w:hAnsi="Times New Roman" w:cs="Times New Roman"/>
        </w:rPr>
      </w:pPr>
    </w:p>
    <w:p w14:paraId="33E3219E" w14:textId="77777777" w:rsidR="004F6397" w:rsidRDefault="004F6397" w:rsidP="00EF16CD">
      <w:pPr>
        <w:shd w:val="clear" w:color="auto" w:fill="FFFFFF" w:themeFill="background1"/>
        <w:rPr>
          <w:rFonts w:ascii="Times New Roman" w:hAnsi="Times New Roman" w:cs="Times New Roman"/>
        </w:rPr>
      </w:pPr>
    </w:p>
    <w:p w14:paraId="2B8D7F38" w14:textId="77777777" w:rsidR="004F6397" w:rsidRDefault="004F6397" w:rsidP="00EF16CD">
      <w:pPr>
        <w:shd w:val="clear" w:color="auto" w:fill="FFFFFF" w:themeFill="background1"/>
        <w:rPr>
          <w:rFonts w:ascii="Times New Roman" w:hAnsi="Times New Roman" w:cs="Times New Roman"/>
        </w:rPr>
      </w:pPr>
    </w:p>
    <w:p w14:paraId="6E56527F" w14:textId="77777777" w:rsidR="004F6397" w:rsidRDefault="004F6397" w:rsidP="00EF16CD">
      <w:pPr>
        <w:shd w:val="clear" w:color="auto" w:fill="FFFFFF" w:themeFill="background1"/>
        <w:rPr>
          <w:rFonts w:ascii="Times New Roman" w:hAnsi="Times New Roman" w:cs="Times New Roman"/>
        </w:rPr>
      </w:pPr>
    </w:p>
    <w:p w14:paraId="00A7B319" w14:textId="77777777" w:rsidR="004F6397" w:rsidRDefault="004F6397" w:rsidP="00EF16CD">
      <w:pPr>
        <w:shd w:val="clear" w:color="auto" w:fill="FFFFFF" w:themeFill="background1"/>
        <w:rPr>
          <w:rFonts w:ascii="Times New Roman" w:hAnsi="Times New Roman" w:cs="Times New Roman"/>
        </w:rPr>
      </w:pPr>
    </w:p>
    <w:p w14:paraId="3C8E7B5B" w14:textId="77777777" w:rsidR="004F6397" w:rsidRDefault="004F6397" w:rsidP="00EF16CD">
      <w:pPr>
        <w:shd w:val="clear" w:color="auto" w:fill="FFFFFF" w:themeFill="background1"/>
        <w:rPr>
          <w:rFonts w:ascii="Times New Roman" w:hAnsi="Times New Roman" w:cs="Times New Roman"/>
        </w:rPr>
      </w:pPr>
    </w:p>
    <w:p w14:paraId="411F3185" w14:textId="77777777" w:rsidR="004F6397" w:rsidRDefault="004F6397" w:rsidP="00EF16CD">
      <w:pPr>
        <w:shd w:val="clear" w:color="auto" w:fill="FFFFFF" w:themeFill="background1"/>
        <w:rPr>
          <w:rFonts w:ascii="Times New Roman" w:hAnsi="Times New Roman" w:cs="Times New Roman"/>
        </w:rPr>
      </w:pPr>
    </w:p>
    <w:p w14:paraId="64BB89FD" w14:textId="77777777" w:rsidR="004F6397" w:rsidRDefault="004F6397" w:rsidP="00EF16CD">
      <w:pPr>
        <w:shd w:val="clear" w:color="auto" w:fill="FFFFFF" w:themeFill="background1"/>
        <w:rPr>
          <w:rFonts w:ascii="Times New Roman" w:hAnsi="Times New Roman" w:cs="Times New Roman"/>
        </w:rPr>
      </w:pPr>
    </w:p>
    <w:p w14:paraId="09A9A47A" w14:textId="77777777" w:rsidR="004F6397" w:rsidRDefault="004F6397" w:rsidP="00EF16CD">
      <w:pPr>
        <w:shd w:val="clear" w:color="auto" w:fill="FFFFFF" w:themeFill="background1"/>
        <w:rPr>
          <w:rFonts w:ascii="Times New Roman" w:hAnsi="Times New Roman" w:cs="Times New Roman"/>
        </w:rPr>
      </w:pPr>
    </w:p>
    <w:p w14:paraId="4C178F92" w14:textId="77777777" w:rsidR="004F6397" w:rsidRDefault="004F6397" w:rsidP="00EF16CD">
      <w:pPr>
        <w:shd w:val="clear" w:color="auto" w:fill="FFFFFF" w:themeFill="background1"/>
        <w:rPr>
          <w:rFonts w:ascii="Times New Roman" w:hAnsi="Times New Roman" w:cs="Times New Roman"/>
        </w:rPr>
      </w:pPr>
    </w:p>
    <w:p w14:paraId="3EEBB72B" w14:textId="77777777" w:rsidR="004F6397" w:rsidRDefault="004F6397" w:rsidP="00EF16CD">
      <w:pPr>
        <w:shd w:val="clear" w:color="auto" w:fill="FFFFFF" w:themeFill="background1"/>
        <w:rPr>
          <w:rFonts w:ascii="Times New Roman" w:hAnsi="Times New Roman" w:cs="Times New Roman"/>
        </w:rPr>
      </w:pPr>
    </w:p>
    <w:p w14:paraId="73DED25F" w14:textId="77777777" w:rsidR="004F6397" w:rsidRDefault="004F6397" w:rsidP="00EF16CD">
      <w:pPr>
        <w:shd w:val="clear" w:color="auto" w:fill="FFFFFF" w:themeFill="background1"/>
        <w:rPr>
          <w:rFonts w:ascii="Times New Roman" w:hAnsi="Times New Roman" w:cs="Times New Roman"/>
        </w:rPr>
      </w:pPr>
    </w:p>
    <w:p w14:paraId="463979FA" w14:textId="77777777" w:rsidR="004F6397" w:rsidRPr="005E48D1" w:rsidRDefault="004F6397" w:rsidP="00EF16CD">
      <w:pPr>
        <w:shd w:val="clear" w:color="auto" w:fill="FFFFFF" w:themeFill="background1"/>
        <w:rPr>
          <w:rFonts w:ascii="Times New Roman" w:hAnsi="Times New Roman" w:cs="Times New Roman"/>
        </w:rPr>
      </w:pPr>
    </w:p>
    <w:p w14:paraId="26094237" w14:textId="77777777" w:rsidR="00764763" w:rsidRPr="005E48D1" w:rsidRDefault="00764763" w:rsidP="00EF16CD">
      <w:pPr>
        <w:shd w:val="clear" w:color="auto" w:fill="FFFFFF" w:themeFill="background1"/>
        <w:rPr>
          <w:rFonts w:ascii="Times New Roman" w:hAnsi="Times New Roman" w:cs="Times New Roman"/>
        </w:rPr>
      </w:pPr>
    </w:p>
    <w:p w14:paraId="4C3DFC04" w14:textId="77777777" w:rsidR="00764763" w:rsidRPr="005E48D1" w:rsidRDefault="00764763" w:rsidP="00EF16CD">
      <w:pPr>
        <w:shd w:val="clear" w:color="auto" w:fill="FFFFFF" w:themeFill="background1"/>
        <w:rPr>
          <w:rFonts w:ascii="Times New Roman" w:hAnsi="Times New Roman" w:cs="Times New Roman"/>
        </w:rPr>
      </w:pPr>
    </w:p>
    <w:p w14:paraId="00F9FC99" w14:textId="77777777" w:rsidR="00764763" w:rsidRPr="005E48D1" w:rsidRDefault="00764763" w:rsidP="00EF16CD">
      <w:pPr>
        <w:shd w:val="clear" w:color="auto" w:fill="FFFFFF" w:themeFill="background1"/>
        <w:rPr>
          <w:rFonts w:ascii="Times New Roman" w:hAnsi="Times New Roman" w:cs="Times New Roman"/>
        </w:rPr>
      </w:pPr>
    </w:p>
    <w:p w14:paraId="115C3694" w14:textId="77777777" w:rsidR="00EE6CE7" w:rsidRPr="005E48D1" w:rsidRDefault="00EE6CE7" w:rsidP="00EF16CD">
      <w:pPr>
        <w:shd w:val="clear" w:color="auto" w:fill="FFFFFF" w:themeFill="background1"/>
        <w:jc w:val="center"/>
        <w:rPr>
          <w:rFonts w:ascii="Times New Roman" w:hAnsi="Times New Roman" w:cs="Times New Roman"/>
        </w:rPr>
      </w:pPr>
    </w:p>
    <w:p w14:paraId="19A679B3" w14:textId="77777777" w:rsidR="00764763" w:rsidRPr="005E48D1" w:rsidRDefault="00764763" w:rsidP="00EF16CD">
      <w:pPr>
        <w:shd w:val="clear" w:color="auto" w:fill="FFFFFF" w:themeFill="background1"/>
        <w:jc w:val="center"/>
        <w:rPr>
          <w:rFonts w:ascii="Times New Roman" w:hAnsi="Times New Roman" w:cs="Times New Roman"/>
        </w:rPr>
      </w:pPr>
      <w:r w:rsidRPr="005E48D1">
        <w:rPr>
          <w:rFonts w:ascii="Times New Roman" w:hAnsi="Times New Roman" w:cs="Times New Roman"/>
        </w:rPr>
        <w:t xml:space="preserve">The Relation </w:t>
      </w:r>
      <w:r w:rsidR="004A33CF" w:rsidRPr="005E48D1">
        <w:rPr>
          <w:rFonts w:ascii="Times New Roman" w:hAnsi="Times New Roman" w:cs="Times New Roman"/>
        </w:rPr>
        <w:t>between</w:t>
      </w:r>
      <w:r w:rsidRPr="005E48D1">
        <w:rPr>
          <w:rFonts w:ascii="Times New Roman" w:hAnsi="Times New Roman" w:cs="Times New Roman"/>
        </w:rPr>
        <w:t xml:space="preserve"> the Proficiency Level and the Thematic Structure and Cohesion in Iranian English Students' Writing</w:t>
      </w:r>
    </w:p>
    <w:p w14:paraId="22979445" w14:textId="77777777" w:rsidR="00764763" w:rsidRPr="005E48D1" w:rsidRDefault="00764763" w:rsidP="00EF16CD">
      <w:pPr>
        <w:shd w:val="clear" w:color="auto" w:fill="FFFFFF" w:themeFill="background1"/>
        <w:rPr>
          <w:rFonts w:ascii="Times New Roman" w:hAnsi="Times New Roman" w:cs="Times New Roman"/>
        </w:rPr>
      </w:pPr>
    </w:p>
    <w:p w14:paraId="2C1FDACB" w14:textId="77777777" w:rsidR="00CB0C2F" w:rsidRDefault="008A3951" w:rsidP="00CB0C2F">
      <w:pPr>
        <w:shd w:val="clear" w:color="auto" w:fill="FFFFFF" w:themeFill="background1"/>
        <w:rPr>
          <w:rFonts w:ascii="Times New Roman" w:hAnsi="Times New Roman" w:cs="Times New Roman"/>
        </w:rPr>
      </w:pPr>
      <w:r w:rsidRPr="005E48D1">
        <w:rPr>
          <w:rFonts w:ascii="Times New Roman" w:hAnsi="Times New Roman" w:cs="Times New Roman"/>
        </w:rPr>
        <w:t xml:space="preserve">     </w:t>
      </w:r>
      <w:r w:rsidR="000B68AE" w:rsidRPr="005E48D1">
        <w:rPr>
          <w:rFonts w:ascii="Times New Roman" w:hAnsi="Times New Roman" w:cs="Times New Roman"/>
        </w:rPr>
        <w:t>Language is a semiotic system (</w:t>
      </w:r>
      <w:commentRangeStart w:id="5"/>
      <w:r w:rsidR="000B68AE" w:rsidRPr="005E48D1">
        <w:rPr>
          <w:rFonts w:ascii="Times New Roman" w:hAnsi="Times New Roman" w:cs="Times New Roman"/>
        </w:rPr>
        <w:t>Carter et al., 1997).</w:t>
      </w:r>
      <w:commentRangeEnd w:id="5"/>
      <w:r w:rsidR="005D365C">
        <w:rPr>
          <w:rStyle w:val="CommentReference"/>
        </w:rPr>
        <w:commentReference w:id="5"/>
      </w:r>
      <w:r w:rsidR="000B68AE" w:rsidRPr="005E48D1">
        <w:rPr>
          <w:rFonts w:ascii="Times New Roman" w:hAnsi="Times New Roman" w:cs="Times New Roman"/>
        </w:rPr>
        <w:t xml:space="preserve"> This means that it is thought to be a system where the individual elements—“signs”—take their overall meaning from how they are combined with other elements. As a system of meaning, language is a medium in which meaning is created and meanings are exchanged (</w:t>
      </w:r>
      <w:proofErr w:type="spellStart"/>
      <w:r w:rsidR="000B68AE" w:rsidRPr="005E48D1">
        <w:rPr>
          <w:rFonts w:ascii="Times New Roman" w:hAnsi="Times New Roman" w:cs="Times New Roman"/>
        </w:rPr>
        <w:t>Halliday</w:t>
      </w:r>
      <w:proofErr w:type="spellEnd"/>
      <w:r w:rsidR="000B68AE" w:rsidRPr="005E48D1">
        <w:rPr>
          <w:rFonts w:ascii="Times New Roman" w:hAnsi="Times New Roman" w:cs="Times New Roman"/>
        </w:rPr>
        <w:t>, 2003). Meaning is not made of words: It is constructed in grammar as much as in vocabulary (</w:t>
      </w:r>
      <w:proofErr w:type="spellStart"/>
      <w:r w:rsidR="000B68AE" w:rsidRPr="005E48D1">
        <w:rPr>
          <w:rFonts w:ascii="Times New Roman" w:hAnsi="Times New Roman" w:cs="Times New Roman"/>
        </w:rPr>
        <w:t>Halli</w:t>
      </w:r>
      <w:r w:rsidR="00F406A8" w:rsidRPr="005E48D1">
        <w:rPr>
          <w:rFonts w:ascii="Times New Roman" w:hAnsi="Times New Roman" w:cs="Times New Roman"/>
        </w:rPr>
        <w:t>day</w:t>
      </w:r>
      <w:proofErr w:type="spellEnd"/>
      <w:r w:rsidR="00F406A8" w:rsidRPr="005E48D1">
        <w:rPr>
          <w:rFonts w:ascii="Times New Roman" w:hAnsi="Times New Roman" w:cs="Times New Roman"/>
        </w:rPr>
        <w:t xml:space="preserve">, 2003). Meaning, according to </w:t>
      </w:r>
      <w:proofErr w:type="spellStart"/>
      <w:r w:rsidR="00F406A8" w:rsidRPr="005E48D1">
        <w:rPr>
          <w:rFonts w:ascii="Times New Roman" w:hAnsi="Times New Roman" w:cs="Times New Roman"/>
        </w:rPr>
        <w:t>Halliday</w:t>
      </w:r>
      <w:proofErr w:type="spellEnd"/>
      <w:r w:rsidR="000B68AE" w:rsidRPr="005E48D1">
        <w:rPr>
          <w:rFonts w:ascii="Times New Roman" w:hAnsi="Times New Roman" w:cs="Times New Roman"/>
        </w:rPr>
        <w:t>, is choice: "selecting among options that arise in the environment of other options; and the power of a language resides in its organization as a huge network of interrelated choices." Thematic choices, in the same way, make for the overall meaning of the text.</w:t>
      </w:r>
    </w:p>
    <w:p w14:paraId="5D197706" w14:textId="77777777" w:rsidR="000B68AE" w:rsidRPr="005E48D1" w:rsidRDefault="000B68AE" w:rsidP="00CB0C2F">
      <w:pPr>
        <w:shd w:val="clear" w:color="auto" w:fill="FFFFFF" w:themeFill="background1"/>
        <w:rPr>
          <w:rFonts w:ascii="Times New Roman" w:hAnsi="Times New Roman" w:cs="Times New Roman"/>
        </w:rPr>
      </w:pPr>
      <w:commentRangeStart w:id="6"/>
      <w:r w:rsidRPr="005E48D1">
        <w:rPr>
          <w:rFonts w:ascii="Times New Roman" w:hAnsi="Times New Roman" w:cs="Times New Roman"/>
        </w:rPr>
        <w:t>The Theme</w:t>
      </w:r>
      <w:r w:rsidR="00F346D4" w:rsidRPr="005E48D1">
        <w:rPr>
          <w:rStyle w:val="FootnoteReference"/>
          <w:rFonts w:ascii="Times New Roman" w:hAnsi="Times New Roman" w:cs="Times New Roman"/>
        </w:rPr>
        <w:footnoteReference w:id="2"/>
      </w:r>
      <w:r w:rsidRPr="005E48D1">
        <w:rPr>
          <w:rFonts w:ascii="Times New Roman" w:hAnsi="Times New Roman" w:cs="Times New Roman"/>
        </w:rPr>
        <w:t>/</w:t>
      </w:r>
      <w:r w:rsidR="00F346D4" w:rsidRPr="005E48D1">
        <w:rPr>
          <w:rFonts w:ascii="Times New Roman" w:hAnsi="Times New Roman" w:cs="Times New Roman"/>
        </w:rPr>
        <w:t xml:space="preserve"> </w:t>
      </w:r>
      <w:proofErr w:type="spellStart"/>
      <w:r w:rsidRPr="005E48D1">
        <w:rPr>
          <w:rFonts w:ascii="Times New Roman" w:hAnsi="Times New Roman" w:cs="Times New Roman"/>
        </w:rPr>
        <w:t>Rheme</w:t>
      </w:r>
      <w:proofErr w:type="spellEnd"/>
      <w:r w:rsidR="00FE0BA5" w:rsidRPr="005E48D1">
        <w:rPr>
          <w:rStyle w:val="FootnoteReference"/>
          <w:rFonts w:ascii="Times New Roman" w:hAnsi="Times New Roman" w:cs="Times New Roman"/>
        </w:rPr>
        <w:footnoteReference w:id="3"/>
      </w:r>
      <w:r w:rsidRPr="005E48D1">
        <w:rPr>
          <w:rFonts w:ascii="Times New Roman" w:hAnsi="Times New Roman" w:cs="Times New Roman"/>
        </w:rPr>
        <w:t xml:space="preserve"> structure of the clause is an essential component in the construction of cohesive, coherent text. However, the implications of Theme go beyond the clause, in that the Theme/</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structure of the clause can be seen as the </w:t>
      </w:r>
      <w:proofErr w:type="spellStart"/>
      <w:r w:rsidRPr="005E48D1">
        <w:rPr>
          <w:rFonts w:ascii="Times New Roman" w:hAnsi="Times New Roman" w:cs="Times New Roman"/>
        </w:rPr>
        <w:t>microlevel</w:t>
      </w:r>
      <w:proofErr w:type="spellEnd"/>
      <w:r w:rsidRPr="005E48D1">
        <w:rPr>
          <w:rFonts w:ascii="Times New Roman" w:hAnsi="Times New Roman" w:cs="Times New Roman"/>
        </w:rPr>
        <w:t xml:space="preserve"> realization of the textual organization.</w:t>
      </w:r>
    </w:p>
    <w:p w14:paraId="34F7F823"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w:t>
      </w: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(1994) affirmed that the choice of words can establish text continuity. This </w:t>
      </w:r>
      <w:commentRangeEnd w:id="6"/>
      <w:r w:rsidR="00825554">
        <w:rPr>
          <w:rStyle w:val="CommentReference"/>
        </w:rPr>
        <w:commentReference w:id="6"/>
      </w:r>
      <w:r w:rsidRPr="005E48D1">
        <w:rPr>
          <w:rFonts w:ascii="Times New Roman" w:hAnsi="Times New Roman" w:cs="Times New Roman"/>
        </w:rPr>
        <w:t xml:space="preserve">continuity may be realized by word repetition or by the selection of a word related to a previous one either semantically, as context-dependent continuity, or </w:t>
      </w:r>
      <w:proofErr w:type="spellStart"/>
      <w:r w:rsidRPr="005E48D1">
        <w:rPr>
          <w:rFonts w:ascii="Times New Roman" w:hAnsi="Times New Roman" w:cs="Times New Roman"/>
        </w:rPr>
        <w:t>collocationally</w:t>
      </w:r>
      <w:proofErr w:type="spellEnd"/>
      <w:r w:rsidRPr="005E48D1">
        <w:rPr>
          <w:rFonts w:ascii="Times New Roman" w:hAnsi="Times New Roman" w:cs="Times New Roman"/>
        </w:rPr>
        <w:t>. Cohesive relations are relations between two or more elements in a text that are independent of the structure (</w:t>
      </w: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&amp; </w:t>
      </w:r>
      <w:proofErr w:type="spellStart"/>
      <w:r w:rsidRPr="005E48D1">
        <w:rPr>
          <w:rFonts w:ascii="Times New Roman" w:hAnsi="Times New Roman" w:cs="Times New Roman"/>
        </w:rPr>
        <w:t>Hasan</w:t>
      </w:r>
      <w:proofErr w:type="spellEnd"/>
      <w:r w:rsidRPr="005E48D1">
        <w:rPr>
          <w:rFonts w:ascii="Times New Roman" w:hAnsi="Times New Roman" w:cs="Times New Roman"/>
        </w:rPr>
        <w:t xml:space="preserve">, 1976). Lexical cohesion is also related to the notions of Theme and </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and their connection to </w:t>
      </w:r>
      <w:proofErr w:type="gramStart"/>
      <w:r w:rsidRPr="005E48D1">
        <w:rPr>
          <w:rFonts w:ascii="Times New Roman" w:hAnsi="Times New Roman" w:cs="Times New Roman"/>
        </w:rPr>
        <w:t>Given</w:t>
      </w:r>
      <w:proofErr w:type="gramEnd"/>
      <w:r w:rsidRPr="005E48D1">
        <w:rPr>
          <w:rFonts w:ascii="Times New Roman" w:hAnsi="Times New Roman" w:cs="Times New Roman"/>
        </w:rPr>
        <w:t xml:space="preserve"> and New information. Theme is “often likely to be the summation of a fairly complex argument” which cannot be repeated as a whole, so it is often packed into a nominalization (</w:t>
      </w: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as cited in </w:t>
      </w:r>
      <w:proofErr w:type="spellStart"/>
      <w:r w:rsidRPr="005E48D1">
        <w:rPr>
          <w:rFonts w:ascii="Times New Roman" w:hAnsi="Times New Roman" w:cs="Times New Roman"/>
        </w:rPr>
        <w:t>Gosden</w:t>
      </w:r>
      <w:proofErr w:type="spellEnd"/>
      <w:r w:rsidRPr="005E48D1">
        <w:rPr>
          <w:rFonts w:ascii="Times New Roman" w:hAnsi="Times New Roman" w:cs="Times New Roman"/>
        </w:rPr>
        <w:t>, 1998). This kind of nominalization is an essential resource for the construction of scientific discourse.</w:t>
      </w:r>
    </w:p>
    <w:p w14:paraId="27F71582"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In this study, </w:t>
      </w:r>
      <w:r w:rsidR="00DE40D6" w:rsidRPr="005E48D1">
        <w:rPr>
          <w:rFonts w:ascii="Times New Roman" w:hAnsi="Times New Roman" w:cs="Times New Roman"/>
        </w:rPr>
        <w:t xml:space="preserve">the researcher investigates </w:t>
      </w:r>
      <w:r w:rsidRPr="005E48D1">
        <w:rPr>
          <w:rFonts w:ascii="Times New Roman" w:hAnsi="Times New Roman" w:cs="Times New Roman"/>
        </w:rPr>
        <w:t>the relation between the proficiency level of a group of English students and the themat</w:t>
      </w:r>
      <w:r w:rsidR="00004096" w:rsidRPr="005E48D1">
        <w:rPr>
          <w:rFonts w:ascii="Times New Roman" w:hAnsi="Times New Roman" w:cs="Times New Roman"/>
        </w:rPr>
        <w:t>ic structures in their writing as well as</w:t>
      </w:r>
      <w:r w:rsidR="00F370FA" w:rsidRPr="005E48D1">
        <w:rPr>
          <w:rFonts w:ascii="Times New Roman" w:hAnsi="Times New Roman" w:cs="Times New Roman"/>
        </w:rPr>
        <w:t xml:space="preserve"> the relation between this</w:t>
      </w:r>
      <w:r w:rsidRPr="005E48D1">
        <w:rPr>
          <w:rFonts w:ascii="Times New Roman" w:hAnsi="Times New Roman" w:cs="Times New Roman"/>
        </w:rPr>
        <w:t xml:space="preserve"> proficiency level and the lexical cohesion in </w:t>
      </w:r>
      <w:r w:rsidR="00DE40D6" w:rsidRPr="005E48D1">
        <w:rPr>
          <w:rFonts w:ascii="Times New Roman" w:hAnsi="Times New Roman" w:cs="Times New Roman"/>
        </w:rPr>
        <w:t>their</w:t>
      </w:r>
      <w:r w:rsidRPr="005E48D1">
        <w:rPr>
          <w:rFonts w:ascii="Times New Roman" w:hAnsi="Times New Roman" w:cs="Times New Roman"/>
        </w:rPr>
        <w:t xml:space="preserve"> writing</w:t>
      </w:r>
      <w:r w:rsidR="00DE40D6" w:rsidRPr="005E48D1">
        <w:rPr>
          <w:rFonts w:ascii="Times New Roman" w:hAnsi="Times New Roman" w:cs="Times New Roman"/>
        </w:rPr>
        <w:t>.</w:t>
      </w:r>
    </w:p>
    <w:p w14:paraId="4D00D7F2"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34692FD6" w14:textId="77777777" w:rsidR="000B68AE" w:rsidRPr="005E48D1" w:rsidRDefault="000B68AE" w:rsidP="00EF16CD">
      <w:pPr>
        <w:shd w:val="clear" w:color="auto" w:fill="FFFFFF" w:themeFill="background1"/>
        <w:jc w:val="center"/>
        <w:rPr>
          <w:rFonts w:ascii="Times New Roman" w:hAnsi="Times New Roman" w:cs="Times New Roman"/>
          <w:b/>
          <w:bCs/>
        </w:rPr>
      </w:pPr>
      <w:r w:rsidRPr="005E48D1">
        <w:rPr>
          <w:rFonts w:ascii="Times New Roman" w:hAnsi="Times New Roman" w:cs="Times New Roman"/>
          <w:b/>
          <w:bCs/>
        </w:rPr>
        <w:t xml:space="preserve">Research </w:t>
      </w:r>
      <w:r w:rsidR="00037228" w:rsidRPr="005E48D1">
        <w:rPr>
          <w:rFonts w:ascii="Times New Roman" w:hAnsi="Times New Roman" w:cs="Times New Roman"/>
          <w:b/>
          <w:bCs/>
        </w:rPr>
        <w:t>H</w:t>
      </w:r>
      <w:r w:rsidRPr="005E48D1">
        <w:rPr>
          <w:rFonts w:ascii="Times New Roman" w:hAnsi="Times New Roman" w:cs="Times New Roman"/>
          <w:b/>
          <w:bCs/>
        </w:rPr>
        <w:t>ypotheses</w:t>
      </w:r>
    </w:p>
    <w:p w14:paraId="425D052D"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H</w:t>
      </w:r>
      <w:r w:rsidRPr="005E48D1">
        <w:rPr>
          <w:rFonts w:ascii="Times New Roman" w:hAnsi="Times New Roman" w:cs="Times New Roman"/>
          <w:b/>
          <w:bCs/>
          <w:vertAlign w:val="subscript"/>
        </w:rPr>
        <w:t>0</w:t>
      </w:r>
      <w:r w:rsidRPr="005E48D1">
        <w:rPr>
          <w:rFonts w:ascii="Times New Roman" w:hAnsi="Times New Roman" w:cs="Times New Roman"/>
          <w:b/>
          <w:bCs/>
        </w:rPr>
        <w:t xml:space="preserve">1: </w:t>
      </w:r>
      <w:r w:rsidRPr="005E48D1">
        <w:rPr>
          <w:rFonts w:ascii="Times New Roman" w:hAnsi="Times New Roman" w:cs="Times New Roman"/>
        </w:rPr>
        <w:t>There is no significant relation between the students’ proficiency level and their choice of linear Theme pattern.</w:t>
      </w:r>
    </w:p>
    <w:p w14:paraId="059C606D"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H</w:t>
      </w:r>
      <w:r w:rsidRPr="005E48D1">
        <w:rPr>
          <w:rFonts w:ascii="Times New Roman" w:hAnsi="Times New Roman" w:cs="Times New Roman"/>
          <w:b/>
          <w:bCs/>
          <w:vertAlign w:val="subscript"/>
        </w:rPr>
        <w:t>0</w:t>
      </w:r>
      <w:r w:rsidRPr="005E48D1">
        <w:rPr>
          <w:rFonts w:ascii="Times New Roman" w:hAnsi="Times New Roman" w:cs="Times New Roman"/>
          <w:b/>
          <w:bCs/>
        </w:rPr>
        <w:t xml:space="preserve">2: </w:t>
      </w:r>
      <w:r w:rsidRPr="005E48D1">
        <w:rPr>
          <w:rFonts w:ascii="Times New Roman" w:hAnsi="Times New Roman" w:cs="Times New Roman"/>
        </w:rPr>
        <w:t>There is no significant relation between the students’ proficiency level and their choice of constant Theme pattern.</w:t>
      </w:r>
    </w:p>
    <w:p w14:paraId="5B2BD73D"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H</w:t>
      </w:r>
      <w:r w:rsidRPr="005E48D1">
        <w:rPr>
          <w:rFonts w:ascii="Times New Roman" w:hAnsi="Times New Roman" w:cs="Times New Roman"/>
          <w:b/>
          <w:bCs/>
          <w:vertAlign w:val="subscript"/>
        </w:rPr>
        <w:t>0</w:t>
      </w:r>
      <w:r w:rsidRPr="005E48D1">
        <w:rPr>
          <w:rFonts w:ascii="Times New Roman" w:hAnsi="Times New Roman" w:cs="Times New Roman"/>
          <w:b/>
          <w:bCs/>
        </w:rPr>
        <w:t>3</w:t>
      </w:r>
      <w:r w:rsidRPr="005E48D1">
        <w:rPr>
          <w:rFonts w:ascii="Times New Roman" w:hAnsi="Times New Roman" w:cs="Times New Roman"/>
        </w:rPr>
        <w:t>: There is no significant relation between the students’ proficiency level and the use of lexical cohesion.</w:t>
      </w:r>
    </w:p>
    <w:p w14:paraId="3BED2E5B"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151821D1" w14:textId="77777777" w:rsidR="000B68AE" w:rsidRPr="005E48D1" w:rsidRDefault="000B68AE" w:rsidP="00EF16CD">
      <w:pPr>
        <w:shd w:val="clear" w:color="auto" w:fill="FFFFFF" w:themeFill="background1"/>
        <w:jc w:val="center"/>
        <w:rPr>
          <w:rFonts w:ascii="Times New Roman" w:hAnsi="Times New Roman" w:cs="Times New Roman"/>
          <w:b/>
          <w:bCs/>
        </w:rPr>
      </w:pPr>
      <w:r w:rsidRPr="005E48D1">
        <w:rPr>
          <w:rFonts w:ascii="Times New Roman" w:hAnsi="Times New Roman" w:cs="Times New Roman"/>
          <w:b/>
          <w:bCs/>
        </w:rPr>
        <w:lastRenderedPageBreak/>
        <w:t xml:space="preserve">Objectives of the </w:t>
      </w:r>
      <w:r w:rsidR="00037228" w:rsidRPr="005E48D1">
        <w:rPr>
          <w:rFonts w:ascii="Times New Roman" w:hAnsi="Times New Roman" w:cs="Times New Roman"/>
          <w:b/>
          <w:bCs/>
        </w:rPr>
        <w:t>S</w:t>
      </w:r>
      <w:r w:rsidRPr="005E48D1">
        <w:rPr>
          <w:rFonts w:ascii="Times New Roman" w:hAnsi="Times New Roman" w:cs="Times New Roman"/>
          <w:b/>
          <w:bCs/>
        </w:rPr>
        <w:t>tudy</w:t>
      </w:r>
    </w:p>
    <w:p w14:paraId="59D610B6" w14:textId="77777777" w:rsidR="008A3951" w:rsidRPr="005E48D1" w:rsidRDefault="008A3951"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One of the most serious problems that Iranian </w:t>
      </w:r>
      <w:commentRangeStart w:id="7"/>
      <w:r w:rsidRPr="005E48D1">
        <w:rPr>
          <w:rFonts w:ascii="Times New Roman" w:hAnsi="Times New Roman" w:cs="Times New Roman"/>
        </w:rPr>
        <w:t>EFL</w:t>
      </w:r>
      <w:commentRangeEnd w:id="7"/>
      <w:r w:rsidR="00C77C0A">
        <w:rPr>
          <w:rStyle w:val="CommentReference"/>
        </w:rPr>
        <w:commentReference w:id="7"/>
      </w:r>
      <w:r w:rsidRPr="005E48D1">
        <w:rPr>
          <w:rFonts w:ascii="Times New Roman" w:hAnsi="Times New Roman" w:cs="Times New Roman"/>
        </w:rPr>
        <w:t xml:space="preserve"> students face in their field of study is their inability to communicate and handle English after graduating from university (Maleki &amp; </w:t>
      </w:r>
      <w:proofErr w:type="spellStart"/>
      <w:r w:rsidRPr="005E48D1">
        <w:rPr>
          <w:rFonts w:ascii="Times New Roman" w:hAnsi="Times New Roman" w:cs="Times New Roman"/>
        </w:rPr>
        <w:t>Zangani</w:t>
      </w:r>
      <w:proofErr w:type="spellEnd"/>
      <w:r w:rsidRPr="005E48D1">
        <w:rPr>
          <w:rFonts w:ascii="Times New Roman" w:hAnsi="Times New Roman" w:cs="Times New Roman"/>
        </w:rPr>
        <w:t xml:space="preserve">, </w:t>
      </w:r>
      <w:commentRangeStart w:id="8"/>
      <w:r w:rsidRPr="005E48D1">
        <w:rPr>
          <w:rFonts w:ascii="Times New Roman" w:hAnsi="Times New Roman" w:cs="Times New Roman"/>
        </w:rPr>
        <w:t>2007</w:t>
      </w:r>
      <w:commentRangeEnd w:id="8"/>
      <w:r w:rsidR="00EB21DF">
        <w:rPr>
          <w:rStyle w:val="CommentReference"/>
        </w:rPr>
        <w:commentReference w:id="8"/>
      </w:r>
      <w:r w:rsidRPr="005E48D1">
        <w:rPr>
          <w:rFonts w:ascii="Times New Roman" w:hAnsi="Times New Roman" w:cs="Times New Roman"/>
        </w:rPr>
        <w:t>).</w:t>
      </w:r>
    </w:p>
    <w:p w14:paraId="044C0264" w14:textId="77777777" w:rsidR="000B68AE" w:rsidRPr="005E48D1" w:rsidRDefault="00922E02" w:rsidP="00EF16CD">
      <w:pPr>
        <w:shd w:val="clear" w:color="auto" w:fill="FFFFFF" w:themeFill="background1"/>
        <w:rPr>
          <w:rFonts w:ascii="Times New Roman" w:hAnsi="Times New Roman" w:cs="Times New Roman"/>
        </w:rPr>
      </w:pPr>
      <w:r w:rsidRPr="005E48D1">
        <w:rPr>
          <w:rFonts w:ascii="Times New Roman" w:hAnsi="Times New Roman" w:cs="Times New Roman"/>
        </w:rPr>
        <w:t>In t</w:t>
      </w:r>
      <w:r w:rsidR="000B68AE" w:rsidRPr="005E48D1">
        <w:rPr>
          <w:rFonts w:ascii="Times New Roman" w:hAnsi="Times New Roman" w:cs="Times New Roman"/>
        </w:rPr>
        <w:t xml:space="preserve">his study </w:t>
      </w:r>
      <w:r w:rsidRPr="005E48D1">
        <w:rPr>
          <w:rFonts w:ascii="Times New Roman" w:hAnsi="Times New Roman" w:cs="Times New Roman"/>
        </w:rPr>
        <w:t xml:space="preserve">the researcher </w:t>
      </w:r>
      <w:r w:rsidR="000B68AE" w:rsidRPr="005E48D1">
        <w:rPr>
          <w:rFonts w:ascii="Times New Roman" w:hAnsi="Times New Roman" w:cs="Times New Roman"/>
        </w:rPr>
        <w:t>investigates the essays of a group of Iranian English students to find the thematic patterns in their writing, and also the possible relation between their proficiency level and their use of thematic patterns and also the use of lexical cohesive devices in their writing. Some researchers have shown the Theme/</w:t>
      </w:r>
      <w:proofErr w:type="spellStart"/>
      <w:r w:rsidR="000B68AE" w:rsidRPr="005E48D1">
        <w:rPr>
          <w:rFonts w:ascii="Times New Roman" w:hAnsi="Times New Roman" w:cs="Times New Roman"/>
        </w:rPr>
        <w:t>Rheme</w:t>
      </w:r>
      <w:proofErr w:type="spellEnd"/>
      <w:r w:rsidR="000B68AE" w:rsidRPr="005E48D1">
        <w:rPr>
          <w:rFonts w:ascii="Times New Roman" w:hAnsi="Times New Roman" w:cs="Times New Roman"/>
        </w:rPr>
        <w:t xml:space="preserve"> construct as valuable in marking students' writing (Alonso &amp; Hidalgo, 1998). One significant contribution that Theme makes is to the cohesion and coherence of a text, which has to do with how thematic </w:t>
      </w:r>
      <w:r w:rsidR="00714CD9" w:rsidRPr="005E48D1">
        <w:rPr>
          <w:rFonts w:ascii="Times New Roman" w:hAnsi="Times New Roman" w:cs="Times New Roman"/>
        </w:rPr>
        <w:t>relations</w:t>
      </w:r>
      <w:r w:rsidR="000B68AE" w:rsidRPr="005E48D1">
        <w:rPr>
          <w:rFonts w:ascii="Times New Roman" w:hAnsi="Times New Roman" w:cs="Times New Roman"/>
        </w:rPr>
        <w:t xml:space="preserve"> succeed each other (</w:t>
      </w:r>
      <w:proofErr w:type="spellStart"/>
      <w:r w:rsidR="000B68AE" w:rsidRPr="005E48D1">
        <w:rPr>
          <w:rFonts w:ascii="Times New Roman" w:hAnsi="Times New Roman" w:cs="Times New Roman"/>
        </w:rPr>
        <w:t>Eggins</w:t>
      </w:r>
      <w:proofErr w:type="spellEnd"/>
      <w:r w:rsidR="000B68AE" w:rsidRPr="005E48D1">
        <w:rPr>
          <w:rFonts w:ascii="Times New Roman" w:hAnsi="Times New Roman" w:cs="Times New Roman"/>
        </w:rPr>
        <w:t>, 1994).</w:t>
      </w:r>
    </w:p>
    <w:p w14:paraId="73047BDC"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0E109658" w14:textId="77777777" w:rsidR="000B68AE" w:rsidRPr="005E48D1" w:rsidRDefault="00D67602" w:rsidP="00D67602">
      <w:pPr>
        <w:shd w:val="clear" w:color="auto" w:fill="FFFFFF" w:themeFill="background1"/>
        <w:rPr>
          <w:rFonts w:ascii="Times New Roman" w:hAnsi="Times New Roman" w:cs="Times New Roman"/>
          <w:b/>
          <w:bCs/>
        </w:rPr>
      </w:pPr>
      <w:r>
        <w:rPr>
          <w:rFonts w:ascii="Times New Roman" w:hAnsi="Times New Roman" w:cs="Times New Roman"/>
          <w:b/>
          <w:bCs/>
        </w:rPr>
        <w:t>English Writing</w:t>
      </w:r>
    </w:p>
    <w:p w14:paraId="2D646558"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Richards and </w:t>
      </w:r>
      <w:proofErr w:type="spellStart"/>
      <w:r w:rsidRPr="005E48D1">
        <w:rPr>
          <w:rFonts w:ascii="Times New Roman" w:hAnsi="Times New Roman" w:cs="Times New Roman"/>
        </w:rPr>
        <w:t>Renandya</w:t>
      </w:r>
      <w:proofErr w:type="spellEnd"/>
      <w:r w:rsidRPr="005E48D1">
        <w:rPr>
          <w:rFonts w:ascii="Times New Roman" w:hAnsi="Times New Roman" w:cs="Times New Roman"/>
        </w:rPr>
        <w:t xml:space="preserve"> (2002) believed that writing is the most difficult skill for L2 learners to master. The difficulty lies not only in generating and organizing ideas, but also in translating these ideas into readable text. The skills involved in writing are highly complex. Writers do not simply encode ideational meaning (the meaning of their ideas); they also create textual meaning (the meaning that helps the readers navigate through the text) as well as interpersonal meaning (the meaning about the relation between the writer and the reader; </w:t>
      </w: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as cited in Schmitt, 2002, p. 257).</w:t>
      </w:r>
    </w:p>
    <w:p w14:paraId="7F909D5B" w14:textId="77777777" w:rsidR="00037228" w:rsidRPr="005E48D1" w:rsidRDefault="00037228" w:rsidP="00EF16CD">
      <w:pPr>
        <w:shd w:val="clear" w:color="auto" w:fill="FFFFFF" w:themeFill="background1"/>
        <w:rPr>
          <w:rFonts w:ascii="Times New Roman" w:hAnsi="Times New Roman" w:cs="Times New Roman"/>
        </w:rPr>
      </w:pPr>
    </w:p>
    <w:p w14:paraId="69F1BBB2" w14:textId="77777777" w:rsidR="008259E4" w:rsidRPr="005E48D1" w:rsidRDefault="008259E4"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Thematic Structure</w:t>
      </w:r>
    </w:p>
    <w:p w14:paraId="79BA7D71"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The concept of Theme progression (</w:t>
      </w:r>
      <w:proofErr w:type="spellStart"/>
      <w:r w:rsidRPr="005E48D1">
        <w:rPr>
          <w:rFonts w:ascii="Times New Roman" w:hAnsi="Times New Roman" w:cs="Times New Roman"/>
        </w:rPr>
        <w:t>Daneš</w:t>
      </w:r>
      <w:proofErr w:type="spellEnd"/>
      <w:r w:rsidRPr="005E48D1">
        <w:rPr>
          <w:rFonts w:ascii="Times New Roman" w:hAnsi="Times New Roman" w:cs="Times New Roman"/>
        </w:rPr>
        <w:t xml:space="preserve"> as cited in Alonso, 1998) is part of the theory of language known as </w:t>
      </w:r>
      <w:r w:rsidRPr="005E48D1">
        <w:rPr>
          <w:rFonts w:ascii="Times New Roman" w:hAnsi="Times New Roman" w:cs="Times New Roman"/>
          <w:i/>
          <w:iCs/>
        </w:rPr>
        <w:t>Functional Sentence Perspective</w:t>
      </w:r>
      <w:r w:rsidRPr="005E48D1">
        <w:rPr>
          <w:rFonts w:ascii="Times New Roman" w:hAnsi="Times New Roman" w:cs="Times New Roman"/>
        </w:rPr>
        <w:t xml:space="preserve"> (FSP), propounded by scholars of the Prague School. This theory "deals with how the semantic and syntactic structures of the sentence function in fulfilling the communicative purpose intended for the sentence" (</w:t>
      </w:r>
      <w:commentRangeStart w:id="9"/>
      <w:proofErr w:type="spellStart"/>
      <w:r w:rsidRPr="005E48D1">
        <w:rPr>
          <w:rFonts w:ascii="Times New Roman" w:hAnsi="Times New Roman" w:cs="Times New Roman"/>
        </w:rPr>
        <w:t>Firbas</w:t>
      </w:r>
      <w:proofErr w:type="spellEnd"/>
      <w:r w:rsidRPr="005E48D1">
        <w:rPr>
          <w:rFonts w:ascii="Times New Roman" w:hAnsi="Times New Roman" w:cs="Times New Roman"/>
        </w:rPr>
        <w:t>, 1998</w:t>
      </w:r>
      <w:commentRangeEnd w:id="9"/>
      <w:r w:rsidR="0046427D">
        <w:rPr>
          <w:rStyle w:val="CommentReference"/>
        </w:rPr>
        <w:commentReference w:id="9"/>
      </w:r>
      <w:r w:rsidRPr="005E48D1">
        <w:rPr>
          <w:rFonts w:ascii="Times New Roman" w:hAnsi="Times New Roman" w:cs="Times New Roman"/>
        </w:rPr>
        <w:t>).</w:t>
      </w:r>
    </w:p>
    <w:p w14:paraId="026B59D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Different patterns of thematic progression correlate with different genres, that is, patterns of thematic progression do not occur randomly but are sensitive to genre. Also, the experiential content of Themes correlates with what is perceived to be the method of development of a text or text segment (</w:t>
      </w:r>
      <w:proofErr w:type="spellStart"/>
      <w:r w:rsidRPr="005E48D1">
        <w:rPr>
          <w:rFonts w:ascii="Times New Roman" w:hAnsi="Times New Roman" w:cs="Times New Roman"/>
        </w:rPr>
        <w:t>Iddings</w:t>
      </w:r>
      <w:proofErr w:type="spellEnd"/>
      <w:r w:rsidRPr="005E48D1">
        <w:rPr>
          <w:rFonts w:ascii="Times New Roman" w:hAnsi="Times New Roman" w:cs="Times New Roman"/>
        </w:rPr>
        <w:t>, 2008). Genre refers to a text type that has developed in response to a social or professional need. It generally has a predictable structure (Dudley-Evans &amp; John, 1998).</w:t>
      </w:r>
    </w:p>
    <w:p w14:paraId="6B61E491"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Most research in systemic linguistics </w:t>
      </w:r>
      <w:proofErr w:type="gramStart"/>
      <w:r w:rsidRPr="005E48D1">
        <w:rPr>
          <w:rFonts w:ascii="Times New Roman" w:hAnsi="Times New Roman" w:cs="Times New Roman"/>
        </w:rPr>
        <w:t>include</w:t>
      </w:r>
      <w:proofErr w:type="gramEnd"/>
      <w:r w:rsidRPr="005E48D1">
        <w:rPr>
          <w:rFonts w:ascii="Times New Roman" w:hAnsi="Times New Roman" w:cs="Times New Roman"/>
        </w:rPr>
        <w:t xml:space="preserve"> </w:t>
      </w:r>
      <w:proofErr w:type="spellStart"/>
      <w:r w:rsidRPr="005E48D1">
        <w:rPr>
          <w:rFonts w:ascii="Times New Roman" w:hAnsi="Times New Roman" w:cs="Times New Roman"/>
        </w:rPr>
        <w:t>Halliday's</w:t>
      </w:r>
      <w:proofErr w:type="spellEnd"/>
      <w:r w:rsidRPr="005E48D1">
        <w:rPr>
          <w:rFonts w:ascii="Times New Roman" w:hAnsi="Times New Roman" w:cs="Times New Roman"/>
        </w:rPr>
        <w:t xml:space="preserve"> </w:t>
      </w:r>
      <w:proofErr w:type="spellStart"/>
      <w:r w:rsidRPr="005E48D1">
        <w:rPr>
          <w:rFonts w:ascii="Times New Roman" w:hAnsi="Times New Roman" w:cs="Times New Roman"/>
        </w:rPr>
        <w:t>metafunctions</w:t>
      </w:r>
      <w:proofErr w:type="spellEnd"/>
      <w:r w:rsidRPr="005E48D1">
        <w:rPr>
          <w:rFonts w:ascii="Times New Roman" w:hAnsi="Times New Roman" w:cs="Times New Roman"/>
        </w:rPr>
        <w:t xml:space="preserve">: topical, textual, and interpersonal. The </w:t>
      </w:r>
      <w:proofErr w:type="spellStart"/>
      <w:r w:rsidRPr="005E48D1">
        <w:rPr>
          <w:rFonts w:ascii="Times New Roman" w:hAnsi="Times New Roman" w:cs="Times New Roman"/>
        </w:rPr>
        <w:t>metafunctions</w:t>
      </w:r>
      <w:proofErr w:type="spellEnd"/>
      <w:r w:rsidRPr="005E48D1">
        <w:rPr>
          <w:rFonts w:ascii="Times New Roman" w:hAnsi="Times New Roman" w:cs="Times New Roman"/>
        </w:rPr>
        <w:t xml:space="preserve"> are the theoretical concepts that enable observers to understand the interface between language and what is outside language. Textual </w:t>
      </w:r>
      <w:proofErr w:type="spellStart"/>
      <w:r w:rsidRPr="005E48D1">
        <w:rPr>
          <w:rFonts w:ascii="Times New Roman" w:hAnsi="Times New Roman" w:cs="Times New Roman"/>
        </w:rPr>
        <w:t>metafunctions</w:t>
      </w:r>
      <w:proofErr w:type="spellEnd"/>
      <w:r w:rsidRPr="005E48D1">
        <w:rPr>
          <w:rFonts w:ascii="Times New Roman" w:hAnsi="Times New Roman" w:cs="Times New Roman"/>
        </w:rPr>
        <w:t xml:space="preserve"> include continuatives, conjunctions,</w:t>
      </w:r>
    </w:p>
    <w:p w14:paraId="258A849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4E0E683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 xml:space="preserve">Textual: </w:t>
      </w:r>
      <w:r w:rsidRPr="005E48D1">
        <w:rPr>
          <w:rFonts w:ascii="Times New Roman" w:hAnsi="Times New Roman" w:cs="Times New Roman"/>
        </w:rPr>
        <w:t xml:space="preserve">continuatives, conjunctions, and conjunctive adjuncts </w:t>
      </w:r>
    </w:p>
    <w:p w14:paraId="19C085AF"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 xml:space="preserve">Interpersonal: </w:t>
      </w:r>
      <w:r w:rsidRPr="005E48D1">
        <w:rPr>
          <w:rFonts w:ascii="Times New Roman" w:hAnsi="Times New Roman" w:cs="Times New Roman"/>
        </w:rPr>
        <w:t xml:space="preserve">vocatives, modal or comment adjuncts, finite verbal operator </w:t>
      </w:r>
    </w:p>
    <w:p w14:paraId="09D5488B" w14:textId="77777777" w:rsidR="000B68AE" w:rsidRPr="005E48D1" w:rsidRDefault="00257781" w:rsidP="00EF16CD">
      <w:pPr>
        <w:shd w:val="clear" w:color="auto" w:fill="FFFFFF" w:themeFill="background1"/>
        <w:rPr>
          <w:rFonts w:ascii="Times New Roman" w:hAnsi="Times New Roman" w:cs="Times New Roman"/>
        </w:rPr>
      </w:pPr>
      <w:r w:rsidRPr="005E48D1">
        <w:rPr>
          <w:rFonts w:ascii="Times New Roman" w:hAnsi="Times New Roman" w:cs="Times New Roman"/>
          <w:b/>
          <w:bCs/>
        </w:rPr>
        <w:t>T</w:t>
      </w:r>
      <w:r w:rsidR="000B68AE" w:rsidRPr="005E48D1">
        <w:rPr>
          <w:rFonts w:ascii="Times New Roman" w:hAnsi="Times New Roman" w:cs="Times New Roman"/>
          <w:b/>
          <w:bCs/>
        </w:rPr>
        <w:t>opical</w:t>
      </w:r>
      <w:r w:rsidR="00E415A0" w:rsidRPr="005E48D1">
        <w:rPr>
          <w:rStyle w:val="FootnoteReference"/>
          <w:rFonts w:ascii="Times New Roman" w:hAnsi="Times New Roman" w:cs="Times New Roman"/>
          <w:b/>
          <w:bCs/>
        </w:rPr>
        <w:footnoteReference w:id="4"/>
      </w:r>
      <w:r w:rsidRPr="005E48D1">
        <w:rPr>
          <w:rFonts w:ascii="Times New Roman" w:hAnsi="Times New Roman" w:cs="Times New Roman"/>
          <w:b/>
          <w:bCs/>
        </w:rPr>
        <w:t>:</w:t>
      </w:r>
      <w:r w:rsidRPr="005E48D1">
        <w:rPr>
          <w:rFonts w:ascii="Times New Roman" w:hAnsi="Times New Roman" w:cs="Times New Roman"/>
        </w:rPr>
        <w:t xml:space="preserve"> </w:t>
      </w:r>
      <w:r w:rsidR="000B68AE" w:rsidRPr="005E48D1">
        <w:rPr>
          <w:rFonts w:ascii="Times New Roman" w:hAnsi="Times New Roman" w:cs="Times New Roman"/>
        </w:rPr>
        <w:t>participants, circumstance, process</w:t>
      </w:r>
      <w:r w:rsidRPr="005E48D1">
        <w:rPr>
          <w:rFonts w:ascii="Times New Roman" w:hAnsi="Times New Roman" w:cs="Times New Roman"/>
        </w:rPr>
        <w:t xml:space="preserve"> </w:t>
      </w:r>
    </w:p>
    <w:p w14:paraId="564CB84A"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5846C6C6"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Thematic structure, first studied by </w:t>
      </w:r>
      <w:proofErr w:type="spellStart"/>
      <w:r w:rsidRPr="005E48D1">
        <w:rPr>
          <w:rFonts w:ascii="Times New Roman" w:hAnsi="Times New Roman" w:cs="Times New Roman"/>
        </w:rPr>
        <w:t>Daneš</w:t>
      </w:r>
      <w:proofErr w:type="spellEnd"/>
      <w:r w:rsidRPr="005E48D1">
        <w:rPr>
          <w:rFonts w:ascii="Times New Roman" w:hAnsi="Times New Roman" w:cs="Times New Roman"/>
        </w:rPr>
        <w:t xml:space="preserve">, tries to find the source of each Theme and thereby gain a better understanding of the interaction of Themes and </w:t>
      </w:r>
      <w:proofErr w:type="spellStart"/>
      <w:r w:rsidRPr="005E48D1">
        <w:rPr>
          <w:rFonts w:ascii="Times New Roman" w:hAnsi="Times New Roman" w:cs="Times New Roman"/>
        </w:rPr>
        <w:t>Rhemes</w:t>
      </w:r>
      <w:proofErr w:type="spellEnd"/>
      <w:r w:rsidRPr="005E48D1">
        <w:rPr>
          <w:rFonts w:ascii="Times New Roman" w:hAnsi="Times New Roman" w:cs="Times New Roman"/>
        </w:rPr>
        <w:t>. This in turn gives us a way to elicit one of the structures used in building the text.</w:t>
      </w:r>
    </w:p>
    <w:p w14:paraId="2E44763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1378F9F9"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lastRenderedPageBreak/>
        <w:t>Constant Theme pattern (Theme re-iteration)</w:t>
      </w:r>
      <w:r w:rsidRPr="005E48D1">
        <w:rPr>
          <w:rFonts w:ascii="Times New Roman" w:hAnsi="Times New Roman" w:cs="Times New Roman"/>
        </w:rPr>
        <w:t>: the Theme of one clause is derived from or the same as the Theme of the previous clause.</w:t>
      </w:r>
    </w:p>
    <w:p w14:paraId="231A89F2"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Linear Theme pattern (the zigzag pattern)</w:t>
      </w:r>
      <w:r w:rsidRPr="005E48D1">
        <w:rPr>
          <w:rFonts w:ascii="Times New Roman" w:hAnsi="Times New Roman" w:cs="Times New Roman"/>
        </w:rPr>
        <w:t xml:space="preserve">: the Theme of one clause derives from the </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of the previous.</w:t>
      </w:r>
    </w:p>
    <w:p w14:paraId="4C2ABD23" w14:textId="77777777" w:rsidR="00180692"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Derived Theme pattern:</w:t>
      </w:r>
      <w:r w:rsidRPr="005E48D1">
        <w:rPr>
          <w:rFonts w:ascii="Times New Roman" w:hAnsi="Times New Roman" w:cs="Times New Roman"/>
        </w:rPr>
        <w:t xml:space="preserve"> the Theme of one clause derives from a </w:t>
      </w:r>
      <w:proofErr w:type="spellStart"/>
      <w:r w:rsidRPr="005E48D1">
        <w:rPr>
          <w:rFonts w:ascii="Times New Roman" w:hAnsi="Times New Roman" w:cs="Times New Roman"/>
        </w:rPr>
        <w:t>Hypertheme</w:t>
      </w:r>
      <w:proofErr w:type="spellEnd"/>
      <w:r w:rsidRPr="005E48D1">
        <w:rPr>
          <w:rFonts w:ascii="Times New Roman" w:hAnsi="Times New Roman" w:cs="Times New Roman"/>
        </w:rPr>
        <w:t>, which is not explicitly found in the immediate context of the Theme in question.</w:t>
      </w:r>
      <w:r w:rsidR="00E46BC8" w:rsidRPr="005E48D1">
        <w:rPr>
          <w:rFonts w:ascii="Times New Roman" w:hAnsi="Times New Roman" w:cs="Times New Roman"/>
        </w:rPr>
        <w:t xml:space="preserve"> </w:t>
      </w:r>
    </w:p>
    <w:p w14:paraId="1EA6D8B6" w14:textId="77777777" w:rsidR="00180692" w:rsidRPr="005E48D1" w:rsidRDefault="00180692" w:rsidP="00EF16CD">
      <w:pPr>
        <w:shd w:val="clear" w:color="auto" w:fill="FFFFFF" w:themeFill="background1"/>
        <w:rPr>
          <w:rFonts w:ascii="Times New Roman" w:hAnsi="Times New Roman" w:cs="Times New Roman"/>
        </w:rPr>
      </w:pPr>
    </w:p>
    <w:p w14:paraId="01D46E4D" w14:textId="77777777"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 xml:space="preserve">Lexical </w:t>
      </w:r>
      <w:r w:rsidR="00037228" w:rsidRPr="005E48D1">
        <w:rPr>
          <w:rFonts w:ascii="Times New Roman" w:hAnsi="Times New Roman" w:cs="Times New Roman"/>
          <w:b/>
          <w:bCs/>
        </w:rPr>
        <w:t>C</w:t>
      </w:r>
      <w:r w:rsidRPr="005E48D1">
        <w:rPr>
          <w:rFonts w:ascii="Times New Roman" w:hAnsi="Times New Roman" w:cs="Times New Roman"/>
          <w:b/>
          <w:bCs/>
        </w:rPr>
        <w:t>ohesion</w:t>
      </w:r>
    </w:p>
    <w:p w14:paraId="4D982B9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This is the cohesive effect achieved by the selection of vocabulary. On the borderline between grammatical and lexical cohesion is the cohesive function of the class of general noun. A general noun in cohesive function is almost always accompanied by the reference item </w:t>
      </w:r>
      <w:r w:rsidRPr="005E48D1">
        <w:rPr>
          <w:rFonts w:ascii="Times New Roman" w:hAnsi="Times New Roman" w:cs="Times New Roman"/>
          <w:i/>
          <w:iCs/>
        </w:rPr>
        <w:t>the</w:t>
      </w:r>
      <w:r w:rsidRPr="005E48D1">
        <w:rPr>
          <w:rFonts w:ascii="Times New Roman" w:hAnsi="Times New Roman" w:cs="Times New Roman"/>
        </w:rPr>
        <w:t xml:space="preserve">. </w:t>
      </w:r>
      <w:proofErr w:type="gramStart"/>
      <w:r w:rsidRPr="005E48D1">
        <w:rPr>
          <w:rFonts w:ascii="Times New Roman" w:hAnsi="Times New Roman" w:cs="Times New Roman"/>
        </w:rPr>
        <w:t xml:space="preserve">This </w:t>
      </w:r>
      <w:r w:rsidRPr="005E48D1">
        <w:rPr>
          <w:rFonts w:ascii="Times New Roman" w:hAnsi="Times New Roman" w:cs="Times New Roman"/>
          <w:i/>
          <w:iCs/>
        </w:rPr>
        <w:t>the</w:t>
      </w:r>
      <w:proofErr w:type="gramEnd"/>
      <w:r w:rsidRPr="005E48D1">
        <w:rPr>
          <w:rFonts w:ascii="Times New Roman" w:hAnsi="Times New Roman" w:cs="Times New Roman"/>
        </w:rPr>
        <w:t xml:space="preserve"> is anaphoric, and the effect is that the whole complex '</w:t>
      </w:r>
      <w:r w:rsidRPr="005E48D1">
        <w:rPr>
          <w:rFonts w:ascii="Times New Roman" w:hAnsi="Times New Roman" w:cs="Times New Roman"/>
          <w:i/>
          <w:iCs/>
        </w:rPr>
        <w:t>the</w:t>
      </w:r>
      <w:r w:rsidRPr="005E48D1">
        <w:rPr>
          <w:rFonts w:ascii="Times New Roman" w:hAnsi="Times New Roman" w:cs="Times New Roman"/>
        </w:rPr>
        <w:t xml:space="preserve"> + general noun' functions like an anaphoric reference noun. So the forms of lexical cohesion in the study are </w:t>
      </w:r>
      <w:r w:rsidRPr="005E48D1">
        <w:rPr>
          <w:rFonts w:ascii="Times New Roman" w:hAnsi="Times New Roman" w:cs="Times New Roman"/>
          <w:i/>
          <w:iCs/>
        </w:rPr>
        <w:t xml:space="preserve">direct repetition, synonyms or near-synonyms, </w:t>
      </w:r>
      <w:proofErr w:type="spellStart"/>
      <w:r w:rsidRPr="005E48D1">
        <w:rPr>
          <w:rFonts w:ascii="Times New Roman" w:hAnsi="Times New Roman" w:cs="Times New Roman"/>
          <w:i/>
          <w:iCs/>
        </w:rPr>
        <w:t>superordination</w:t>
      </w:r>
      <w:proofErr w:type="spellEnd"/>
      <w:r w:rsidRPr="005E48D1">
        <w:rPr>
          <w:rFonts w:ascii="Times New Roman" w:hAnsi="Times New Roman" w:cs="Times New Roman"/>
          <w:i/>
          <w:iCs/>
        </w:rPr>
        <w:t>, antonyms,</w:t>
      </w:r>
      <w:r w:rsidRPr="005E48D1">
        <w:rPr>
          <w:rFonts w:ascii="Times New Roman" w:hAnsi="Times New Roman" w:cs="Times New Roman"/>
        </w:rPr>
        <w:t xml:space="preserve"> and</w:t>
      </w:r>
      <w:r w:rsidRPr="005E48D1">
        <w:rPr>
          <w:rFonts w:ascii="Times New Roman" w:hAnsi="Times New Roman" w:cs="Times New Roman"/>
          <w:i/>
          <w:iCs/>
        </w:rPr>
        <w:t xml:space="preserve"> ordered series</w:t>
      </w:r>
      <w:r w:rsidRPr="005E48D1">
        <w:rPr>
          <w:rFonts w:ascii="Times New Roman" w:hAnsi="Times New Roman" w:cs="Times New Roman"/>
        </w:rPr>
        <w:t xml:space="preserve">. </w:t>
      </w:r>
    </w:p>
    <w:p w14:paraId="61CCC207"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073C81A7" w14:textId="77777777" w:rsidR="000B68AE" w:rsidRPr="005E48D1" w:rsidRDefault="000B68AE" w:rsidP="00EF16CD">
      <w:pPr>
        <w:shd w:val="clear" w:color="auto" w:fill="FFFFFF" w:themeFill="background1"/>
        <w:jc w:val="center"/>
        <w:rPr>
          <w:rFonts w:ascii="Times New Roman" w:hAnsi="Times New Roman" w:cs="Times New Roman"/>
          <w:b/>
          <w:bCs/>
        </w:rPr>
      </w:pPr>
      <w:r w:rsidRPr="005E48D1">
        <w:rPr>
          <w:rFonts w:ascii="Times New Roman" w:hAnsi="Times New Roman" w:cs="Times New Roman"/>
          <w:b/>
          <w:bCs/>
        </w:rPr>
        <w:t>Methodology</w:t>
      </w:r>
    </w:p>
    <w:p w14:paraId="3746A7DB" w14:textId="77777777" w:rsidR="000B68AE" w:rsidRPr="005E48D1" w:rsidRDefault="000B68AE" w:rsidP="005F406D">
      <w:pPr>
        <w:shd w:val="clear" w:color="auto" w:fill="FFFFFF" w:themeFill="background1"/>
        <w:rPr>
          <w:rFonts w:ascii="Times New Roman" w:hAnsi="Times New Roman" w:cs="Times New Roman"/>
        </w:rPr>
      </w:pPr>
      <w:r w:rsidRPr="005E48D1">
        <w:rPr>
          <w:rFonts w:ascii="Times New Roman" w:hAnsi="Times New Roman" w:cs="Times New Roman"/>
        </w:rPr>
        <w:t>In t</w:t>
      </w:r>
      <w:r w:rsidR="00B93D30" w:rsidRPr="005E48D1">
        <w:rPr>
          <w:rFonts w:ascii="Times New Roman" w:hAnsi="Times New Roman" w:cs="Times New Roman"/>
        </w:rPr>
        <w:t xml:space="preserve">his study, the </w:t>
      </w:r>
      <w:proofErr w:type="spellStart"/>
      <w:r w:rsidR="00B93D30" w:rsidRPr="005E48D1">
        <w:rPr>
          <w:rFonts w:ascii="Times New Roman" w:hAnsi="Times New Roman" w:cs="Times New Roman"/>
        </w:rPr>
        <w:t>Hallidayan</w:t>
      </w:r>
      <w:proofErr w:type="spellEnd"/>
      <w:r w:rsidR="00B93D30" w:rsidRPr="005E48D1">
        <w:rPr>
          <w:rFonts w:ascii="Times New Roman" w:hAnsi="Times New Roman" w:cs="Times New Roman"/>
        </w:rPr>
        <w:t xml:space="preserve"> frame</w:t>
      </w:r>
      <w:r w:rsidRPr="005E48D1">
        <w:rPr>
          <w:rFonts w:ascii="Times New Roman" w:hAnsi="Times New Roman" w:cs="Times New Roman"/>
        </w:rPr>
        <w:t>work (</w:t>
      </w: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1994) regarding the classification of Theme and </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w:t>
      </w:r>
      <w:r w:rsidR="006F2B82" w:rsidRPr="005E48D1">
        <w:rPr>
          <w:rFonts w:ascii="Times New Roman" w:hAnsi="Times New Roman" w:cs="Times New Roman"/>
        </w:rPr>
        <w:t>is</w:t>
      </w:r>
      <w:r w:rsidRPr="005E48D1">
        <w:rPr>
          <w:rFonts w:ascii="Times New Roman" w:hAnsi="Times New Roman" w:cs="Times New Roman"/>
        </w:rPr>
        <w:t xml:space="preserve"> used. It </w:t>
      </w:r>
      <w:r w:rsidR="006F2B82" w:rsidRPr="005E48D1">
        <w:rPr>
          <w:rFonts w:ascii="Times New Roman" w:hAnsi="Times New Roman" w:cs="Times New Roman"/>
        </w:rPr>
        <w:t>is tried</w:t>
      </w:r>
      <w:r w:rsidRPr="005E48D1">
        <w:rPr>
          <w:rFonts w:ascii="Times New Roman" w:hAnsi="Times New Roman" w:cs="Times New Roman"/>
        </w:rPr>
        <w:t xml:space="preserve"> to keep gender and educational level of the participants the same to do away with variability as much as possible (Alison &amp; Bloomer, 2006). The participants whose essays analyzed were female students </w:t>
      </w:r>
      <w:r w:rsidR="00FF7A50">
        <w:rPr>
          <w:rFonts w:ascii="Times New Roman" w:hAnsi="Times New Roman" w:cs="Times New Roman"/>
        </w:rPr>
        <w:t xml:space="preserve">(n=60) </w:t>
      </w:r>
      <w:r w:rsidRPr="005E48D1">
        <w:rPr>
          <w:rFonts w:ascii="Times New Roman" w:hAnsi="Times New Roman" w:cs="Times New Roman"/>
        </w:rPr>
        <w:t xml:space="preserve">studying Teaching English as a Foreign Language at a university in Mashhad, and all of them were in the age range of 20 to 23. </w:t>
      </w:r>
      <w:r w:rsidR="005F406D">
        <w:rPr>
          <w:rFonts w:ascii="Times New Roman" w:hAnsi="Times New Roman" w:cs="Times New Roman"/>
        </w:rPr>
        <w:t>T</w:t>
      </w:r>
      <w:r w:rsidRPr="005E48D1">
        <w:rPr>
          <w:rFonts w:ascii="Times New Roman" w:hAnsi="Times New Roman" w:cs="Times New Roman"/>
        </w:rPr>
        <w:t>he researcher has selected the corpus solely from the female students</w:t>
      </w:r>
      <w:r w:rsidR="001D60A5" w:rsidRPr="005E48D1">
        <w:rPr>
          <w:rFonts w:ascii="Times New Roman" w:hAnsi="Times New Roman" w:cs="Times New Roman"/>
        </w:rPr>
        <w:t xml:space="preserve"> (to avoid any possible inconsistency)</w:t>
      </w:r>
      <w:r w:rsidRPr="005E48D1">
        <w:rPr>
          <w:rFonts w:ascii="Times New Roman" w:hAnsi="Times New Roman" w:cs="Times New Roman"/>
        </w:rPr>
        <w:t xml:space="preserve">. Each student </w:t>
      </w:r>
      <w:r w:rsidR="00912AE2" w:rsidRPr="005E48D1">
        <w:rPr>
          <w:rFonts w:ascii="Times New Roman" w:hAnsi="Times New Roman" w:cs="Times New Roman"/>
        </w:rPr>
        <w:t>has written</w:t>
      </w:r>
      <w:r w:rsidRPr="005E48D1">
        <w:rPr>
          <w:rFonts w:ascii="Times New Roman" w:hAnsi="Times New Roman" w:cs="Times New Roman"/>
        </w:rPr>
        <w:t xml:space="preserve"> on two topics for their writing examination</w:t>
      </w:r>
      <w:r w:rsidR="00F07FCE" w:rsidRPr="005E48D1">
        <w:rPr>
          <w:rFonts w:ascii="Times New Roman" w:hAnsi="Times New Roman" w:cs="Times New Roman"/>
        </w:rPr>
        <w:t xml:space="preserve"> (as a final exam)</w:t>
      </w:r>
      <w:r w:rsidRPr="005E48D1">
        <w:rPr>
          <w:rFonts w:ascii="Times New Roman" w:hAnsi="Times New Roman" w:cs="Times New Roman"/>
        </w:rPr>
        <w:t>, so there are 120 essays to work on.</w:t>
      </w:r>
      <w:r w:rsidR="00912AE2" w:rsidRPr="005E48D1">
        <w:rPr>
          <w:rFonts w:ascii="Times New Roman" w:hAnsi="Times New Roman" w:cs="Times New Roman"/>
        </w:rPr>
        <w:t xml:space="preserve"> </w:t>
      </w:r>
    </w:p>
    <w:p w14:paraId="2CA23B46"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66C8C78A" w14:textId="77777777"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Procedure</w:t>
      </w:r>
    </w:p>
    <w:p w14:paraId="3F9BF48A" w14:textId="77777777" w:rsidR="000B68AE" w:rsidRPr="005E48D1" w:rsidRDefault="000B68AE" w:rsidP="00EF16CD">
      <w:pPr>
        <w:shd w:val="clear" w:color="auto" w:fill="FFFFFF" w:themeFill="background1"/>
        <w:rPr>
          <w:rFonts w:ascii="Times New Roman" w:hAnsi="Times New Roman" w:cs="Times New Roman"/>
        </w:rPr>
      </w:pPr>
      <w:commentRangeStart w:id="10"/>
      <w:r w:rsidRPr="005E48D1">
        <w:rPr>
          <w:rFonts w:ascii="Times New Roman" w:hAnsi="Times New Roman" w:cs="Times New Roman"/>
        </w:rPr>
        <w:t>The method of this research is descriptive</w:t>
      </w:r>
      <w:r w:rsidR="0069322C">
        <w:rPr>
          <w:rFonts w:ascii="Times New Roman" w:hAnsi="Times New Roman" w:cs="Times New Roman"/>
        </w:rPr>
        <w:t>/ analytical</w:t>
      </w:r>
      <w:r w:rsidRPr="005E48D1">
        <w:rPr>
          <w:rFonts w:ascii="Times New Roman" w:hAnsi="Times New Roman" w:cs="Times New Roman"/>
        </w:rPr>
        <w:t>. Descriptive research is concerned with the existing status of a phenomenon (</w:t>
      </w:r>
      <w:proofErr w:type="spellStart"/>
      <w:r w:rsidRPr="005E48D1">
        <w:rPr>
          <w:rFonts w:ascii="Times New Roman" w:hAnsi="Times New Roman" w:cs="Times New Roman"/>
        </w:rPr>
        <w:t>Farhady</w:t>
      </w:r>
      <w:proofErr w:type="spellEnd"/>
      <w:r w:rsidRPr="005E48D1">
        <w:rPr>
          <w:rFonts w:ascii="Times New Roman" w:hAnsi="Times New Roman" w:cs="Times New Roman"/>
        </w:rPr>
        <w:t>, 2001).</w:t>
      </w:r>
    </w:p>
    <w:p w14:paraId="5D013230"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In order to find the relation between the variables of the study, </w:t>
      </w:r>
      <w:r w:rsidR="005D1D42" w:rsidRPr="005E48D1">
        <w:rPr>
          <w:rFonts w:ascii="Times New Roman" w:hAnsi="Times New Roman" w:cs="Times New Roman"/>
        </w:rPr>
        <w:t>the researcher selected a correlational procedure.</w:t>
      </w:r>
      <w:r w:rsidRPr="005E48D1">
        <w:rPr>
          <w:rFonts w:ascii="Times New Roman" w:hAnsi="Times New Roman" w:cs="Times New Roman"/>
        </w:rPr>
        <w:t xml:space="preserve"> For this purpose, the Pearson Correlation (Hatch &amp; </w:t>
      </w:r>
      <w:proofErr w:type="spellStart"/>
      <w:r w:rsidRPr="005E48D1">
        <w:rPr>
          <w:rFonts w:ascii="Times New Roman" w:hAnsi="Times New Roman" w:cs="Times New Roman"/>
        </w:rPr>
        <w:t>Lazaraton</w:t>
      </w:r>
      <w:proofErr w:type="spellEnd"/>
      <w:r w:rsidRPr="005E48D1">
        <w:rPr>
          <w:rFonts w:ascii="Times New Roman" w:hAnsi="Times New Roman" w:cs="Times New Roman"/>
        </w:rPr>
        <w:t xml:space="preserve">, 1991) was </w:t>
      </w:r>
      <w:r w:rsidR="00E3742B" w:rsidRPr="005E48D1">
        <w:rPr>
          <w:rFonts w:ascii="Times New Roman" w:hAnsi="Times New Roman" w:cs="Times New Roman"/>
        </w:rPr>
        <w:t>used</w:t>
      </w:r>
      <w:r w:rsidRPr="005E48D1">
        <w:rPr>
          <w:rFonts w:ascii="Times New Roman" w:hAnsi="Times New Roman" w:cs="Times New Roman"/>
        </w:rPr>
        <w:t xml:space="preserve">. The analysis of the texts is </w:t>
      </w:r>
      <w:r w:rsidR="00966B1F" w:rsidRPr="005E48D1">
        <w:rPr>
          <w:rFonts w:ascii="Times New Roman" w:hAnsi="Times New Roman" w:cs="Times New Roman"/>
        </w:rPr>
        <w:t>made</w:t>
      </w:r>
      <w:r w:rsidR="00B879C0" w:rsidRPr="005E48D1">
        <w:rPr>
          <w:rFonts w:ascii="Times New Roman" w:hAnsi="Times New Roman" w:cs="Times New Roman"/>
        </w:rPr>
        <w:t xml:space="preserve"> at the clause level.</w:t>
      </w:r>
    </w:p>
    <w:commentRangeEnd w:id="10"/>
    <w:p w14:paraId="11EF5666" w14:textId="77777777" w:rsidR="000B68AE" w:rsidRPr="005E48D1" w:rsidRDefault="00EB21DF" w:rsidP="00EF16CD">
      <w:pPr>
        <w:shd w:val="clear" w:color="auto" w:fill="FFFFFF" w:themeFill="background1"/>
        <w:rPr>
          <w:rFonts w:ascii="Times New Roman" w:hAnsi="Times New Roman" w:cs="Times New Roman"/>
        </w:rPr>
      </w:pPr>
      <w:r>
        <w:rPr>
          <w:rStyle w:val="CommentReference"/>
        </w:rPr>
        <w:commentReference w:id="10"/>
      </w:r>
      <w:r w:rsidR="000B68AE" w:rsidRPr="005E48D1">
        <w:rPr>
          <w:rFonts w:ascii="Times New Roman" w:hAnsi="Times New Roman" w:cs="Times New Roman"/>
        </w:rPr>
        <w:t xml:space="preserve">     The texts were of nearly the same length. First, the Themes and </w:t>
      </w:r>
      <w:proofErr w:type="spellStart"/>
      <w:r w:rsidR="000B68AE" w:rsidRPr="005E48D1">
        <w:rPr>
          <w:rFonts w:ascii="Times New Roman" w:hAnsi="Times New Roman" w:cs="Times New Roman"/>
        </w:rPr>
        <w:t>Rhemes</w:t>
      </w:r>
      <w:proofErr w:type="spellEnd"/>
      <w:r w:rsidR="000B68AE" w:rsidRPr="005E48D1">
        <w:rPr>
          <w:rFonts w:ascii="Times New Roman" w:hAnsi="Times New Roman" w:cs="Times New Roman"/>
        </w:rPr>
        <w:t xml:space="preserve"> of clauses in each essay are appointed using </w:t>
      </w:r>
      <w:proofErr w:type="spellStart"/>
      <w:r w:rsidR="000B68AE" w:rsidRPr="005E48D1">
        <w:rPr>
          <w:rFonts w:ascii="Times New Roman" w:hAnsi="Times New Roman" w:cs="Times New Roman"/>
        </w:rPr>
        <w:t>Halliday’s</w:t>
      </w:r>
      <w:proofErr w:type="spellEnd"/>
      <w:r w:rsidR="000B68AE" w:rsidRPr="005E48D1">
        <w:rPr>
          <w:rFonts w:ascii="Times New Roman" w:hAnsi="Times New Roman" w:cs="Times New Roman"/>
        </w:rPr>
        <w:t xml:space="preserve"> method of analyzing a text into Theme and </w:t>
      </w:r>
      <w:proofErr w:type="spellStart"/>
      <w:r w:rsidR="000B68AE" w:rsidRPr="005E48D1">
        <w:rPr>
          <w:rFonts w:ascii="Times New Roman" w:hAnsi="Times New Roman" w:cs="Times New Roman"/>
        </w:rPr>
        <w:t>Rheme</w:t>
      </w:r>
      <w:proofErr w:type="spellEnd"/>
      <w:r w:rsidR="000B68AE" w:rsidRPr="005E48D1">
        <w:rPr>
          <w:rFonts w:ascii="Times New Roman" w:hAnsi="Times New Roman" w:cs="Times New Roman"/>
        </w:rPr>
        <w:t xml:space="preserve">, and then the patterns present were </w:t>
      </w:r>
      <w:r w:rsidR="003E36B6" w:rsidRPr="005E48D1">
        <w:rPr>
          <w:rFonts w:ascii="Times New Roman" w:hAnsi="Times New Roman" w:cs="Times New Roman"/>
        </w:rPr>
        <w:t xml:space="preserve">found </w:t>
      </w:r>
      <w:r w:rsidR="000B68AE" w:rsidRPr="005E48D1">
        <w:rPr>
          <w:rFonts w:ascii="Times New Roman" w:hAnsi="Times New Roman" w:cs="Times New Roman"/>
        </w:rPr>
        <w:t>by tracing it back through the text.</w:t>
      </w:r>
    </w:p>
    <w:p w14:paraId="25D23D4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In fact, in this research, the independent variable, the scores on the proficiency test, was correlated with (a) the method of development and its kinds in students' writing</w:t>
      </w:r>
      <w:commentRangeStart w:id="11"/>
      <w:ins w:id="12" w:author="Md Hossain" w:date="2015-01-11T11:13:00Z">
        <w:r w:rsidR="0046427D">
          <w:rPr>
            <w:rFonts w:ascii="Times New Roman" w:hAnsi="Times New Roman" w:cs="Times New Roman"/>
          </w:rPr>
          <w:t>;</w:t>
        </w:r>
        <w:commentRangeEnd w:id="11"/>
        <w:r w:rsidR="0046427D">
          <w:rPr>
            <w:rStyle w:val="CommentReference"/>
          </w:rPr>
          <w:commentReference w:id="11"/>
        </w:r>
      </w:ins>
      <w:r w:rsidRPr="005E48D1">
        <w:rPr>
          <w:rFonts w:ascii="Times New Roman" w:hAnsi="Times New Roman" w:cs="Times New Roman"/>
        </w:rPr>
        <w:t xml:space="preserve"> and (b) the frequency of lexical cohesive devices used.</w:t>
      </w:r>
    </w:p>
    <w:p w14:paraId="0D86A04C" w14:textId="77777777" w:rsidR="000B68AE" w:rsidRPr="005E48D1" w:rsidRDefault="000B68AE" w:rsidP="005E6505">
      <w:pPr>
        <w:shd w:val="clear" w:color="auto" w:fill="FFFFFF" w:themeFill="background1"/>
        <w:rPr>
          <w:rFonts w:ascii="Times New Roman" w:hAnsi="Times New Roman" w:cs="Times New Roman"/>
        </w:rPr>
      </w:pPr>
      <w:r w:rsidRPr="005E48D1">
        <w:rPr>
          <w:rFonts w:ascii="Times New Roman" w:hAnsi="Times New Roman" w:cs="Times New Roman"/>
        </w:rPr>
        <w:t xml:space="preserve">     Each student wrote two essays on two different but familiar topics, as the term exam. They were to write 70 to 90 words for each essay. The time to perform the task was 90 minutes totally. </w:t>
      </w:r>
      <w:r w:rsidR="00F71FBC" w:rsidRPr="005E48D1">
        <w:rPr>
          <w:rFonts w:ascii="Times New Roman" w:hAnsi="Times New Roman" w:cs="Times New Roman"/>
        </w:rPr>
        <w:t>The researcher administered a</w:t>
      </w:r>
      <w:r w:rsidRPr="005E48D1">
        <w:rPr>
          <w:rFonts w:ascii="Times New Roman" w:hAnsi="Times New Roman" w:cs="Times New Roman"/>
        </w:rPr>
        <w:t xml:space="preserve"> standardized Michigan Test </w:t>
      </w:r>
      <w:r w:rsidR="00664D69">
        <w:rPr>
          <w:rFonts w:ascii="Times New Roman" w:hAnsi="Times New Roman" w:cs="Times New Roman"/>
        </w:rPr>
        <w:t>(</w:t>
      </w:r>
      <w:r w:rsidR="00664D69" w:rsidRPr="00664D69">
        <w:rPr>
          <w:rFonts w:ascii="Times New Roman" w:hAnsi="Times New Roman" w:cs="Times New Roman"/>
        </w:rPr>
        <w:t>Michigan Test of English Language Proficiency</w:t>
      </w:r>
      <w:r w:rsidR="00375D43">
        <w:rPr>
          <w:rFonts w:ascii="Times New Roman" w:hAnsi="Times New Roman" w:cs="Times New Roman"/>
        </w:rPr>
        <w:t>, 2009</w:t>
      </w:r>
      <w:r w:rsidR="00664D69">
        <w:rPr>
          <w:rFonts w:ascii="Times New Roman" w:hAnsi="Times New Roman" w:cs="Times New Roman"/>
        </w:rPr>
        <w:t xml:space="preserve">) </w:t>
      </w:r>
      <w:r w:rsidR="005E6505">
        <w:rPr>
          <w:rFonts w:ascii="Times New Roman" w:hAnsi="Times New Roman" w:cs="Times New Roman"/>
        </w:rPr>
        <w:t>at</w:t>
      </w:r>
      <w:r w:rsidRPr="005E48D1">
        <w:rPr>
          <w:rFonts w:ascii="Times New Roman" w:hAnsi="Times New Roman" w:cs="Times New Roman"/>
        </w:rPr>
        <w:t xml:space="preserve"> the institute, prior to their writing course, as a tool to measure their proficiency level.</w:t>
      </w:r>
    </w:p>
    <w:p w14:paraId="00C0379D"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692237C2" w14:textId="77777777" w:rsidR="000B68AE" w:rsidRPr="005E48D1" w:rsidRDefault="0078712E" w:rsidP="00EF16CD">
      <w:pPr>
        <w:shd w:val="clear" w:color="auto" w:fill="FFFFFF" w:themeFill="background1"/>
        <w:rPr>
          <w:rFonts w:ascii="Times New Roman" w:hAnsi="Times New Roman" w:cs="Times New Roman"/>
        </w:rPr>
      </w:pPr>
      <w:r w:rsidRPr="005E48D1">
        <w:rPr>
          <w:rFonts w:ascii="Times New Roman" w:hAnsi="Times New Roman" w:cs="Times New Roman"/>
        </w:rPr>
        <w:t>The Michigan Test</w:t>
      </w:r>
      <w:r w:rsidR="000B68AE" w:rsidRPr="005E48D1">
        <w:rPr>
          <w:rFonts w:ascii="Times New Roman" w:hAnsi="Times New Roman" w:cs="Times New Roman"/>
        </w:rPr>
        <w:t xml:space="preserve"> and Pearson Correlation Formula (calculated via </w:t>
      </w:r>
      <w:r w:rsidR="005A7233" w:rsidRPr="005E48D1">
        <w:rPr>
          <w:rFonts w:ascii="Times New Roman" w:hAnsi="Times New Roman" w:cs="Times New Roman"/>
        </w:rPr>
        <w:t xml:space="preserve">SPSS </w:t>
      </w:r>
      <w:r w:rsidR="000B68AE" w:rsidRPr="005E48D1">
        <w:rPr>
          <w:rFonts w:ascii="Times New Roman" w:hAnsi="Times New Roman" w:cs="Times New Roman"/>
        </w:rPr>
        <w:t>statistics software)</w:t>
      </w:r>
      <w:r w:rsidRPr="005E48D1">
        <w:rPr>
          <w:rFonts w:ascii="Times New Roman" w:hAnsi="Times New Roman" w:cs="Times New Roman"/>
        </w:rPr>
        <w:t xml:space="preserve"> were used as the instruments of this study</w:t>
      </w:r>
      <w:r w:rsidR="000B68AE" w:rsidRPr="005E48D1">
        <w:rPr>
          <w:rFonts w:ascii="Times New Roman" w:hAnsi="Times New Roman" w:cs="Times New Roman"/>
        </w:rPr>
        <w:t xml:space="preserve">. The topics the students </w:t>
      </w:r>
      <w:r w:rsidRPr="005E48D1">
        <w:rPr>
          <w:rFonts w:ascii="Times New Roman" w:hAnsi="Times New Roman" w:cs="Times New Roman"/>
        </w:rPr>
        <w:t>wrote</w:t>
      </w:r>
      <w:r w:rsidR="000B68AE" w:rsidRPr="005E48D1">
        <w:rPr>
          <w:rFonts w:ascii="Times New Roman" w:hAnsi="Times New Roman" w:cs="Times New Roman"/>
        </w:rPr>
        <w:t xml:space="preserve"> on were the following: </w:t>
      </w:r>
      <w:bookmarkStart w:id="14" w:name="OLE_LINK3"/>
      <w:bookmarkStart w:id="15" w:name="OLE_LINK4"/>
      <w:r w:rsidR="000B68AE" w:rsidRPr="005E48D1">
        <w:rPr>
          <w:rFonts w:ascii="Times New Roman" w:hAnsi="Times New Roman" w:cs="Times New Roman"/>
        </w:rPr>
        <w:t>(a) the importance of knowing another language</w:t>
      </w:r>
      <w:commentRangeStart w:id="16"/>
      <w:proofErr w:type="gramStart"/>
      <w:ins w:id="17" w:author="Md Hossain" w:date="2015-01-11T11:15:00Z">
        <w:r w:rsidR="004F5477">
          <w:rPr>
            <w:rFonts w:ascii="Times New Roman" w:hAnsi="Times New Roman" w:cs="Times New Roman"/>
          </w:rPr>
          <w:t>;</w:t>
        </w:r>
        <w:commentRangeEnd w:id="16"/>
        <w:proofErr w:type="gramEnd"/>
        <w:r w:rsidR="004F5477">
          <w:rPr>
            <w:rStyle w:val="CommentReference"/>
          </w:rPr>
          <w:commentReference w:id="16"/>
        </w:r>
      </w:ins>
      <w:r w:rsidR="000B68AE" w:rsidRPr="005E48D1">
        <w:rPr>
          <w:rFonts w:ascii="Times New Roman" w:hAnsi="Times New Roman" w:cs="Times New Roman"/>
        </w:rPr>
        <w:t xml:space="preserve"> and (b) problems in university</w:t>
      </w:r>
      <w:bookmarkEnd w:id="14"/>
      <w:bookmarkEnd w:id="15"/>
      <w:r w:rsidR="000B68AE" w:rsidRPr="005E48D1">
        <w:rPr>
          <w:rFonts w:ascii="Times New Roman" w:hAnsi="Times New Roman" w:cs="Times New Roman"/>
        </w:rPr>
        <w:t>.</w:t>
      </w:r>
    </w:p>
    <w:p w14:paraId="60C1F062"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lastRenderedPageBreak/>
        <w:t>As discussed earlier, the most appropriate method of development in the texts, it is expected</w:t>
      </w:r>
      <w:r w:rsidR="008E328E" w:rsidRPr="005E48D1">
        <w:rPr>
          <w:rFonts w:ascii="Times New Roman" w:hAnsi="Times New Roman" w:cs="Times New Roman"/>
        </w:rPr>
        <w:t xml:space="preserve"> as indicated in the literature</w:t>
      </w:r>
      <w:r w:rsidRPr="005E48D1">
        <w:rPr>
          <w:rFonts w:ascii="Times New Roman" w:hAnsi="Times New Roman" w:cs="Times New Roman"/>
        </w:rPr>
        <w:t xml:space="preserve">, should be the cross-referential pattern, since this is the common pattern in academic writing. Following is a sample of students’ essays (the Theme is underlined, and the missing words, which are usually function words, are supplied in brackets), on </w:t>
      </w:r>
      <w:r w:rsidR="00D46F24" w:rsidRPr="005E48D1">
        <w:rPr>
          <w:rFonts w:ascii="Times New Roman" w:hAnsi="Times New Roman" w:cs="Times New Roman"/>
        </w:rPr>
        <w:t>(a) the importance of knowing another language and (b) problems in university:</w:t>
      </w:r>
    </w:p>
    <w:p w14:paraId="0B2FBBEB"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4148D17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(a)</w:t>
      </w:r>
    </w:p>
    <w:p w14:paraId="219839F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In addition, </w:t>
      </w:r>
      <w:r w:rsidRPr="005E48D1">
        <w:rPr>
          <w:rFonts w:ascii="Times New Roman" w:hAnsi="Times New Roman" w:cs="Times New Roman"/>
          <w:u w:val="single"/>
        </w:rPr>
        <w:t>we</w:t>
      </w:r>
      <w:r w:rsidRPr="005E48D1">
        <w:rPr>
          <w:rFonts w:ascii="Times New Roman" w:hAnsi="Times New Roman" w:cs="Times New Roman"/>
        </w:rPr>
        <w:t xml:space="preserve"> // are English students,</w:t>
      </w:r>
    </w:p>
    <w:p w14:paraId="67F5797F" w14:textId="77777777" w:rsidR="000B68AE" w:rsidRPr="005E48D1" w:rsidRDefault="000B68AE" w:rsidP="00EF16CD">
      <w:pPr>
        <w:shd w:val="clear" w:color="auto" w:fill="FFFFFF" w:themeFill="background1"/>
        <w:rPr>
          <w:rFonts w:ascii="Times New Roman" w:hAnsi="Times New Roman" w:cs="Times New Roman"/>
        </w:rPr>
      </w:pPr>
      <w:proofErr w:type="gramStart"/>
      <w:r w:rsidRPr="005E48D1">
        <w:rPr>
          <w:rFonts w:ascii="Times New Roman" w:hAnsi="Times New Roman" w:cs="Times New Roman"/>
        </w:rPr>
        <w:t>but</w:t>
      </w:r>
      <w:proofErr w:type="gramEnd"/>
      <w:r w:rsidRPr="005E48D1">
        <w:rPr>
          <w:rFonts w:ascii="Times New Roman" w:hAnsi="Times New Roman" w:cs="Times New Roman"/>
        </w:rPr>
        <w:t xml:space="preserve"> </w:t>
      </w:r>
      <w:r w:rsidRPr="005E48D1">
        <w:rPr>
          <w:rFonts w:ascii="Times New Roman" w:hAnsi="Times New Roman" w:cs="Times New Roman"/>
          <w:u w:val="single"/>
        </w:rPr>
        <w:t>we</w:t>
      </w:r>
      <w:r w:rsidRPr="005E48D1">
        <w:rPr>
          <w:rFonts w:ascii="Times New Roman" w:hAnsi="Times New Roman" w:cs="Times New Roman"/>
        </w:rPr>
        <w:t xml:space="preserve"> // have not English laboratory,</w:t>
      </w:r>
    </w:p>
    <w:p w14:paraId="4F42EE21" w14:textId="77777777" w:rsidR="000B68AE" w:rsidRPr="005E48D1" w:rsidRDefault="000B68AE" w:rsidP="00EF16CD">
      <w:pPr>
        <w:shd w:val="clear" w:color="auto" w:fill="FFFFFF" w:themeFill="background1"/>
        <w:rPr>
          <w:rFonts w:ascii="Times New Roman" w:hAnsi="Times New Roman" w:cs="Times New Roman"/>
        </w:rPr>
      </w:pPr>
      <w:proofErr w:type="gramStart"/>
      <w:r w:rsidRPr="005E48D1">
        <w:rPr>
          <w:rFonts w:ascii="Times New Roman" w:hAnsi="Times New Roman" w:cs="Times New Roman"/>
        </w:rPr>
        <w:t>just</w:t>
      </w:r>
      <w:proofErr w:type="gramEnd"/>
      <w:r w:rsidRPr="005E48D1">
        <w:rPr>
          <w:rFonts w:ascii="Times New Roman" w:hAnsi="Times New Roman" w:cs="Times New Roman"/>
        </w:rPr>
        <w:t xml:space="preserve"> </w:t>
      </w:r>
      <w:r w:rsidRPr="005E48D1">
        <w:rPr>
          <w:rFonts w:ascii="Times New Roman" w:hAnsi="Times New Roman" w:cs="Times New Roman"/>
          <w:u w:val="single"/>
        </w:rPr>
        <w:t>we</w:t>
      </w:r>
      <w:r w:rsidRPr="005E48D1">
        <w:rPr>
          <w:rFonts w:ascii="Times New Roman" w:hAnsi="Times New Roman" w:cs="Times New Roman"/>
        </w:rPr>
        <w:t xml:space="preserve"> // have one computer...</w:t>
      </w:r>
    </w:p>
    <w:p w14:paraId="55B63E88"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4B89B961"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(b)</w:t>
      </w:r>
    </w:p>
    <w:p w14:paraId="7D998D22"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For example, when </w:t>
      </w:r>
      <w:r w:rsidRPr="005E48D1">
        <w:rPr>
          <w:rFonts w:ascii="Times New Roman" w:hAnsi="Times New Roman" w:cs="Times New Roman"/>
          <w:u w:val="single"/>
        </w:rPr>
        <w:t>I</w:t>
      </w:r>
      <w:r w:rsidRPr="005E48D1">
        <w:rPr>
          <w:rFonts w:ascii="Times New Roman" w:hAnsi="Times New Roman" w:cs="Times New Roman"/>
        </w:rPr>
        <w:t xml:space="preserve"> // listen [to] music,</w:t>
      </w:r>
    </w:p>
    <w:p w14:paraId="06C85BD3" w14:textId="77777777" w:rsidR="000B68AE" w:rsidRPr="005E48D1" w:rsidRDefault="000B68AE" w:rsidP="00EF16CD">
      <w:pPr>
        <w:shd w:val="clear" w:color="auto" w:fill="FFFFFF" w:themeFill="background1"/>
        <w:rPr>
          <w:rFonts w:ascii="Times New Roman" w:hAnsi="Times New Roman" w:cs="Times New Roman"/>
        </w:rPr>
      </w:pPr>
      <w:proofErr w:type="gramStart"/>
      <w:r w:rsidRPr="005E48D1">
        <w:rPr>
          <w:rFonts w:ascii="Times New Roman" w:hAnsi="Times New Roman" w:cs="Times New Roman"/>
        </w:rPr>
        <w:t>and</w:t>
      </w:r>
      <w:proofErr w:type="gramEnd"/>
      <w:r w:rsidRPr="005E48D1">
        <w:rPr>
          <w:rFonts w:ascii="Times New Roman" w:hAnsi="Times New Roman" w:cs="Times New Roman"/>
        </w:rPr>
        <w:t xml:space="preserve"> </w:t>
      </w:r>
      <w:r w:rsidRPr="005E48D1">
        <w:rPr>
          <w:rFonts w:ascii="Times New Roman" w:hAnsi="Times New Roman" w:cs="Times New Roman"/>
          <w:u w:val="single"/>
        </w:rPr>
        <w:t>I</w:t>
      </w:r>
      <w:r w:rsidRPr="005E48D1">
        <w:rPr>
          <w:rFonts w:ascii="Times New Roman" w:hAnsi="Times New Roman" w:cs="Times New Roman"/>
        </w:rPr>
        <w:t xml:space="preserve"> // know some words</w:t>
      </w:r>
    </w:p>
    <w:p w14:paraId="4F77548A"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u w:val="single"/>
        </w:rPr>
        <w:t>I</w:t>
      </w:r>
      <w:r w:rsidRPr="005E48D1">
        <w:rPr>
          <w:rFonts w:ascii="Times New Roman" w:hAnsi="Times New Roman" w:cs="Times New Roman"/>
        </w:rPr>
        <w:t xml:space="preserve"> // can understand the feeling of [the] song, and [the] singer,</w:t>
      </w:r>
    </w:p>
    <w:p w14:paraId="2FF31663" w14:textId="77777777" w:rsidR="000B68AE" w:rsidRPr="005E48D1" w:rsidRDefault="000B68AE" w:rsidP="00EF16CD">
      <w:pPr>
        <w:shd w:val="clear" w:color="auto" w:fill="FFFFFF" w:themeFill="background1"/>
        <w:rPr>
          <w:rFonts w:ascii="Times New Roman" w:hAnsi="Times New Roman" w:cs="Times New Roman"/>
        </w:rPr>
      </w:pPr>
      <w:proofErr w:type="gramStart"/>
      <w:r w:rsidRPr="005E48D1">
        <w:rPr>
          <w:rFonts w:ascii="Times New Roman" w:hAnsi="Times New Roman" w:cs="Times New Roman"/>
        </w:rPr>
        <w:t>and</w:t>
      </w:r>
      <w:proofErr w:type="gramEnd"/>
      <w:r w:rsidRPr="005E48D1">
        <w:rPr>
          <w:rFonts w:ascii="Times New Roman" w:hAnsi="Times New Roman" w:cs="Times New Roman"/>
        </w:rPr>
        <w:t xml:space="preserve"> </w:t>
      </w:r>
      <w:r w:rsidRPr="005E48D1">
        <w:rPr>
          <w:rFonts w:ascii="Times New Roman" w:hAnsi="Times New Roman" w:cs="Times New Roman"/>
          <w:u w:val="single"/>
        </w:rPr>
        <w:t>I</w:t>
      </w:r>
      <w:r w:rsidRPr="005E48D1">
        <w:rPr>
          <w:rFonts w:ascii="Times New Roman" w:hAnsi="Times New Roman" w:cs="Times New Roman"/>
        </w:rPr>
        <w:t xml:space="preserve"> // can feel what [the] singer does tell about.      </w:t>
      </w:r>
    </w:p>
    <w:p w14:paraId="1BAEAF28"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i/>
          <w:iCs/>
          <w:u w:val="single"/>
        </w:rPr>
        <w:t>I</w:t>
      </w:r>
      <w:r w:rsidRPr="005E48D1">
        <w:rPr>
          <w:rFonts w:ascii="Times New Roman" w:hAnsi="Times New Roman" w:cs="Times New Roman"/>
          <w:i/>
          <w:iCs/>
        </w:rPr>
        <w:t xml:space="preserve"> // don't like to listen to a [#] music…</w:t>
      </w:r>
      <w:r w:rsidR="005A53C0" w:rsidRPr="005E48D1">
        <w:rPr>
          <w:rFonts w:ascii="Times New Roman" w:hAnsi="Times New Roman" w:cs="Times New Roman"/>
        </w:rPr>
        <w:t xml:space="preserve"> </w:t>
      </w:r>
    </w:p>
    <w:p w14:paraId="1782472F"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7BF18BA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This is a typical sample of the </w:t>
      </w:r>
      <w:r w:rsidR="001E1682" w:rsidRPr="005E48D1">
        <w:rPr>
          <w:rFonts w:ascii="Times New Roman" w:hAnsi="Times New Roman" w:cs="Times New Roman"/>
        </w:rPr>
        <w:t>texts</w:t>
      </w:r>
      <w:r w:rsidRPr="005E48D1">
        <w:rPr>
          <w:rFonts w:ascii="Times New Roman" w:hAnsi="Times New Roman" w:cs="Times New Roman"/>
        </w:rPr>
        <w:t xml:space="preserve"> of this study, where the constant Theme pattern is overused and the linear pattern, although used, has a lower frequency of occurrence; but correlated with the proficiency level of the learners positively.</w:t>
      </w:r>
    </w:p>
    <w:p w14:paraId="7C87344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69ED3AAB" w14:textId="77777777" w:rsidR="000B68AE" w:rsidRPr="005E48D1" w:rsidRDefault="00097D65" w:rsidP="00EF16CD">
      <w:pPr>
        <w:shd w:val="clear" w:color="auto" w:fill="FFFFFF" w:themeFill="background1"/>
        <w:jc w:val="center"/>
        <w:rPr>
          <w:rFonts w:ascii="Times New Roman" w:hAnsi="Times New Roman" w:cs="Times New Roman"/>
          <w:b/>
          <w:bCs/>
        </w:rPr>
      </w:pPr>
      <w:r>
        <w:rPr>
          <w:rFonts w:ascii="Times New Roman" w:hAnsi="Times New Roman" w:cs="Times New Roman"/>
          <w:b/>
          <w:bCs/>
        </w:rPr>
        <w:t>Results</w:t>
      </w:r>
    </w:p>
    <w:p w14:paraId="4CF098D9" w14:textId="77777777"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 xml:space="preserve">Results of the </w:t>
      </w:r>
      <w:r w:rsidR="00037228" w:rsidRPr="005E48D1">
        <w:rPr>
          <w:rFonts w:ascii="Times New Roman" w:hAnsi="Times New Roman" w:cs="Times New Roman"/>
          <w:b/>
          <w:bCs/>
        </w:rPr>
        <w:t>C</w:t>
      </w:r>
      <w:r w:rsidRPr="005E48D1">
        <w:rPr>
          <w:rFonts w:ascii="Times New Roman" w:hAnsi="Times New Roman" w:cs="Times New Roman"/>
          <w:b/>
          <w:bCs/>
        </w:rPr>
        <w:t xml:space="preserve">orrelation for the </w:t>
      </w:r>
      <w:r w:rsidR="00037228" w:rsidRPr="005E48D1">
        <w:rPr>
          <w:rFonts w:ascii="Times New Roman" w:hAnsi="Times New Roman" w:cs="Times New Roman"/>
          <w:b/>
          <w:bCs/>
        </w:rPr>
        <w:t>F</w:t>
      </w:r>
      <w:r w:rsidRPr="005E48D1">
        <w:rPr>
          <w:rFonts w:ascii="Times New Roman" w:hAnsi="Times New Roman" w:cs="Times New Roman"/>
          <w:b/>
          <w:bCs/>
        </w:rPr>
        <w:t xml:space="preserve">irst </w:t>
      </w:r>
      <w:r w:rsidR="00037228" w:rsidRPr="005E48D1">
        <w:rPr>
          <w:rFonts w:ascii="Times New Roman" w:hAnsi="Times New Roman" w:cs="Times New Roman"/>
          <w:b/>
          <w:bCs/>
        </w:rPr>
        <w:t>H</w:t>
      </w:r>
      <w:r w:rsidRPr="005E48D1">
        <w:rPr>
          <w:rFonts w:ascii="Times New Roman" w:hAnsi="Times New Roman" w:cs="Times New Roman"/>
          <w:b/>
          <w:bCs/>
        </w:rPr>
        <w:t>ypothesis</w:t>
      </w:r>
    </w:p>
    <w:p w14:paraId="452497CC"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The results for each of the hypotheses are provided and discussed separately. </w:t>
      </w:r>
      <w:r w:rsidR="00680481" w:rsidRPr="005E48D1">
        <w:rPr>
          <w:rFonts w:ascii="Times New Roman" w:hAnsi="Times New Roman" w:cs="Times New Roman"/>
        </w:rPr>
        <w:t>Table 1</w:t>
      </w:r>
      <w:r w:rsidRPr="005E48D1">
        <w:rPr>
          <w:rFonts w:ascii="Times New Roman" w:hAnsi="Times New Roman" w:cs="Times New Roman"/>
        </w:rPr>
        <w:t xml:space="preserve"> shows descriptive statistics of clauses in essays:</w:t>
      </w:r>
      <w:bookmarkStart w:id="19" w:name="_GoBack"/>
      <w:bookmarkEnd w:id="19"/>
    </w:p>
    <w:p w14:paraId="27E03438"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5F400A47" w14:textId="77777777" w:rsidR="000B68AE" w:rsidRPr="005E48D1" w:rsidRDefault="000B68AE" w:rsidP="00EF16CD">
      <w:pPr>
        <w:shd w:val="clear" w:color="auto" w:fill="FFFFFF" w:themeFill="background1"/>
        <w:jc w:val="center"/>
        <w:rPr>
          <w:rFonts w:ascii="Times New Roman" w:hAnsi="Times New Roman" w:cs="Times New Roman"/>
        </w:rPr>
      </w:pPr>
      <w:commentRangeStart w:id="20"/>
      <w:r w:rsidRPr="005E48D1">
        <w:rPr>
          <w:rFonts w:ascii="Times New Roman" w:hAnsi="Times New Roman" w:cs="Times New Roman"/>
          <w:b/>
          <w:bCs/>
        </w:rPr>
        <w:t xml:space="preserve">Table 1 </w:t>
      </w:r>
      <w:r w:rsidRPr="005E48D1">
        <w:rPr>
          <w:rFonts w:ascii="Times New Roman" w:hAnsi="Times New Roman" w:cs="Times New Roman"/>
        </w:rPr>
        <w:t>Descriptive statistics of clauses</w:t>
      </w:r>
      <w:commentRangeEnd w:id="20"/>
      <w:r w:rsidR="006C5B67">
        <w:rPr>
          <w:rStyle w:val="CommentReference"/>
        </w:rPr>
        <w:commentReference w:id="20"/>
      </w:r>
    </w:p>
    <w:tbl>
      <w:tblPr>
        <w:tblW w:w="6347" w:type="dxa"/>
        <w:jc w:val="center"/>
        <w:tblInd w:w="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
        <w:gridCol w:w="1372"/>
        <w:gridCol w:w="1337"/>
        <w:gridCol w:w="1009"/>
        <w:gridCol w:w="1623"/>
      </w:tblGrid>
      <w:tr w:rsidR="00725F42" w:rsidRPr="005E48D1" w14:paraId="5AB28774" w14:textId="77777777" w:rsidTr="0010580A">
        <w:trPr>
          <w:trHeight w:val="620"/>
          <w:jc w:val="center"/>
        </w:trPr>
        <w:tc>
          <w:tcPr>
            <w:tcW w:w="1006" w:type="dxa"/>
          </w:tcPr>
          <w:p w14:paraId="36D74000" w14:textId="77777777" w:rsidR="00725F42" w:rsidRPr="005E48D1" w:rsidRDefault="00725F42" w:rsidP="00EF16CD">
            <w:pPr>
              <w:shd w:val="clear" w:color="auto" w:fill="FFFFFF"/>
              <w:jc w:val="center"/>
              <w:rPr>
                <w:rFonts w:ascii="Times New Roman" w:hAnsi="Times New Roman" w:cs="Times New Roman"/>
              </w:rPr>
            </w:pPr>
            <w:bookmarkStart w:id="21" w:name="0.1_table01"/>
            <w:bookmarkStart w:id="22" w:name="OLE_LINK5"/>
            <w:bookmarkStart w:id="23" w:name="OLE_LINK6"/>
            <w:bookmarkEnd w:id="21"/>
          </w:p>
        </w:tc>
        <w:tc>
          <w:tcPr>
            <w:tcW w:w="1372" w:type="dxa"/>
          </w:tcPr>
          <w:p w14:paraId="7ABF23A7" w14:textId="77777777" w:rsidR="00725F42" w:rsidRPr="005E48D1" w:rsidRDefault="00725F42" w:rsidP="00EF16CD">
            <w:pPr>
              <w:shd w:val="clear" w:color="auto" w:fill="FFFFFF"/>
              <w:jc w:val="center"/>
              <w:rPr>
                <w:rFonts w:ascii="Times New Roman" w:hAnsi="Times New Roman" w:cs="Times New Roman"/>
              </w:rPr>
            </w:pPr>
            <w:commentRangeStart w:id="24"/>
            <w:r w:rsidRPr="005E48D1">
              <w:rPr>
                <w:rFonts w:ascii="Times New Roman" w:hAnsi="Times New Roman" w:cs="Times New Roman"/>
              </w:rPr>
              <w:t>Minimum</w:t>
            </w:r>
            <w:commentRangeEnd w:id="24"/>
            <w:r w:rsidR="004F5477">
              <w:rPr>
                <w:rStyle w:val="CommentReference"/>
              </w:rPr>
              <w:commentReference w:id="24"/>
            </w:r>
            <w:r w:rsidRPr="005E48D1">
              <w:rPr>
                <w:rFonts w:ascii="Times New Roman" w:hAnsi="Times New Roman" w:cs="Times New Roman"/>
              </w:rPr>
              <w:tab/>
            </w:r>
          </w:p>
        </w:tc>
        <w:tc>
          <w:tcPr>
            <w:tcW w:w="1337" w:type="dxa"/>
          </w:tcPr>
          <w:p w14:paraId="11C7ADD7"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Maximum</w:t>
            </w:r>
          </w:p>
        </w:tc>
        <w:tc>
          <w:tcPr>
            <w:tcW w:w="1009" w:type="dxa"/>
          </w:tcPr>
          <w:p w14:paraId="3464C16F"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Mean</w:t>
            </w:r>
          </w:p>
        </w:tc>
        <w:tc>
          <w:tcPr>
            <w:tcW w:w="1623" w:type="dxa"/>
          </w:tcPr>
          <w:p w14:paraId="185D9F3C"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Std. Deviation</w:t>
            </w:r>
          </w:p>
        </w:tc>
      </w:tr>
      <w:tr w:rsidR="00725F42" w:rsidRPr="005E48D1" w14:paraId="4ADA4A7E" w14:textId="77777777" w:rsidTr="0010580A">
        <w:trPr>
          <w:trHeight w:val="70"/>
          <w:jc w:val="center"/>
        </w:trPr>
        <w:tc>
          <w:tcPr>
            <w:tcW w:w="1006" w:type="dxa"/>
          </w:tcPr>
          <w:p w14:paraId="0E0351FF"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Clauses</w:t>
            </w:r>
          </w:p>
        </w:tc>
        <w:tc>
          <w:tcPr>
            <w:tcW w:w="1372" w:type="dxa"/>
          </w:tcPr>
          <w:p w14:paraId="306D69D9"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15</w:t>
            </w:r>
          </w:p>
        </w:tc>
        <w:tc>
          <w:tcPr>
            <w:tcW w:w="1337" w:type="dxa"/>
          </w:tcPr>
          <w:p w14:paraId="708264DF"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53</w:t>
            </w:r>
          </w:p>
        </w:tc>
        <w:tc>
          <w:tcPr>
            <w:tcW w:w="1009" w:type="dxa"/>
          </w:tcPr>
          <w:p w14:paraId="5564C44F"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29.12</w:t>
            </w:r>
          </w:p>
        </w:tc>
        <w:tc>
          <w:tcPr>
            <w:tcW w:w="1623" w:type="dxa"/>
          </w:tcPr>
          <w:p w14:paraId="15CBE9F0"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7.605</w:t>
            </w:r>
          </w:p>
        </w:tc>
      </w:tr>
      <w:bookmarkEnd w:id="22"/>
      <w:bookmarkEnd w:id="23"/>
    </w:tbl>
    <w:p w14:paraId="3368A75B" w14:textId="77777777" w:rsidR="000837B5" w:rsidRPr="005E48D1" w:rsidRDefault="000837B5" w:rsidP="00EF16CD">
      <w:pPr>
        <w:shd w:val="clear" w:color="auto" w:fill="FFFFFF" w:themeFill="background1"/>
        <w:jc w:val="center"/>
        <w:rPr>
          <w:rFonts w:ascii="Times New Roman" w:hAnsi="Times New Roman" w:cs="Times New Roman"/>
        </w:rPr>
      </w:pPr>
    </w:p>
    <w:p w14:paraId="50E910E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w:t>
      </w:r>
      <w:r w:rsidR="00A64B36" w:rsidRPr="005E48D1">
        <w:rPr>
          <w:rFonts w:ascii="Times New Roman" w:hAnsi="Times New Roman" w:cs="Times New Roman"/>
        </w:rPr>
        <w:t>Table 2</w:t>
      </w:r>
      <w:r w:rsidRPr="005E48D1">
        <w:rPr>
          <w:rFonts w:ascii="Times New Roman" w:hAnsi="Times New Roman" w:cs="Times New Roman"/>
        </w:rPr>
        <w:t xml:space="preserve"> shows the statistics of the linear Theme pattern. A comparison between the mean of the number of clauses and the mean of the number of linear Theme patterns used reveals that its use is not so common in students’ writing, as compared to the constant Theme pattern, which will come next:</w:t>
      </w:r>
    </w:p>
    <w:p w14:paraId="1839FBEF"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0382B208" w14:textId="77777777" w:rsidR="000B68AE" w:rsidRPr="005E48D1" w:rsidRDefault="000B68AE" w:rsidP="00EF16CD">
      <w:pPr>
        <w:shd w:val="clear" w:color="auto" w:fill="FFFFFF" w:themeFill="background1"/>
        <w:jc w:val="center"/>
        <w:rPr>
          <w:rFonts w:ascii="Times New Roman" w:hAnsi="Times New Roman" w:cs="Times New Roman"/>
        </w:rPr>
      </w:pPr>
      <w:commentRangeStart w:id="25"/>
      <w:r w:rsidRPr="005E48D1">
        <w:rPr>
          <w:rFonts w:ascii="Times New Roman" w:hAnsi="Times New Roman" w:cs="Times New Roman"/>
          <w:b/>
          <w:bCs/>
        </w:rPr>
        <w:t xml:space="preserve">Table 2 </w:t>
      </w:r>
      <w:r w:rsidRPr="005E48D1">
        <w:rPr>
          <w:rFonts w:ascii="Times New Roman" w:hAnsi="Times New Roman" w:cs="Times New Roman"/>
        </w:rPr>
        <w:t>Descriptive statistics of linear Theme pattern</w:t>
      </w:r>
    </w:p>
    <w:tbl>
      <w:tblPr>
        <w:tblW w:w="0" w:type="auto"/>
        <w:jc w:val="center"/>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192"/>
        <w:gridCol w:w="1286"/>
        <w:gridCol w:w="805"/>
        <w:gridCol w:w="1568"/>
      </w:tblGrid>
      <w:tr w:rsidR="00725F42" w:rsidRPr="005E48D1" w14:paraId="0BE55838" w14:textId="77777777" w:rsidTr="00D47F88">
        <w:trPr>
          <w:trHeight w:val="683"/>
          <w:jc w:val="center"/>
        </w:trPr>
        <w:tc>
          <w:tcPr>
            <w:tcW w:w="993" w:type="dxa"/>
          </w:tcPr>
          <w:p w14:paraId="47F484D8" w14:textId="77777777" w:rsidR="00725F42" w:rsidRPr="005E48D1" w:rsidRDefault="00725F42" w:rsidP="00EF16CD">
            <w:pPr>
              <w:shd w:val="clear" w:color="auto" w:fill="FFFFFF"/>
              <w:jc w:val="center"/>
              <w:rPr>
                <w:rFonts w:ascii="Times New Roman" w:hAnsi="Times New Roman" w:cs="Times New Roman"/>
              </w:rPr>
            </w:pPr>
            <w:bookmarkStart w:id="26" w:name="0.1_table02"/>
            <w:bookmarkEnd w:id="26"/>
          </w:p>
        </w:tc>
        <w:tc>
          <w:tcPr>
            <w:tcW w:w="1192" w:type="dxa"/>
          </w:tcPr>
          <w:p w14:paraId="0A992531"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Minimum</w:t>
            </w:r>
          </w:p>
        </w:tc>
        <w:tc>
          <w:tcPr>
            <w:tcW w:w="1286" w:type="dxa"/>
          </w:tcPr>
          <w:p w14:paraId="303490A9"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Maximum</w:t>
            </w:r>
          </w:p>
        </w:tc>
        <w:tc>
          <w:tcPr>
            <w:tcW w:w="805" w:type="dxa"/>
          </w:tcPr>
          <w:p w14:paraId="6B9E5E49"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Mean</w:t>
            </w:r>
          </w:p>
        </w:tc>
        <w:tc>
          <w:tcPr>
            <w:tcW w:w="1568" w:type="dxa"/>
          </w:tcPr>
          <w:p w14:paraId="35940DE2"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 xml:space="preserve">Std. </w:t>
            </w:r>
            <w:proofErr w:type="spellStart"/>
            <w:r w:rsidRPr="005E48D1">
              <w:rPr>
                <w:rFonts w:ascii="Times New Roman" w:hAnsi="Times New Roman" w:cs="Times New Roman"/>
              </w:rPr>
              <w:t>Deviatio</w:t>
            </w:r>
            <w:proofErr w:type="spellEnd"/>
            <w:r w:rsidRPr="005E48D1">
              <w:rPr>
                <w:rFonts w:ascii="Times New Roman" w:hAnsi="Times New Roman" w:cs="Times New Roman"/>
              </w:rPr>
              <w:tab/>
            </w:r>
          </w:p>
        </w:tc>
      </w:tr>
      <w:commentRangeEnd w:id="25"/>
      <w:tr w:rsidR="00725F42" w:rsidRPr="005E48D1" w14:paraId="54C63CC1" w14:textId="77777777" w:rsidTr="00DB1E36">
        <w:trPr>
          <w:trHeight w:val="260"/>
          <w:jc w:val="center"/>
        </w:trPr>
        <w:tc>
          <w:tcPr>
            <w:tcW w:w="993" w:type="dxa"/>
          </w:tcPr>
          <w:p w14:paraId="787609E6" w14:textId="77777777" w:rsidR="00725F42" w:rsidRPr="005E48D1" w:rsidRDefault="006C5B67" w:rsidP="00EF16CD">
            <w:pPr>
              <w:shd w:val="clear" w:color="auto" w:fill="FFFFFF"/>
              <w:jc w:val="center"/>
              <w:rPr>
                <w:rFonts w:ascii="Times New Roman" w:hAnsi="Times New Roman" w:cs="Times New Roman"/>
              </w:rPr>
            </w:pPr>
            <w:r>
              <w:rPr>
                <w:rStyle w:val="CommentReference"/>
              </w:rPr>
              <w:commentReference w:id="25"/>
            </w:r>
            <w:r w:rsidR="00725F42" w:rsidRPr="005E48D1">
              <w:rPr>
                <w:rFonts w:ascii="Times New Roman" w:hAnsi="Times New Roman" w:cs="Times New Roman"/>
              </w:rPr>
              <w:t>Linear</w:t>
            </w:r>
          </w:p>
        </w:tc>
        <w:tc>
          <w:tcPr>
            <w:tcW w:w="1192" w:type="dxa"/>
          </w:tcPr>
          <w:p w14:paraId="6366A72D"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1</w:t>
            </w:r>
          </w:p>
        </w:tc>
        <w:tc>
          <w:tcPr>
            <w:tcW w:w="1286" w:type="dxa"/>
          </w:tcPr>
          <w:p w14:paraId="74285577"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12</w:t>
            </w:r>
          </w:p>
        </w:tc>
        <w:tc>
          <w:tcPr>
            <w:tcW w:w="805" w:type="dxa"/>
          </w:tcPr>
          <w:p w14:paraId="4A63BA8E"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4.65</w:t>
            </w:r>
          </w:p>
        </w:tc>
        <w:tc>
          <w:tcPr>
            <w:tcW w:w="1568" w:type="dxa"/>
          </w:tcPr>
          <w:p w14:paraId="6EF8AB08"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2.007</w:t>
            </w:r>
          </w:p>
        </w:tc>
      </w:tr>
    </w:tbl>
    <w:p w14:paraId="541592DA" w14:textId="77777777" w:rsidR="000B68AE" w:rsidRPr="005E48D1" w:rsidRDefault="000B68AE" w:rsidP="00EF16CD">
      <w:pPr>
        <w:shd w:val="clear" w:color="auto" w:fill="FFFFFF" w:themeFill="background1"/>
        <w:jc w:val="center"/>
        <w:rPr>
          <w:rFonts w:ascii="Times New Roman" w:hAnsi="Times New Roman" w:cs="Times New Roman"/>
        </w:rPr>
      </w:pPr>
    </w:p>
    <w:p w14:paraId="5AAF8DC2" w14:textId="77777777" w:rsidR="004F6397" w:rsidRPr="005E48D1" w:rsidRDefault="000B68AE" w:rsidP="008105E4">
      <w:pPr>
        <w:shd w:val="clear" w:color="auto" w:fill="FFFFFF" w:themeFill="background1"/>
        <w:rPr>
          <w:rFonts w:ascii="Times New Roman" w:hAnsi="Times New Roman" w:cs="Times New Roman"/>
        </w:rPr>
      </w:pPr>
      <w:r w:rsidRPr="005E48D1">
        <w:rPr>
          <w:rFonts w:ascii="Times New Roman" w:hAnsi="Times New Roman" w:cs="Times New Roman"/>
        </w:rPr>
        <w:t xml:space="preserve">     </w:t>
      </w:r>
      <w:r w:rsidR="00A64B36" w:rsidRPr="005E48D1">
        <w:rPr>
          <w:rFonts w:ascii="Times New Roman" w:hAnsi="Times New Roman" w:cs="Times New Roman"/>
        </w:rPr>
        <w:t>Table 3 shows</w:t>
      </w:r>
      <w:r w:rsidRPr="005E48D1">
        <w:rPr>
          <w:rFonts w:ascii="Times New Roman" w:hAnsi="Times New Roman" w:cs="Times New Roman"/>
        </w:rPr>
        <w:t xml:space="preserve"> the correlational statistics for the scores on proficiency test and the method of development in essays, concerning the first hypothesis, calculated by statistics software:</w:t>
      </w:r>
    </w:p>
    <w:p w14:paraId="1BDE4024" w14:textId="77777777" w:rsidR="00037228" w:rsidRPr="005E48D1" w:rsidRDefault="00037228" w:rsidP="00EF16CD">
      <w:pPr>
        <w:shd w:val="clear" w:color="auto" w:fill="FFFFFF" w:themeFill="background1"/>
        <w:rPr>
          <w:rFonts w:ascii="Times New Roman" w:hAnsi="Times New Roman" w:cs="Times New Roman"/>
        </w:rPr>
      </w:pPr>
    </w:p>
    <w:p w14:paraId="384F77CD" w14:textId="77777777" w:rsidR="000B68AE" w:rsidRPr="005E48D1" w:rsidRDefault="000B68AE" w:rsidP="00EF16CD">
      <w:pPr>
        <w:shd w:val="clear" w:color="auto" w:fill="FFFFFF" w:themeFill="background1"/>
        <w:jc w:val="center"/>
        <w:rPr>
          <w:rFonts w:ascii="Times New Roman" w:hAnsi="Times New Roman" w:cs="Times New Roman"/>
        </w:rPr>
      </w:pPr>
      <w:commentRangeStart w:id="27"/>
      <w:r w:rsidRPr="005E48D1">
        <w:rPr>
          <w:rFonts w:ascii="Times New Roman" w:hAnsi="Times New Roman" w:cs="Times New Roman"/>
          <w:b/>
          <w:bCs/>
        </w:rPr>
        <w:t xml:space="preserve">Table 3 </w:t>
      </w:r>
      <w:r w:rsidRPr="005E48D1">
        <w:rPr>
          <w:rFonts w:ascii="Times New Roman" w:hAnsi="Times New Roman" w:cs="Times New Roman"/>
        </w:rPr>
        <w:t>Correlation of score and linear Theme pattern</w:t>
      </w:r>
      <w:commentRangeEnd w:id="27"/>
      <w:r w:rsidR="000701E5">
        <w:rPr>
          <w:rStyle w:val="CommentReference"/>
        </w:rPr>
        <w:commentReference w:id="27"/>
      </w:r>
    </w:p>
    <w:tbl>
      <w:tblPr>
        <w:tblW w:w="0" w:type="auto"/>
        <w:jc w:val="center"/>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8"/>
        <w:gridCol w:w="1876"/>
        <w:gridCol w:w="824"/>
        <w:gridCol w:w="997"/>
      </w:tblGrid>
      <w:tr w:rsidR="00725F42" w:rsidRPr="005E48D1" w14:paraId="70F03473" w14:textId="77777777" w:rsidTr="00D47F88">
        <w:trPr>
          <w:trHeight w:val="323"/>
          <w:jc w:val="center"/>
        </w:trPr>
        <w:tc>
          <w:tcPr>
            <w:tcW w:w="1718" w:type="dxa"/>
          </w:tcPr>
          <w:p w14:paraId="5BB3BB54" w14:textId="77777777" w:rsidR="00725F42" w:rsidRPr="005E48D1" w:rsidRDefault="00725F42" w:rsidP="00EF16CD">
            <w:pPr>
              <w:shd w:val="clear" w:color="auto" w:fill="FFFFFF"/>
              <w:jc w:val="center"/>
              <w:rPr>
                <w:rFonts w:ascii="Times New Roman" w:hAnsi="Times New Roman" w:cs="Times New Roman"/>
              </w:rPr>
            </w:pPr>
            <w:bookmarkStart w:id="28" w:name="0.1_table03"/>
            <w:bookmarkEnd w:id="28"/>
          </w:p>
        </w:tc>
        <w:tc>
          <w:tcPr>
            <w:tcW w:w="1876" w:type="dxa"/>
          </w:tcPr>
          <w:p w14:paraId="192666C6" w14:textId="77777777" w:rsidR="00725F42" w:rsidRPr="005E48D1" w:rsidRDefault="00725F42" w:rsidP="00EF16CD">
            <w:pPr>
              <w:shd w:val="clear" w:color="auto" w:fill="FFFFFF"/>
              <w:jc w:val="center"/>
              <w:rPr>
                <w:rFonts w:ascii="Times New Roman" w:hAnsi="Times New Roman" w:cs="Times New Roman"/>
              </w:rPr>
            </w:pPr>
          </w:p>
        </w:tc>
        <w:tc>
          <w:tcPr>
            <w:tcW w:w="824" w:type="dxa"/>
          </w:tcPr>
          <w:p w14:paraId="71418AED"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Score</w:t>
            </w:r>
          </w:p>
        </w:tc>
        <w:tc>
          <w:tcPr>
            <w:tcW w:w="997" w:type="dxa"/>
          </w:tcPr>
          <w:p w14:paraId="7A7B8D7F"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Linear</w:t>
            </w:r>
          </w:p>
        </w:tc>
      </w:tr>
      <w:tr w:rsidR="00725F42" w:rsidRPr="005E48D1" w14:paraId="411E8A36" w14:textId="77777777" w:rsidTr="00D47F88">
        <w:trPr>
          <w:trHeight w:val="557"/>
          <w:jc w:val="center"/>
        </w:trPr>
        <w:tc>
          <w:tcPr>
            <w:tcW w:w="1718" w:type="dxa"/>
          </w:tcPr>
          <w:p w14:paraId="4A190E99"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Linear</w:t>
            </w:r>
          </w:p>
        </w:tc>
        <w:tc>
          <w:tcPr>
            <w:tcW w:w="1876" w:type="dxa"/>
          </w:tcPr>
          <w:p w14:paraId="3E51CFEF"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Pearson Correlation</w:t>
            </w:r>
          </w:p>
        </w:tc>
        <w:tc>
          <w:tcPr>
            <w:tcW w:w="824" w:type="dxa"/>
          </w:tcPr>
          <w:p w14:paraId="63A2E12F"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1</w:t>
            </w:r>
          </w:p>
        </w:tc>
        <w:tc>
          <w:tcPr>
            <w:tcW w:w="997" w:type="dxa"/>
          </w:tcPr>
          <w:p w14:paraId="7AA5AE59"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.554*</w:t>
            </w:r>
          </w:p>
        </w:tc>
      </w:tr>
      <w:tr w:rsidR="00725F42" w:rsidRPr="005E48D1" w14:paraId="1F9491BD" w14:textId="77777777" w:rsidTr="00D47F88">
        <w:trPr>
          <w:trHeight w:val="305"/>
          <w:jc w:val="center"/>
        </w:trPr>
        <w:tc>
          <w:tcPr>
            <w:tcW w:w="1718" w:type="dxa"/>
          </w:tcPr>
          <w:p w14:paraId="4BA91973"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Sig. (2-tailed)</w:t>
            </w:r>
          </w:p>
        </w:tc>
        <w:tc>
          <w:tcPr>
            <w:tcW w:w="1876" w:type="dxa"/>
          </w:tcPr>
          <w:p w14:paraId="314236D5" w14:textId="77777777" w:rsidR="00725F42" w:rsidRPr="005E48D1" w:rsidRDefault="00725F42" w:rsidP="00EF16CD">
            <w:pPr>
              <w:shd w:val="clear" w:color="auto" w:fill="FFFFFF"/>
              <w:jc w:val="center"/>
              <w:rPr>
                <w:rFonts w:ascii="Times New Roman" w:hAnsi="Times New Roman" w:cs="Times New Roman"/>
              </w:rPr>
            </w:pPr>
          </w:p>
        </w:tc>
        <w:tc>
          <w:tcPr>
            <w:tcW w:w="824" w:type="dxa"/>
          </w:tcPr>
          <w:p w14:paraId="543E4BFD" w14:textId="77777777" w:rsidR="00725F42" w:rsidRPr="005E48D1" w:rsidRDefault="00725F42" w:rsidP="00EF16CD">
            <w:pPr>
              <w:shd w:val="clear" w:color="auto" w:fill="FFFFFF"/>
              <w:jc w:val="center"/>
              <w:rPr>
                <w:rFonts w:ascii="Times New Roman" w:hAnsi="Times New Roman" w:cs="Times New Roman"/>
              </w:rPr>
            </w:pPr>
          </w:p>
        </w:tc>
        <w:tc>
          <w:tcPr>
            <w:tcW w:w="997" w:type="dxa"/>
          </w:tcPr>
          <w:p w14:paraId="74F6151B"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.000</w:t>
            </w:r>
          </w:p>
        </w:tc>
      </w:tr>
      <w:tr w:rsidR="00725F42" w:rsidRPr="005E48D1" w14:paraId="39520A35" w14:textId="77777777" w:rsidTr="00D47F88">
        <w:trPr>
          <w:trHeight w:val="107"/>
          <w:jc w:val="center"/>
        </w:trPr>
        <w:tc>
          <w:tcPr>
            <w:tcW w:w="1718" w:type="dxa"/>
          </w:tcPr>
          <w:p w14:paraId="21A7CCEA" w14:textId="77777777" w:rsidR="00725F42" w:rsidRPr="005E48D1" w:rsidRDefault="00725F42" w:rsidP="00EF16CD">
            <w:pPr>
              <w:shd w:val="clear" w:color="auto" w:fill="FFFFFF"/>
              <w:jc w:val="center"/>
              <w:rPr>
                <w:rFonts w:ascii="Times New Roman" w:hAnsi="Times New Roman" w:cs="Times New Roman"/>
              </w:rPr>
            </w:pPr>
          </w:p>
        </w:tc>
        <w:tc>
          <w:tcPr>
            <w:tcW w:w="1876" w:type="dxa"/>
          </w:tcPr>
          <w:p w14:paraId="3D6CEAE6"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N</w:t>
            </w:r>
          </w:p>
        </w:tc>
        <w:tc>
          <w:tcPr>
            <w:tcW w:w="824" w:type="dxa"/>
          </w:tcPr>
          <w:p w14:paraId="167C54BF"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60</w:t>
            </w:r>
          </w:p>
        </w:tc>
        <w:tc>
          <w:tcPr>
            <w:tcW w:w="997" w:type="dxa"/>
          </w:tcPr>
          <w:p w14:paraId="3ACBD909"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60</w:t>
            </w:r>
          </w:p>
        </w:tc>
      </w:tr>
    </w:tbl>
    <w:p w14:paraId="1B5E683A" w14:textId="77777777"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rPr>
        <w:t>*Correlation is significant at the 0.01 level</w:t>
      </w:r>
    </w:p>
    <w:p w14:paraId="0FD12BCD"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668A09D3" w14:textId="77777777" w:rsidR="00AD591A" w:rsidRPr="005E48D1" w:rsidRDefault="00AD591A"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As </w:t>
      </w:r>
      <w:r w:rsidR="00A64B36" w:rsidRPr="005E48D1">
        <w:rPr>
          <w:rFonts w:ascii="Times New Roman" w:hAnsi="Times New Roman" w:cs="Times New Roman"/>
        </w:rPr>
        <w:t>table 3 shows</w:t>
      </w:r>
      <w:r w:rsidRPr="005E48D1">
        <w:rPr>
          <w:rFonts w:ascii="Times New Roman" w:hAnsi="Times New Roman" w:cs="Times New Roman"/>
        </w:rPr>
        <w:t>, there is a significant correlation at a 0.01 level of significance. The table shows that there is a significant relation between the two variables, and the first hypothesis is rejected. This means that there is a significant relation between the proficiency level of the participants and their use of the linear Theme pattern, as an incidence in scientific and academic writing.</w:t>
      </w:r>
    </w:p>
    <w:p w14:paraId="58A7BFE3"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3679584F" w14:textId="77777777" w:rsidR="00C950E7"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 xml:space="preserve">Results of the </w:t>
      </w:r>
      <w:r w:rsidR="00037228" w:rsidRPr="005E48D1">
        <w:rPr>
          <w:rFonts w:ascii="Times New Roman" w:hAnsi="Times New Roman" w:cs="Times New Roman"/>
          <w:b/>
          <w:bCs/>
        </w:rPr>
        <w:t>C</w:t>
      </w:r>
      <w:r w:rsidRPr="005E48D1">
        <w:rPr>
          <w:rFonts w:ascii="Times New Roman" w:hAnsi="Times New Roman" w:cs="Times New Roman"/>
          <w:b/>
          <w:bCs/>
        </w:rPr>
        <w:t xml:space="preserve">orrelation for the </w:t>
      </w:r>
      <w:r w:rsidR="00037228" w:rsidRPr="005E48D1">
        <w:rPr>
          <w:rFonts w:ascii="Times New Roman" w:hAnsi="Times New Roman" w:cs="Times New Roman"/>
          <w:b/>
          <w:bCs/>
        </w:rPr>
        <w:t>S</w:t>
      </w:r>
      <w:r w:rsidRPr="005E48D1">
        <w:rPr>
          <w:rFonts w:ascii="Times New Roman" w:hAnsi="Times New Roman" w:cs="Times New Roman"/>
          <w:b/>
          <w:bCs/>
        </w:rPr>
        <w:t xml:space="preserve">econd </w:t>
      </w:r>
      <w:r w:rsidR="00037228" w:rsidRPr="005E48D1">
        <w:rPr>
          <w:rFonts w:ascii="Times New Roman" w:hAnsi="Times New Roman" w:cs="Times New Roman"/>
          <w:b/>
          <w:bCs/>
        </w:rPr>
        <w:t>H</w:t>
      </w:r>
      <w:r w:rsidRPr="005E48D1">
        <w:rPr>
          <w:rFonts w:ascii="Times New Roman" w:hAnsi="Times New Roman" w:cs="Times New Roman"/>
          <w:b/>
          <w:bCs/>
        </w:rPr>
        <w:t>ypothesis</w:t>
      </w:r>
    </w:p>
    <w:p w14:paraId="683D974D" w14:textId="77777777" w:rsidR="000B68AE" w:rsidRPr="005E48D1" w:rsidRDefault="0065792F" w:rsidP="00EF16CD">
      <w:pPr>
        <w:shd w:val="clear" w:color="auto" w:fill="FFFFFF" w:themeFill="background1"/>
        <w:rPr>
          <w:rFonts w:ascii="Times New Roman" w:hAnsi="Times New Roman" w:cs="Times New Roman"/>
        </w:rPr>
      </w:pPr>
      <w:r w:rsidRPr="005E48D1">
        <w:rPr>
          <w:rFonts w:ascii="Times New Roman" w:hAnsi="Times New Roman" w:cs="Times New Roman"/>
        </w:rPr>
        <w:t>Table 4</w:t>
      </w:r>
      <w:r w:rsidR="000B68AE" w:rsidRPr="005E48D1">
        <w:rPr>
          <w:rFonts w:ascii="Times New Roman" w:hAnsi="Times New Roman" w:cs="Times New Roman"/>
        </w:rPr>
        <w:t xml:space="preserve"> shows the descriptive statistics of the constant Theme pattern. A comparison between the mean of the number of linear Theme pattern and the mean of the number of constant Theme pattern reveals that its use is more common than that of the linear Theme pattern:</w:t>
      </w:r>
    </w:p>
    <w:p w14:paraId="1DE2658D"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115EA060" w14:textId="77777777"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b/>
          <w:bCs/>
        </w:rPr>
        <w:t xml:space="preserve">Table 4 </w:t>
      </w:r>
      <w:r w:rsidRPr="005E48D1">
        <w:rPr>
          <w:rFonts w:ascii="Times New Roman" w:hAnsi="Times New Roman" w:cs="Times New Roman"/>
        </w:rPr>
        <w:t xml:space="preserve">Descriptive statistics of constant Theme </w:t>
      </w:r>
      <w:commentRangeStart w:id="29"/>
      <w:r w:rsidRPr="005E48D1">
        <w:rPr>
          <w:rFonts w:ascii="Times New Roman" w:hAnsi="Times New Roman" w:cs="Times New Roman"/>
        </w:rPr>
        <w:t>pattern</w:t>
      </w:r>
      <w:commentRangeEnd w:id="29"/>
      <w:r w:rsidR="000701E5">
        <w:rPr>
          <w:rStyle w:val="CommentReference"/>
        </w:rPr>
        <w:commentReference w:id="29"/>
      </w:r>
    </w:p>
    <w:tbl>
      <w:tblPr>
        <w:tblW w:w="6249" w:type="dxa"/>
        <w:jc w:val="center"/>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403"/>
        <w:gridCol w:w="1275"/>
        <w:gridCol w:w="793"/>
        <w:gridCol w:w="1619"/>
      </w:tblGrid>
      <w:tr w:rsidR="00725F42" w:rsidRPr="005E48D1" w14:paraId="70D60DEA" w14:textId="77777777" w:rsidTr="00DB1E36">
        <w:trPr>
          <w:trHeight w:val="362"/>
          <w:jc w:val="center"/>
        </w:trPr>
        <w:tc>
          <w:tcPr>
            <w:tcW w:w="1159" w:type="dxa"/>
          </w:tcPr>
          <w:p w14:paraId="763B47A8" w14:textId="77777777" w:rsidR="00725F42" w:rsidRPr="005E48D1" w:rsidRDefault="00725F42" w:rsidP="00EF16CD">
            <w:pPr>
              <w:shd w:val="clear" w:color="auto" w:fill="FFFFFF"/>
              <w:jc w:val="center"/>
              <w:rPr>
                <w:rFonts w:ascii="Times New Roman" w:hAnsi="Times New Roman" w:cs="Times New Roman"/>
              </w:rPr>
            </w:pPr>
            <w:bookmarkStart w:id="30" w:name="0.1_table04"/>
            <w:bookmarkEnd w:id="30"/>
          </w:p>
        </w:tc>
        <w:tc>
          <w:tcPr>
            <w:tcW w:w="1403" w:type="dxa"/>
          </w:tcPr>
          <w:p w14:paraId="5B38EE7E"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Minimum</w:t>
            </w:r>
          </w:p>
        </w:tc>
        <w:tc>
          <w:tcPr>
            <w:tcW w:w="1275" w:type="dxa"/>
          </w:tcPr>
          <w:p w14:paraId="3222385B"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Maximum</w:t>
            </w:r>
          </w:p>
        </w:tc>
        <w:tc>
          <w:tcPr>
            <w:tcW w:w="793" w:type="dxa"/>
          </w:tcPr>
          <w:p w14:paraId="65D8DA11"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Mean</w:t>
            </w:r>
          </w:p>
        </w:tc>
        <w:tc>
          <w:tcPr>
            <w:tcW w:w="1619" w:type="dxa"/>
          </w:tcPr>
          <w:p w14:paraId="4B32A44D"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Std. Deviation</w:t>
            </w:r>
          </w:p>
        </w:tc>
      </w:tr>
      <w:tr w:rsidR="00725F42" w:rsidRPr="005E48D1" w14:paraId="64AB8BF4" w14:textId="77777777" w:rsidTr="00DB1E36">
        <w:trPr>
          <w:trHeight w:val="215"/>
          <w:jc w:val="center"/>
        </w:trPr>
        <w:tc>
          <w:tcPr>
            <w:tcW w:w="1159" w:type="dxa"/>
          </w:tcPr>
          <w:p w14:paraId="5EE0B215"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Constant</w:t>
            </w:r>
          </w:p>
        </w:tc>
        <w:tc>
          <w:tcPr>
            <w:tcW w:w="1403" w:type="dxa"/>
          </w:tcPr>
          <w:p w14:paraId="6D1CB501"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1</w:t>
            </w:r>
          </w:p>
        </w:tc>
        <w:tc>
          <w:tcPr>
            <w:tcW w:w="1275" w:type="dxa"/>
          </w:tcPr>
          <w:p w14:paraId="0158DE5B"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28</w:t>
            </w:r>
          </w:p>
        </w:tc>
        <w:tc>
          <w:tcPr>
            <w:tcW w:w="793" w:type="dxa"/>
          </w:tcPr>
          <w:p w14:paraId="4956E741"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11.37</w:t>
            </w:r>
          </w:p>
        </w:tc>
        <w:tc>
          <w:tcPr>
            <w:tcW w:w="1619" w:type="dxa"/>
          </w:tcPr>
          <w:p w14:paraId="25F28A2C"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5.446</w:t>
            </w:r>
          </w:p>
        </w:tc>
      </w:tr>
    </w:tbl>
    <w:p w14:paraId="242504E8" w14:textId="77777777" w:rsidR="0046669A" w:rsidRPr="005E48D1" w:rsidRDefault="0046669A" w:rsidP="00EF16CD">
      <w:pPr>
        <w:shd w:val="clear" w:color="auto" w:fill="FFFFFF" w:themeFill="background1"/>
        <w:jc w:val="center"/>
        <w:rPr>
          <w:rFonts w:ascii="Times New Roman" w:hAnsi="Times New Roman" w:cs="Times New Roman"/>
        </w:rPr>
      </w:pPr>
    </w:p>
    <w:p w14:paraId="3B39F606"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w:t>
      </w:r>
      <w:r w:rsidR="0065792F" w:rsidRPr="005E48D1">
        <w:rPr>
          <w:rFonts w:ascii="Times New Roman" w:hAnsi="Times New Roman" w:cs="Times New Roman"/>
        </w:rPr>
        <w:t>Table 5 shows</w:t>
      </w:r>
      <w:r w:rsidRPr="005E48D1">
        <w:rPr>
          <w:rFonts w:ascii="Times New Roman" w:hAnsi="Times New Roman" w:cs="Times New Roman"/>
        </w:rPr>
        <w:t xml:space="preserve"> the correlational statistics for the scores on proficiency test and the method of development in essays, concerning the second hypothesis:</w:t>
      </w:r>
    </w:p>
    <w:p w14:paraId="39A0116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4CC98D37" w14:textId="77777777"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b/>
          <w:bCs/>
        </w:rPr>
        <w:t xml:space="preserve">Table 5 </w:t>
      </w:r>
      <w:r w:rsidRPr="005E48D1">
        <w:rPr>
          <w:rFonts w:ascii="Times New Roman" w:hAnsi="Times New Roman" w:cs="Times New Roman"/>
        </w:rPr>
        <w:t xml:space="preserve">Correlation of score and constant Theme </w:t>
      </w:r>
      <w:commentRangeStart w:id="31"/>
      <w:r w:rsidRPr="005E48D1">
        <w:rPr>
          <w:rFonts w:ascii="Times New Roman" w:hAnsi="Times New Roman" w:cs="Times New Roman"/>
        </w:rPr>
        <w:t>pattern</w:t>
      </w:r>
      <w:commentRangeEnd w:id="31"/>
      <w:r w:rsidR="000701E5">
        <w:rPr>
          <w:rStyle w:val="CommentReference"/>
        </w:rPr>
        <w:commentReference w:id="31"/>
      </w:r>
    </w:p>
    <w:tbl>
      <w:tblPr>
        <w:tblW w:w="0" w:type="auto"/>
        <w:jc w:val="center"/>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3"/>
        <w:gridCol w:w="2160"/>
        <w:gridCol w:w="840"/>
        <w:gridCol w:w="1352"/>
      </w:tblGrid>
      <w:tr w:rsidR="00725F42" w:rsidRPr="005E48D1" w14:paraId="33D4ECF0" w14:textId="77777777" w:rsidTr="007F1E3A">
        <w:trPr>
          <w:jc w:val="center"/>
        </w:trPr>
        <w:tc>
          <w:tcPr>
            <w:tcW w:w="2013" w:type="dxa"/>
          </w:tcPr>
          <w:p w14:paraId="6B3B522A" w14:textId="77777777" w:rsidR="00725F42" w:rsidRPr="005E48D1" w:rsidRDefault="00725F42" w:rsidP="00EF16CD">
            <w:pPr>
              <w:shd w:val="clear" w:color="auto" w:fill="FFFFFF"/>
              <w:jc w:val="center"/>
              <w:rPr>
                <w:rFonts w:ascii="Times New Roman" w:hAnsi="Times New Roman" w:cs="Times New Roman"/>
              </w:rPr>
            </w:pPr>
            <w:bookmarkStart w:id="32" w:name="0.1_table05"/>
            <w:bookmarkEnd w:id="32"/>
          </w:p>
        </w:tc>
        <w:tc>
          <w:tcPr>
            <w:tcW w:w="2160" w:type="dxa"/>
          </w:tcPr>
          <w:p w14:paraId="5DCC17A2" w14:textId="77777777" w:rsidR="00725F42" w:rsidRPr="005E48D1" w:rsidRDefault="00725F42" w:rsidP="00EF16CD">
            <w:pPr>
              <w:shd w:val="clear" w:color="auto" w:fill="FFFFFF"/>
              <w:jc w:val="center"/>
              <w:rPr>
                <w:rFonts w:ascii="Times New Roman" w:hAnsi="Times New Roman" w:cs="Times New Roman"/>
              </w:rPr>
            </w:pPr>
          </w:p>
        </w:tc>
        <w:tc>
          <w:tcPr>
            <w:tcW w:w="840" w:type="dxa"/>
          </w:tcPr>
          <w:p w14:paraId="79B37DC9"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Score</w:t>
            </w:r>
          </w:p>
        </w:tc>
        <w:tc>
          <w:tcPr>
            <w:tcW w:w="1352" w:type="dxa"/>
          </w:tcPr>
          <w:p w14:paraId="75ED8359"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Constant</w:t>
            </w:r>
          </w:p>
        </w:tc>
      </w:tr>
      <w:tr w:rsidR="00725F42" w:rsidRPr="005E48D1" w14:paraId="377938F4" w14:textId="77777777" w:rsidTr="007F1E3A">
        <w:trPr>
          <w:trHeight w:val="485"/>
          <w:jc w:val="center"/>
        </w:trPr>
        <w:tc>
          <w:tcPr>
            <w:tcW w:w="2013" w:type="dxa"/>
          </w:tcPr>
          <w:p w14:paraId="0A92738E"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Constant</w:t>
            </w:r>
          </w:p>
        </w:tc>
        <w:tc>
          <w:tcPr>
            <w:tcW w:w="2160" w:type="dxa"/>
          </w:tcPr>
          <w:p w14:paraId="2F67C330"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Pearson Correlation</w:t>
            </w:r>
          </w:p>
        </w:tc>
        <w:tc>
          <w:tcPr>
            <w:tcW w:w="840" w:type="dxa"/>
          </w:tcPr>
          <w:p w14:paraId="3AB7CF8C"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1</w:t>
            </w:r>
          </w:p>
        </w:tc>
        <w:tc>
          <w:tcPr>
            <w:tcW w:w="1352" w:type="dxa"/>
          </w:tcPr>
          <w:p w14:paraId="38A1EFCC"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.093</w:t>
            </w:r>
          </w:p>
        </w:tc>
      </w:tr>
      <w:tr w:rsidR="00725F42" w:rsidRPr="005E48D1" w14:paraId="1F0AC775" w14:textId="77777777" w:rsidTr="007F1E3A">
        <w:trPr>
          <w:trHeight w:val="170"/>
          <w:jc w:val="center"/>
        </w:trPr>
        <w:tc>
          <w:tcPr>
            <w:tcW w:w="2013" w:type="dxa"/>
          </w:tcPr>
          <w:p w14:paraId="408ACC4C"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Sig. (1-tailed)</w:t>
            </w:r>
          </w:p>
        </w:tc>
        <w:tc>
          <w:tcPr>
            <w:tcW w:w="2160" w:type="dxa"/>
          </w:tcPr>
          <w:p w14:paraId="27CC496A" w14:textId="77777777" w:rsidR="00725F42" w:rsidRPr="005E48D1" w:rsidRDefault="00725F42" w:rsidP="00EF16CD">
            <w:pPr>
              <w:shd w:val="clear" w:color="auto" w:fill="FFFFFF"/>
              <w:jc w:val="center"/>
              <w:rPr>
                <w:rFonts w:ascii="Times New Roman" w:hAnsi="Times New Roman" w:cs="Times New Roman"/>
              </w:rPr>
            </w:pPr>
          </w:p>
        </w:tc>
        <w:tc>
          <w:tcPr>
            <w:tcW w:w="840" w:type="dxa"/>
          </w:tcPr>
          <w:p w14:paraId="63293E20" w14:textId="77777777" w:rsidR="00725F42" w:rsidRPr="005E48D1" w:rsidRDefault="00725F42" w:rsidP="00EF16CD">
            <w:pPr>
              <w:shd w:val="clear" w:color="auto" w:fill="FFFFFF"/>
              <w:jc w:val="center"/>
              <w:rPr>
                <w:rFonts w:ascii="Times New Roman" w:hAnsi="Times New Roman" w:cs="Times New Roman"/>
              </w:rPr>
            </w:pPr>
          </w:p>
        </w:tc>
        <w:tc>
          <w:tcPr>
            <w:tcW w:w="1352" w:type="dxa"/>
          </w:tcPr>
          <w:p w14:paraId="40412A91"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.240</w:t>
            </w:r>
          </w:p>
        </w:tc>
      </w:tr>
      <w:tr w:rsidR="00725F42" w:rsidRPr="005E48D1" w14:paraId="095AF504" w14:textId="77777777" w:rsidTr="007F1E3A">
        <w:trPr>
          <w:trHeight w:val="184"/>
          <w:jc w:val="center"/>
        </w:trPr>
        <w:tc>
          <w:tcPr>
            <w:tcW w:w="2013" w:type="dxa"/>
          </w:tcPr>
          <w:p w14:paraId="7B92919E" w14:textId="77777777" w:rsidR="00725F42" w:rsidRPr="005E48D1" w:rsidRDefault="00725F42" w:rsidP="00EF16CD">
            <w:pPr>
              <w:shd w:val="clear" w:color="auto" w:fill="FFFFFF"/>
              <w:jc w:val="center"/>
              <w:rPr>
                <w:rFonts w:ascii="Times New Roman" w:hAnsi="Times New Roman" w:cs="Times New Roman"/>
              </w:rPr>
            </w:pPr>
          </w:p>
        </w:tc>
        <w:tc>
          <w:tcPr>
            <w:tcW w:w="2160" w:type="dxa"/>
          </w:tcPr>
          <w:p w14:paraId="40E94A7E"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N</w:t>
            </w:r>
          </w:p>
        </w:tc>
        <w:tc>
          <w:tcPr>
            <w:tcW w:w="840" w:type="dxa"/>
          </w:tcPr>
          <w:p w14:paraId="50DB936C"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60</w:t>
            </w:r>
          </w:p>
        </w:tc>
        <w:tc>
          <w:tcPr>
            <w:tcW w:w="1352" w:type="dxa"/>
          </w:tcPr>
          <w:p w14:paraId="12B3734C" w14:textId="77777777"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60</w:t>
            </w:r>
          </w:p>
        </w:tc>
      </w:tr>
    </w:tbl>
    <w:p w14:paraId="01765C18" w14:textId="77777777" w:rsidR="000B68AE" w:rsidRPr="005E48D1" w:rsidRDefault="000B68AE" w:rsidP="00EF16CD">
      <w:pPr>
        <w:shd w:val="clear" w:color="auto" w:fill="FFFFFF" w:themeFill="background1"/>
        <w:jc w:val="center"/>
        <w:rPr>
          <w:rFonts w:ascii="Times New Roman" w:hAnsi="Times New Roman" w:cs="Times New Roman"/>
        </w:rPr>
      </w:pPr>
    </w:p>
    <w:p w14:paraId="34B7BCB1"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The table </w:t>
      </w:r>
      <w:r w:rsidR="0065792F" w:rsidRPr="005E48D1">
        <w:rPr>
          <w:rFonts w:ascii="Times New Roman" w:hAnsi="Times New Roman" w:cs="Times New Roman"/>
        </w:rPr>
        <w:t>indicates</w:t>
      </w:r>
      <w:r w:rsidRPr="005E48D1">
        <w:rPr>
          <w:rFonts w:ascii="Times New Roman" w:hAnsi="Times New Roman" w:cs="Times New Roman"/>
        </w:rPr>
        <w:t xml:space="preserve"> that the relationship is not significant and the second hypothesis is not rejected. This means that there is no significant relation between the proficiency level of the participants and their use of constant Theme pattern, although it is used more frequently.</w:t>
      </w:r>
    </w:p>
    <w:p w14:paraId="07CEA01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The constant Theme pattern is used more frequently, almost three times the linear pattern is used. This is not a convenient incidence, which was noted earlier and will be discussed more in the following sections. </w:t>
      </w:r>
      <w:r w:rsidR="00196078" w:rsidRPr="005E48D1">
        <w:rPr>
          <w:rFonts w:ascii="Times New Roman" w:hAnsi="Times New Roman" w:cs="Times New Roman"/>
        </w:rPr>
        <w:t>Table 6</w:t>
      </w:r>
      <w:r w:rsidRPr="005E48D1">
        <w:rPr>
          <w:rFonts w:ascii="Times New Roman" w:hAnsi="Times New Roman" w:cs="Times New Roman"/>
        </w:rPr>
        <w:t xml:space="preserve"> shows the statistics for Derived Theme pattern. As mentioned earlier, this is when the Theme is completely or partly the reiteration of the text topic, the first time it appears in the text in Theme position. Usually the first sentence of the students' essay is derived from the topic.</w:t>
      </w:r>
    </w:p>
    <w:p w14:paraId="1CDFF313"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567CECE4" w14:textId="77777777"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b/>
          <w:bCs/>
        </w:rPr>
        <w:t xml:space="preserve">Table 6 </w:t>
      </w:r>
      <w:r w:rsidRPr="005E48D1">
        <w:rPr>
          <w:rFonts w:ascii="Times New Roman" w:hAnsi="Times New Roman" w:cs="Times New Roman"/>
        </w:rPr>
        <w:t xml:space="preserve">Descriptive statistics of derived </w:t>
      </w:r>
      <w:commentRangeStart w:id="33"/>
      <w:r w:rsidRPr="005E48D1">
        <w:rPr>
          <w:rFonts w:ascii="Times New Roman" w:hAnsi="Times New Roman" w:cs="Times New Roman"/>
        </w:rPr>
        <w:t>Theme</w:t>
      </w:r>
      <w:commentRangeEnd w:id="33"/>
      <w:r w:rsidR="000701E5">
        <w:rPr>
          <w:rStyle w:val="CommentReference"/>
        </w:rPr>
        <w:commentReference w:id="33"/>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9"/>
        <w:gridCol w:w="1297"/>
        <w:gridCol w:w="1336"/>
        <w:gridCol w:w="883"/>
        <w:gridCol w:w="1723"/>
      </w:tblGrid>
      <w:tr w:rsidR="00BA5F10" w:rsidRPr="005E48D1" w14:paraId="5F917CFE" w14:textId="77777777" w:rsidTr="00DB1E36">
        <w:trPr>
          <w:trHeight w:val="364"/>
          <w:jc w:val="center"/>
        </w:trPr>
        <w:tc>
          <w:tcPr>
            <w:tcW w:w="1109" w:type="dxa"/>
            <w:tcBorders>
              <w:top w:val="single" w:sz="4" w:space="0" w:color="auto"/>
              <w:left w:val="single" w:sz="4" w:space="0" w:color="auto"/>
              <w:bottom w:val="single" w:sz="4" w:space="0" w:color="auto"/>
              <w:right w:val="single" w:sz="4" w:space="0" w:color="auto"/>
            </w:tcBorders>
          </w:tcPr>
          <w:p w14:paraId="1198C5E1" w14:textId="77777777" w:rsidR="00BA5F10" w:rsidRPr="005E48D1" w:rsidRDefault="00BA5F10" w:rsidP="00EF16CD">
            <w:pPr>
              <w:shd w:val="clear" w:color="auto" w:fill="FFFFFF"/>
              <w:jc w:val="center"/>
              <w:rPr>
                <w:rFonts w:ascii="Times New Roman" w:hAnsi="Times New Roman" w:cs="Times New Roman"/>
              </w:rPr>
            </w:pPr>
            <w:bookmarkStart w:id="34" w:name="0.1_table06"/>
            <w:bookmarkEnd w:id="34"/>
          </w:p>
        </w:tc>
        <w:tc>
          <w:tcPr>
            <w:tcW w:w="1297" w:type="dxa"/>
            <w:tcBorders>
              <w:top w:val="single" w:sz="4" w:space="0" w:color="auto"/>
              <w:left w:val="single" w:sz="4" w:space="0" w:color="auto"/>
              <w:bottom w:val="single" w:sz="4" w:space="0" w:color="auto"/>
              <w:right w:val="single" w:sz="4" w:space="0" w:color="auto"/>
            </w:tcBorders>
            <w:hideMark/>
          </w:tcPr>
          <w:p w14:paraId="2CEBF8D8"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Minimum</w:t>
            </w:r>
          </w:p>
        </w:tc>
        <w:tc>
          <w:tcPr>
            <w:tcW w:w="1336" w:type="dxa"/>
            <w:tcBorders>
              <w:top w:val="single" w:sz="4" w:space="0" w:color="auto"/>
              <w:left w:val="single" w:sz="4" w:space="0" w:color="auto"/>
              <w:bottom w:val="single" w:sz="4" w:space="0" w:color="auto"/>
              <w:right w:val="single" w:sz="4" w:space="0" w:color="auto"/>
            </w:tcBorders>
            <w:hideMark/>
          </w:tcPr>
          <w:p w14:paraId="73B64178"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Maximum</w:t>
            </w:r>
          </w:p>
        </w:tc>
        <w:tc>
          <w:tcPr>
            <w:tcW w:w="883" w:type="dxa"/>
            <w:tcBorders>
              <w:top w:val="single" w:sz="4" w:space="0" w:color="auto"/>
              <w:left w:val="single" w:sz="4" w:space="0" w:color="auto"/>
              <w:bottom w:val="single" w:sz="4" w:space="0" w:color="auto"/>
              <w:right w:val="single" w:sz="4" w:space="0" w:color="auto"/>
            </w:tcBorders>
            <w:hideMark/>
          </w:tcPr>
          <w:p w14:paraId="31FA91FB"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Mean</w:t>
            </w:r>
          </w:p>
        </w:tc>
        <w:tc>
          <w:tcPr>
            <w:tcW w:w="1723" w:type="dxa"/>
            <w:tcBorders>
              <w:top w:val="single" w:sz="4" w:space="0" w:color="auto"/>
              <w:left w:val="single" w:sz="4" w:space="0" w:color="auto"/>
              <w:bottom w:val="single" w:sz="4" w:space="0" w:color="auto"/>
              <w:right w:val="single" w:sz="4" w:space="0" w:color="auto"/>
            </w:tcBorders>
            <w:hideMark/>
          </w:tcPr>
          <w:p w14:paraId="74BF078C"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Std. Deviation</w:t>
            </w:r>
          </w:p>
        </w:tc>
      </w:tr>
      <w:tr w:rsidR="00BA5F10" w:rsidRPr="005E48D1" w14:paraId="0EE23315" w14:textId="77777777" w:rsidTr="00DB1E36">
        <w:trPr>
          <w:trHeight w:val="152"/>
          <w:jc w:val="center"/>
        </w:trPr>
        <w:tc>
          <w:tcPr>
            <w:tcW w:w="1109" w:type="dxa"/>
            <w:tcBorders>
              <w:top w:val="single" w:sz="4" w:space="0" w:color="auto"/>
              <w:left w:val="single" w:sz="4" w:space="0" w:color="auto"/>
              <w:bottom w:val="single" w:sz="4" w:space="0" w:color="auto"/>
              <w:right w:val="single" w:sz="4" w:space="0" w:color="auto"/>
            </w:tcBorders>
            <w:hideMark/>
          </w:tcPr>
          <w:p w14:paraId="6B751548"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Derived</w:t>
            </w:r>
          </w:p>
        </w:tc>
        <w:tc>
          <w:tcPr>
            <w:tcW w:w="1297" w:type="dxa"/>
            <w:tcBorders>
              <w:top w:val="single" w:sz="4" w:space="0" w:color="auto"/>
              <w:left w:val="single" w:sz="4" w:space="0" w:color="auto"/>
              <w:bottom w:val="single" w:sz="4" w:space="0" w:color="auto"/>
              <w:right w:val="single" w:sz="4" w:space="0" w:color="auto"/>
            </w:tcBorders>
            <w:hideMark/>
          </w:tcPr>
          <w:p w14:paraId="05BE5269"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0</w:t>
            </w:r>
          </w:p>
        </w:tc>
        <w:tc>
          <w:tcPr>
            <w:tcW w:w="1336" w:type="dxa"/>
            <w:tcBorders>
              <w:top w:val="single" w:sz="4" w:space="0" w:color="auto"/>
              <w:left w:val="single" w:sz="4" w:space="0" w:color="auto"/>
              <w:bottom w:val="single" w:sz="4" w:space="0" w:color="auto"/>
              <w:right w:val="single" w:sz="4" w:space="0" w:color="auto"/>
            </w:tcBorders>
            <w:hideMark/>
          </w:tcPr>
          <w:p w14:paraId="716C454E"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3</w:t>
            </w:r>
          </w:p>
        </w:tc>
        <w:tc>
          <w:tcPr>
            <w:tcW w:w="883" w:type="dxa"/>
            <w:tcBorders>
              <w:top w:val="single" w:sz="4" w:space="0" w:color="auto"/>
              <w:left w:val="single" w:sz="4" w:space="0" w:color="auto"/>
              <w:bottom w:val="single" w:sz="4" w:space="0" w:color="auto"/>
              <w:right w:val="single" w:sz="4" w:space="0" w:color="auto"/>
            </w:tcBorders>
            <w:hideMark/>
          </w:tcPr>
          <w:p w14:paraId="61ABC642"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1.12</w:t>
            </w:r>
          </w:p>
        </w:tc>
        <w:tc>
          <w:tcPr>
            <w:tcW w:w="1723" w:type="dxa"/>
            <w:tcBorders>
              <w:top w:val="single" w:sz="4" w:space="0" w:color="auto"/>
              <w:left w:val="single" w:sz="4" w:space="0" w:color="auto"/>
              <w:bottom w:val="single" w:sz="4" w:space="0" w:color="auto"/>
              <w:right w:val="single" w:sz="4" w:space="0" w:color="auto"/>
            </w:tcBorders>
            <w:hideMark/>
          </w:tcPr>
          <w:p w14:paraId="15E1B4CF"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.761</w:t>
            </w:r>
          </w:p>
        </w:tc>
      </w:tr>
    </w:tbl>
    <w:p w14:paraId="16CE63DB" w14:textId="77777777" w:rsidR="000B68AE" w:rsidRPr="005E48D1" w:rsidRDefault="000B68AE" w:rsidP="00EF16CD">
      <w:pPr>
        <w:shd w:val="clear" w:color="auto" w:fill="FFFFFF" w:themeFill="background1"/>
        <w:jc w:val="center"/>
        <w:rPr>
          <w:rFonts w:ascii="Times New Roman" w:hAnsi="Times New Roman" w:cs="Times New Roman"/>
        </w:rPr>
      </w:pPr>
    </w:p>
    <w:p w14:paraId="06D97705" w14:textId="77777777"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rPr>
        <w:lastRenderedPageBreak/>
        <w:t>Mean of constant= 11.37</w:t>
      </w:r>
    </w:p>
    <w:p w14:paraId="5FB79F9B" w14:textId="77777777"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rPr>
        <w:t>Mean of linear= 4.65</w:t>
      </w:r>
    </w:p>
    <w:p w14:paraId="2272DE45" w14:textId="77777777"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rPr>
        <w:t>Mean of derived</w:t>
      </w:r>
      <w:r w:rsidRPr="005E48D1">
        <w:rPr>
          <w:rFonts w:ascii="Times New Roman" w:hAnsi="Times New Roman" w:cs="Times New Roman"/>
          <w:b/>
          <w:bCs/>
        </w:rPr>
        <w:t xml:space="preserve">= </w:t>
      </w:r>
      <w:r w:rsidRPr="005E48D1">
        <w:rPr>
          <w:rFonts w:ascii="Times New Roman" w:hAnsi="Times New Roman" w:cs="Times New Roman"/>
        </w:rPr>
        <w:t>1.12</w:t>
      </w:r>
    </w:p>
    <w:p w14:paraId="2BC5B231" w14:textId="77777777" w:rsidR="000B68AE"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5A51D352" w14:textId="77777777" w:rsidR="007F7323" w:rsidRDefault="007F7323" w:rsidP="00EF16CD">
      <w:pPr>
        <w:shd w:val="clear" w:color="auto" w:fill="FFFFFF" w:themeFill="background1"/>
        <w:rPr>
          <w:rFonts w:ascii="Times New Roman" w:hAnsi="Times New Roman" w:cs="Times New Roman"/>
        </w:rPr>
      </w:pPr>
    </w:p>
    <w:p w14:paraId="1024E29C" w14:textId="77777777" w:rsidR="007F7323" w:rsidRPr="005E48D1" w:rsidRDefault="007F7323" w:rsidP="00EF16CD">
      <w:pPr>
        <w:shd w:val="clear" w:color="auto" w:fill="FFFFFF" w:themeFill="background1"/>
        <w:rPr>
          <w:rFonts w:ascii="Times New Roman" w:hAnsi="Times New Roman" w:cs="Times New Roman"/>
        </w:rPr>
      </w:pPr>
    </w:p>
    <w:p w14:paraId="72162AC6"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5773DF4C" w14:textId="77777777"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 xml:space="preserve">Results of the </w:t>
      </w:r>
      <w:r w:rsidR="00037228" w:rsidRPr="005E48D1">
        <w:rPr>
          <w:rFonts w:ascii="Times New Roman" w:hAnsi="Times New Roman" w:cs="Times New Roman"/>
          <w:b/>
          <w:bCs/>
        </w:rPr>
        <w:t>C</w:t>
      </w:r>
      <w:r w:rsidRPr="005E48D1">
        <w:rPr>
          <w:rFonts w:ascii="Times New Roman" w:hAnsi="Times New Roman" w:cs="Times New Roman"/>
          <w:b/>
          <w:bCs/>
        </w:rPr>
        <w:t xml:space="preserve">orrelation for the </w:t>
      </w:r>
      <w:r w:rsidR="00037228" w:rsidRPr="005E48D1">
        <w:rPr>
          <w:rFonts w:ascii="Times New Roman" w:hAnsi="Times New Roman" w:cs="Times New Roman"/>
          <w:b/>
          <w:bCs/>
        </w:rPr>
        <w:t>T</w:t>
      </w:r>
      <w:r w:rsidRPr="005E48D1">
        <w:rPr>
          <w:rFonts w:ascii="Times New Roman" w:hAnsi="Times New Roman" w:cs="Times New Roman"/>
          <w:b/>
          <w:bCs/>
        </w:rPr>
        <w:t xml:space="preserve">hird </w:t>
      </w:r>
      <w:r w:rsidR="00037228" w:rsidRPr="005E48D1">
        <w:rPr>
          <w:rFonts w:ascii="Times New Roman" w:hAnsi="Times New Roman" w:cs="Times New Roman"/>
          <w:b/>
          <w:bCs/>
        </w:rPr>
        <w:t>H</w:t>
      </w:r>
      <w:r w:rsidRPr="005E48D1">
        <w:rPr>
          <w:rFonts w:ascii="Times New Roman" w:hAnsi="Times New Roman" w:cs="Times New Roman"/>
          <w:b/>
          <w:bCs/>
        </w:rPr>
        <w:t>ypothesis</w:t>
      </w:r>
    </w:p>
    <w:p w14:paraId="134A39B5" w14:textId="77777777" w:rsidR="000B68AE" w:rsidRPr="005E48D1" w:rsidRDefault="00EE03A6" w:rsidP="00EF16CD">
      <w:pPr>
        <w:shd w:val="clear" w:color="auto" w:fill="FFFFFF" w:themeFill="background1"/>
        <w:rPr>
          <w:rFonts w:ascii="Times New Roman" w:hAnsi="Times New Roman" w:cs="Times New Roman"/>
        </w:rPr>
      </w:pPr>
      <w:r w:rsidRPr="005E48D1">
        <w:rPr>
          <w:rFonts w:ascii="Times New Roman" w:hAnsi="Times New Roman" w:cs="Times New Roman"/>
        </w:rPr>
        <w:t>Table 7</w:t>
      </w:r>
      <w:r w:rsidR="000B68AE" w:rsidRPr="005E48D1">
        <w:rPr>
          <w:rFonts w:ascii="Times New Roman" w:hAnsi="Times New Roman" w:cs="Times New Roman"/>
        </w:rPr>
        <w:t xml:space="preserve"> shows the statistics of lexical cohesion. It incorporates strands like use of synonyms, general nouns, etc. discussed above.</w:t>
      </w:r>
    </w:p>
    <w:p w14:paraId="21949917"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5CC1D401" w14:textId="77777777"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b/>
          <w:bCs/>
        </w:rPr>
        <w:t xml:space="preserve">Table 7 </w:t>
      </w:r>
      <w:r w:rsidRPr="005E48D1">
        <w:rPr>
          <w:rFonts w:ascii="Times New Roman" w:hAnsi="Times New Roman" w:cs="Times New Roman"/>
        </w:rPr>
        <w:t xml:space="preserve">Descriptive statistics of lexical </w:t>
      </w:r>
      <w:commentRangeStart w:id="35"/>
      <w:r w:rsidRPr="005E48D1">
        <w:rPr>
          <w:rFonts w:ascii="Times New Roman" w:hAnsi="Times New Roman" w:cs="Times New Roman"/>
        </w:rPr>
        <w:t>cohesion</w:t>
      </w:r>
      <w:commentRangeEnd w:id="35"/>
      <w:r w:rsidR="000701E5">
        <w:rPr>
          <w:rStyle w:val="CommentReference"/>
        </w:rPr>
        <w:commentReference w:id="35"/>
      </w:r>
    </w:p>
    <w:tbl>
      <w:tblPr>
        <w:tblW w:w="6072" w:type="dxa"/>
        <w:jc w:val="center"/>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3"/>
        <w:gridCol w:w="1177"/>
        <w:gridCol w:w="1328"/>
        <w:gridCol w:w="763"/>
        <w:gridCol w:w="1681"/>
      </w:tblGrid>
      <w:tr w:rsidR="00BA5F10" w:rsidRPr="005E48D1" w14:paraId="7A708AF1" w14:textId="77777777" w:rsidTr="00BA5F10">
        <w:trPr>
          <w:trHeight w:val="409"/>
          <w:jc w:val="center"/>
        </w:trPr>
        <w:tc>
          <w:tcPr>
            <w:tcW w:w="1123" w:type="dxa"/>
          </w:tcPr>
          <w:p w14:paraId="12EF239A" w14:textId="77777777" w:rsidR="00BA5F10" w:rsidRPr="005E48D1" w:rsidRDefault="00BA5F10" w:rsidP="00EF16CD">
            <w:pPr>
              <w:shd w:val="clear" w:color="auto" w:fill="FFFFFF"/>
              <w:jc w:val="center"/>
              <w:rPr>
                <w:rFonts w:ascii="Times New Roman" w:hAnsi="Times New Roman" w:cs="Times New Roman"/>
              </w:rPr>
            </w:pPr>
            <w:bookmarkStart w:id="36" w:name="0.1_table07"/>
            <w:bookmarkEnd w:id="36"/>
          </w:p>
        </w:tc>
        <w:tc>
          <w:tcPr>
            <w:tcW w:w="1177" w:type="dxa"/>
          </w:tcPr>
          <w:p w14:paraId="7B357A5F"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Minimum</w:t>
            </w:r>
          </w:p>
        </w:tc>
        <w:tc>
          <w:tcPr>
            <w:tcW w:w="1328" w:type="dxa"/>
          </w:tcPr>
          <w:p w14:paraId="4DA48DE4"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Maximum</w:t>
            </w:r>
          </w:p>
        </w:tc>
        <w:tc>
          <w:tcPr>
            <w:tcW w:w="763" w:type="dxa"/>
          </w:tcPr>
          <w:p w14:paraId="3CE43593"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Mean</w:t>
            </w:r>
          </w:p>
        </w:tc>
        <w:tc>
          <w:tcPr>
            <w:tcW w:w="1681" w:type="dxa"/>
          </w:tcPr>
          <w:p w14:paraId="19E828C3"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Std. Deviation</w:t>
            </w:r>
          </w:p>
        </w:tc>
      </w:tr>
      <w:tr w:rsidR="00BA5F10" w:rsidRPr="005E48D1" w14:paraId="086CB6BD" w14:textId="77777777" w:rsidTr="00BA5F10">
        <w:trPr>
          <w:trHeight w:val="197"/>
          <w:jc w:val="center"/>
        </w:trPr>
        <w:tc>
          <w:tcPr>
            <w:tcW w:w="1123" w:type="dxa"/>
          </w:tcPr>
          <w:p w14:paraId="4A8F320A"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Cohesion</w:t>
            </w:r>
          </w:p>
        </w:tc>
        <w:tc>
          <w:tcPr>
            <w:tcW w:w="1177" w:type="dxa"/>
          </w:tcPr>
          <w:p w14:paraId="727F9873"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27</w:t>
            </w:r>
          </w:p>
        </w:tc>
        <w:tc>
          <w:tcPr>
            <w:tcW w:w="1328" w:type="dxa"/>
          </w:tcPr>
          <w:p w14:paraId="2408666B"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98</w:t>
            </w:r>
          </w:p>
        </w:tc>
        <w:tc>
          <w:tcPr>
            <w:tcW w:w="763" w:type="dxa"/>
          </w:tcPr>
          <w:p w14:paraId="714DED69"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53.65</w:t>
            </w:r>
          </w:p>
        </w:tc>
        <w:tc>
          <w:tcPr>
            <w:tcW w:w="1681" w:type="dxa"/>
          </w:tcPr>
          <w:p w14:paraId="5599CD7A" w14:textId="77777777"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16.488</w:t>
            </w:r>
          </w:p>
        </w:tc>
      </w:tr>
    </w:tbl>
    <w:p w14:paraId="4DAB15F9" w14:textId="77777777" w:rsidR="000B68AE" w:rsidRPr="005E48D1" w:rsidRDefault="000B68AE" w:rsidP="00EF16CD">
      <w:pPr>
        <w:shd w:val="clear" w:color="auto" w:fill="FFFFFF" w:themeFill="background1"/>
        <w:jc w:val="center"/>
        <w:rPr>
          <w:rFonts w:ascii="Times New Roman" w:hAnsi="Times New Roman" w:cs="Times New Roman"/>
        </w:rPr>
      </w:pPr>
    </w:p>
    <w:p w14:paraId="3776DCD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w:t>
      </w:r>
      <w:r w:rsidR="00EE03A6" w:rsidRPr="005E48D1">
        <w:rPr>
          <w:rFonts w:ascii="Times New Roman" w:hAnsi="Times New Roman" w:cs="Times New Roman"/>
        </w:rPr>
        <w:t>Table 8 shows</w:t>
      </w:r>
      <w:r w:rsidRPr="005E48D1">
        <w:rPr>
          <w:rFonts w:ascii="Times New Roman" w:hAnsi="Times New Roman" w:cs="Times New Roman"/>
        </w:rPr>
        <w:t xml:space="preserve"> the correlational statistics for the scores on proficiency test and the lexical cohesion, regarding the fourth hypothesis:</w:t>
      </w:r>
    </w:p>
    <w:p w14:paraId="66029604" w14:textId="77777777" w:rsidR="00280B7D"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0C4211F7" w14:textId="77777777" w:rsidR="00A10838" w:rsidRPr="005E48D1" w:rsidRDefault="00A10838" w:rsidP="00EF16CD">
      <w:pPr>
        <w:shd w:val="clear" w:color="auto" w:fill="FFFFFF" w:themeFill="background1"/>
        <w:rPr>
          <w:rFonts w:ascii="Times New Roman" w:hAnsi="Times New Roman" w:cs="Times New Roman"/>
        </w:rPr>
      </w:pPr>
    </w:p>
    <w:p w14:paraId="5DB7E388" w14:textId="77777777"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b/>
          <w:bCs/>
        </w:rPr>
        <w:t xml:space="preserve">Table 8 </w:t>
      </w:r>
      <w:r w:rsidRPr="005E48D1">
        <w:rPr>
          <w:rFonts w:ascii="Times New Roman" w:hAnsi="Times New Roman" w:cs="Times New Roman"/>
        </w:rPr>
        <w:t xml:space="preserve">Correlation of scores and </w:t>
      </w:r>
      <w:commentRangeStart w:id="37"/>
      <w:r w:rsidRPr="005E48D1">
        <w:rPr>
          <w:rFonts w:ascii="Times New Roman" w:hAnsi="Times New Roman" w:cs="Times New Roman"/>
        </w:rPr>
        <w:t>cohesion</w:t>
      </w:r>
      <w:commentRangeEnd w:id="37"/>
      <w:r w:rsidR="000701E5">
        <w:rPr>
          <w:rStyle w:val="CommentReference"/>
        </w:rPr>
        <w:commentReference w:id="37"/>
      </w:r>
    </w:p>
    <w:tbl>
      <w:tblPr>
        <w:tblpPr w:leftFromText="180" w:rightFromText="180" w:vertAnchor="text" w:tblpXSpec="center"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2294"/>
        <w:gridCol w:w="900"/>
        <w:gridCol w:w="1170"/>
      </w:tblGrid>
      <w:tr w:rsidR="00280B7D" w:rsidRPr="005E48D1" w14:paraId="319ECBEA" w14:textId="77777777" w:rsidTr="007E0890">
        <w:trPr>
          <w:trHeight w:val="170"/>
        </w:trPr>
        <w:tc>
          <w:tcPr>
            <w:tcW w:w="1684" w:type="dxa"/>
          </w:tcPr>
          <w:p w14:paraId="72A0B816" w14:textId="77777777" w:rsidR="00280B7D" w:rsidRPr="005E48D1" w:rsidRDefault="00280B7D" w:rsidP="00EF16CD">
            <w:pPr>
              <w:shd w:val="clear" w:color="auto" w:fill="FFFFFF"/>
              <w:rPr>
                <w:rFonts w:ascii="Times New Roman" w:hAnsi="Times New Roman" w:cs="Times New Roman"/>
              </w:rPr>
            </w:pPr>
          </w:p>
        </w:tc>
        <w:tc>
          <w:tcPr>
            <w:tcW w:w="2294" w:type="dxa"/>
          </w:tcPr>
          <w:p w14:paraId="1AC32279" w14:textId="77777777" w:rsidR="00280B7D" w:rsidRPr="005E48D1" w:rsidRDefault="00280B7D" w:rsidP="00EF16CD">
            <w:pPr>
              <w:shd w:val="clear" w:color="auto" w:fill="FFFFFF"/>
              <w:rPr>
                <w:rFonts w:ascii="Times New Roman" w:hAnsi="Times New Roman" w:cs="Times New Roman"/>
              </w:rPr>
            </w:pPr>
          </w:p>
        </w:tc>
        <w:tc>
          <w:tcPr>
            <w:tcW w:w="900" w:type="dxa"/>
          </w:tcPr>
          <w:p w14:paraId="4B0E46CF" w14:textId="77777777"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Score</w:t>
            </w:r>
          </w:p>
        </w:tc>
        <w:tc>
          <w:tcPr>
            <w:tcW w:w="1170" w:type="dxa"/>
          </w:tcPr>
          <w:p w14:paraId="7DBF5EA5" w14:textId="77777777"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Cohesion</w:t>
            </w:r>
          </w:p>
        </w:tc>
      </w:tr>
      <w:tr w:rsidR="00280B7D" w:rsidRPr="005E48D1" w14:paraId="62F8E9E3" w14:textId="77777777" w:rsidTr="007E0890">
        <w:trPr>
          <w:trHeight w:val="341"/>
        </w:trPr>
        <w:tc>
          <w:tcPr>
            <w:tcW w:w="1684" w:type="dxa"/>
          </w:tcPr>
          <w:p w14:paraId="3401A01B" w14:textId="77777777"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Cohesion</w:t>
            </w:r>
          </w:p>
        </w:tc>
        <w:tc>
          <w:tcPr>
            <w:tcW w:w="2294" w:type="dxa"/>
          </w:tcPr>
          <w:p w14:paraId="3D680C51" w14:textId="77777777"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Pearson Correlation</w:t>
            </w:r>
          </w:p>
        </w:tc>
        <w:tc>
          <w:tcPr>
            <w:tcW w:w="900" w:type="dxa"/>
          </w:tcPr>
          <w:p w14:paraId="5BAD5777" w14:textId="77777777"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1</w:t>
            </w:r>
          </w:p>
        </w:tc>
        <w:tc>
          <w:tcPr>
            <w:tcW w:w="1170" w:type="dxa"/>
          </w:tcPr>
          <w:p w14:paraId="24015A7B" w14:textId="77777777"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.249*</w:t>
            </w:r>
          </w:p>
        </w:tc>
      </w:tr>
      <w:tr w:rsidR="00280B7D" w:rsidRPr="005E48D1" w14:paraId="5DAEBE20" w14:textId="77777777" w:rsidTr="007E0890">
        <w:trPr>
          <w:trHeight w:val="197"/>
        </w:trPr>
        <w:tc>
          <w:tcPr>
            <w:tcW w:w="1684" w:type="dxa"/>
          </w:tcPr>
          <w:p w14:paraId="02319511" w14:textId="77777777"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Sig. (1-tailed)</w:t>
            </w:r>
          </w:p>
        </w:tc>
        <w:tc>
          <w:tcPr>
            <w:tcW w:w="2294" w:type="dxa"/>
          </w:tcPr>
          <w:p w14:paraId="43305A5C" w14:textId="77777777" w:rsidR="00280B7D" w:rsidRPr="005E48D1" w:rsidRDefault="00280B7D" w:rsidP="00EF16CD">
            <w:pPr>
              <w:shd w:val="clear" w:color="auto" w:fill="FFFFFF"/>
              <w:rPr>
                <w:rFonts w:ascii="Times New Roman" w:hAnsi="Times New Roman" w:cs="Times New Roman"/>
              </w:rPr>
            </w:pPr>
          </w:p>
        </w:tc>
        <w:tc>
          <w:tcPr>
            <w:tcW w:w="900" w:type="dxa"/>
          </w:tcPr>
          <w:p w14:paraId="31074335" w14:textId="77777777" w:rsidR="00280B7D" w:rsidRPr="005E48D1" w:rsidRDefault="00280B7D" w:rsidP="00EF16CD">
            <w:pPr>
              <w:shd w:val="clear" w:color="auto" w:fill="FFFFFF"/>
              <w:rPr>
                <w:rFonts w:ascii="Times New Roman" w:hAnsi="Times New Roman" w:cs="Times New Roman"/>
              </w:rPr>
            </w:pPr>
          </w:p>
        </w:tc>
        <w:tc>
          <w:tcPr>
            <w:tcW w:w="1170" w:type="dxa"/>
          </w:tcPr>
          <w:p w14:paraId="7EAA132E" w14:textId="77777777"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.027</w:t>
            </w:r>
          </w:p>
        </w:tc>
      </w:tr>
      <w:tr w:rsidR="00280B7D" w:rsidRPr="005E48D1" w14:paraId="761B5538" w14:textId="77777777" w:rsidTr="007E0890">
        <w:trPr>
          <w:trHeight w:val="251"/>
        </w:trPr>
        <w:tc>
          <w:tcPr>
            <w:tcW w:w="1684" w:type="dxa"/>
          </w:tcPr>
          <w:p w14:paraId="13C0B98E" w14:textId="77777777" w:rsidR="00280B7D" w:rsidRPr="005E48D1" w:rsidRDefault="00280B7D" w:rsidP="00EF16CD">
            <w:pPr>
              <w:shd w:val="clear" w:color="auto" w:fill="FFFFFF"/>
              <w:rPr>
                <w:rFonts w:ascii="Times New Roman" w:hAnsi="Times New Roman" w:cs="Times New Roman"/>
              </w:rPr>
            </w:pPr>
          </w:p>
        </w:tc>
        <w:tc>
          <w:tcPr>
            <w:tcW w:w="2294" w:type="dxa"/>
          </w:tcPr>
          <w:p w14:paraId="639B2D96" w14:textId="77777777"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N</w:t>
            </w:r>
          </w:p>
        </w:tc>
        <w:tc>
          <w:tcPr>
            <w:tcW w:w="900" w:type="dxa"/>
          </w:tcPr>
          <w:p w14:paraId="5330CBC0" w14:textId="77777777"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60</w:t>
            </w:r>
          </w:p>
        </w:tc>
        <w:tc>
          <w:tcPr>
            <w:tcW w:w="1170" w:type="dxa"/>
          </w:tcPr>
          <w:p w14:paraId="1205730C" w14:textId="77777777"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60</w:t>
            </w:r>
          </w:p>
        </w:tc>
      </w:tr>
    </w:tbl>
    <w:p w14:paraId="11A13896" w14:textId="77777777" w:rsidR="00280B7D" w:rsidRPr="005E48D1" w:rsidRDefault="00280B7D" w:rsidP="00EF16CD">
      <w:pPr>
        <w:shd w:val="clear" w:color="auto" w:fill="FFFFFF" w:themeFill="background1"/>
        <w:rPr>
          <w:rFonts w:ascii="Times New Roman" w:hAnsi="Times New Roman" w:cs="Times New Roman"/>
        </w:rPr>
      </w:pPr>
    </w:p>
    <w:p w14:paraId="7104940D" w14:textId="77777777" w:rsidR="00280B7D" w:rsidRPr="005E48D1" w:rsidRDefault="00280B7D" w:rsidP="00EF16CD">
      <w:pPr>
        <w:shd w:val="clear" w:color="auto" w:fill="FFFFFF" w:themeFill="background1"/>
        <w:rPr>
          <w:rFonts w:ascii="Times New Roman" w:hAnsi="Times New Roman" w:cs="Times New Roman"/>
        </w:rPr>
      </w:pPr>
    </w:p>
    <w:p w14:paraId="57B0B474" w14:textId="77777777" w:rsidR="00280B7D" w:rsidRPr="005E48D1" w:rsidRDefault="00280B7D" w:rsidP="00EF16CD">
      <w:pPr>
        <w:shd w:val="clear" w:color="auto" w:fill="FFFFFF" w:themeFill="background1"/>
        <w:rPr>
          <w:rFonts w:ascii="Times New Roman" w:hAnsi="Times New Roman" w:cs="Times New Roman"/>
        </w:rPr>
      </w:pPr>
    </w:p>
    <w:p w14:paraId="31079830" w14:textId="77777777" w:rsidR="00280B7D" w:rsidRPr="005E48D1" w:rsidRDefault="00280B7D" w:rsidP="00EF16CD">
      <w:pPr>
        <w:shd w:val="clear" w:color="auto" w:fill="FFFFFF" w:themeFill="background1"/>
        <w:rPr>
          <w:rFonts w:ascii="Times New Roman" w:hAnsi="Times New Roman" w:cs="Times New Roman"/>
        </w:rPr>
      </w:pPr>
    </w:p>
    <w:p w14:paraId="0B663F4F" w14:textId="77777777" w:rsidR="00280B7D" w:rsidRPr="005E48D1" w:rsidRDefault="00280B7D" w:rsidP="00EF16CD">
      <w:pPr>
        <w:shd w:val="clear" w:color="auto" w:fill="FFFFFF" w:themeFill="background1"/>
        <w:rPr>
          <w:rFonts w:ascii="Times New Roman" w:hAnsi="Times New Roman" w:cs="Times New Roman"/>
        </w:rPr>
      </w:pPr>
    </w:p>
    <w:p w14:paraId="6C977351" w14:textId="77777777" w:rsidR="000B68AE" w:rsidRPr="005E48D1" w:rsidRDefault="000B68AE" w:rsidP="00EF16CD">
      <w:pPr>
        <w:shd w:val="clear" w:color="auto" w:fill="FFFFFF" w:themeFill="background1"/>
        <w:jc w:val="center"/>
        <w:rPr>
          <w:rFonts w:ascii="Times New Roman" w:hAnsi="Times New Roman" w:cs="Times New Roman"/>
        </w:rPr>
      </w:pPr>
      <w:bookmarkStart w:id="38" w:name="0.1_table08"/>
      <w:bookmarkEnd w:id="38"/>
      <w:r w:rsidRPr="005E48D1">
        <w:rPr>
          <w:rFonts w:ascii="Times New Roman" w:hAnsi="Times New Roman" w:cs="Times New Roman"/>
        </w:rPr>
        <w:t>*Correlation is significant at the 0.05 level.</w:t>
      </w:r>
    </w:p>
    <w:p w14:paraId="092FDE6B"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0C74693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The table shows that there is a significant relation between the proficiency level of the participants and the incidence of lexical cohesion in their writing. So, the fourth hypothesis is also rejected.</w:t>
      </w:r>
    </w:p>
    <w:p w14:paraId="68F6361B"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488687B2" w14:textId="77777777" w:rsidR="007F7323" w:rsidRDefault="007F7323" w:rsidP="007F7323">
      <w:pPr>
        <w:shd w:val="clear" w:color="auto" w:fill="FFFFFF" w:themeFill="background1"/>
        <w:jc w:val="center"/>
        <w:rPr>
          <w:rFonts w:ascii="Times New Roman" w:hAnsi="Times New Roman" w:cs="Times New Roman"/>
          <w:b/>
          <w:bCs/>
        </w:rPr>
      </w:pPr>
      <w:r>
        <w:rPr>
          <w:rFonts w:ascii="Times New Roman" w:hAnsi="Times New Roman" w:cs="Times New Roman"/>
          <w:b/>
          <w:bCs/>
        </w:rPr>
        <w:t>Discussions</w:t>
      </w:r>
    </w:p>
    <w:p w14:paraId="6C1081FE" w14:textId="77777777" w:rsidR="00BB6E3F" w:rsidRPr="00BB6E3F" w:rsidRDefault="00BB6E3F" w:rsidP="00EF16CD">
      <w:pPr>
        <w:shd w:val="clear" w:color="auto" w:fill="FFFFFF" w:themeFill="background1"/>
        <w:rPr>
          <w:rFonts w:ascii="Times New Roman" w:hAnsi="Times New Roman" w:cs="Times New Roman"/>
        </w:rPr>
      </w:pPr>
    </w:p>
    <w:p w14:paraId="5057CE4E" w14:textId="77777777"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 xml:space="preserve">Discussing the </w:t>
      </w:r>
      <w:r w:rsidR="00037228" w:rsidRPr="005E48D1">
        <w:rPr>
          <w:rFonts w:ascii="Times New Roman" w:hAnsi="Times New Roman" w:cs="Times New Roman"/>
          <w:b/>
          <w:bCs/>
        </w:rPr>
        <w:t>F</w:t>
      </w:r>
      <w:r w:rsidRPr="005E48D1">
        <w:rPr>
          <w:rFonts w:ascii="Times New Roman" w:hAnsi="Times New Roman" w:cs="Times New Roman"/>
          <w:b/>
          <w:bCs/>
        </w:rPr>
        <w:t xml:space="preserve">irst </w:t>
      </w:r>
      <w:r w:rsidR="00037228" w:rsidRPr="005E48D1">
        <w:rPr>
          <w:rFonts w:ascii="Times New Roman" w:hAnsi="Times New Roman" w:cs="Times New Roman"/>
          <w:b/>
          <w:bCs/>
        </w:rPr>
        <w:t>H</w:t>
      </w:r>
      <w:r w:rsidRPr="005E48D1">
        <w:rPr>
          <w:rFonts w:ascii="Times New Roman" w:hAnsi="Times New Roman" w:cs="Times New Roman"/>
          <w:b/>
          <w:bCs/>
        </w:rPr>
        <w:t>ypothesis</w:t>
      </w:r>
    </w:p>
    <w:p w14:paraId="539268D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Regarding the rejection of the first hypothesis, </w:t>
      </w:r>
      <w:r w:rsidR="00CA28BD" w:rsidRPr="005E48D1">
        <w:rPr>
          <w:rFonts w:ascii="Times New Roman" w:hAnsi="Times New Roman" w:cs="Times New Roman"/>
        </w:rPr>
        <w:t xml:space="preserve">it is evident that </w:t>
      </w:r>
      <w:r w:rsidRPr="005E48D1">
        <w:rPr>
          <w:rFonts w:ascii="Times New Roman" w:hAnsi="Times New Roman" w:cs="Times New Roman"/>
        </w:rPr>
        <w:t xml:space="preserve">there is a rather high relation between the two variables. Hatch and </w:t>
      </w:r>
      <w:proofErr w:type="spellStart"/>
      <w:r w:rsidRPr="005E48D1">
        <w:rPr>
          <w:rFonts w:ascii="Times New Roman" w:hAnsi="Times New Roman" w:cs="Times New Roman"/>
        </w:rPr>
        <w:t>Lazaraton</w:t>
      </w:r>
      <w:proofErr w:type="spellEnd"/>
      <w:r w:rsidRPr="005E48D1">
        <w:rPr>
          <w:rFonts w:ascii="Times New Roman" w:hAnsi="Times New Roman" w:cs="Times New Roman"/>
        </w:rPr>
        <w:t xml:space="preserve"> (1991) suggested that if we computed a test of grammar and a test of general language proficiency, for example, and the correlations turns out to be .71, we could say that the correlation is very strong. But if we want to show that the two tests measured basically the same thing, the correlation is not very strong.</w:t>
      </w:r>
    </w:p>
    <w:p w14:paraId="32CDE10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The correlation coefficient </w:t>
      </w:r>
      <w:commentRangeStart w:id="39"/>
      <w:ins w:id="40" w:author="Md Hossain" w:date="2015-01-11T11:25:00Z">
        <w:r w:rsidR="00C23932" w:rsidRPr="00C23932">
          <w:rPr>
            <w:rFonts w:ascii="Times New Roman" w:hAnsi="Times New Roman" w:cs="Times New Roman"/>
            <w:i/>
            <w:rPrChange w:id="41" w:author="Md Hossain" w:date="2015-01-11T11:25:00Z">
              <w:rPr>
                <w:rFonts w:ascii="Times New Roman" w:hAnsi="Times New Roman" w:cs="Times New Roman"/>
              </w:rPr>
            </w:rPrChange>
          </w:rPr>
          <w:t>r</w:t>
        </w:r>
        <w:commentRangeEnd w:id="39"/>
        <w:r w:rsidR="00C23932">
          <w:rPr>
            <w:rStyle w:val="CommentReference"/>
          </w:rPr>
          <w:commentReference w:id="39"/>
        </w:r>
        <w:r w:rsidR="00C23932">
          <w:rPr>
            <w:rFonts w:ascii="Times New Roman" w:hAnsi="Times New Roman" w:cs="Times New Roman"/>
          </w:rPr>
          <w:t xml:space="preserve"> </w:t>
        </w:r>
      </w:ins>
      <w:r w:rsidRPr="005E48D1">
        <w:rPr>
          <w:rFonts w:ascii="Times New Roman" w:hAnsi="Times New Roman" w:cs="Times New Roman"/>
        </w:rPr>
        <w:t>for the first hypothesis is .554. This means that there is more than 30 percent overlap between the variables:</w:t>
      </w:r>
    </w:p>
    <w:p w14:paraId="1F3E4486"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32D79C00" w14:textId="77777777" w:rsidR="000B68AE"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r² = 0.3069 × 100 = 30.96</w:t>
      </w:r>
    </w:p>
    <w:p w14:paraId="1488853E" w14:textId="77777777" w:rsidR="004F6397" w:rsidRPr="005E48D1" w:rsidRDefault="004F6397" w:rsidP="00EF16CD">
      <w:pPr>
        <w:shd w:val="clear" w:color="auto" w:fill="FFFFFF" w:themeFill="background1"/>
        <w:rPr>
          <w:rFonts w:ascii="Times New Roman" w:hAnsi="Times New Roman" w:cs="Times New Roman"/>
        </w:rPr>
      </w:pPr>
    </w:p>
    <w:p w14:paraId="546C5BD0" w14:textId="77777777"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 xml:space="preserve">Discussing the </w:t>
      </w:r>
      <w:r w:rsidR="00A66D3D" w:rsidRPr="005E48D1">
        <w:rPr>
          <w:rFonts w:ascii="Times New Roman" w:hAnsi="Times New Roman" w:cs="Times New Roman"/>
          <w:b/>
          <w:bCs/>
        </w:rPr>
        <w:t>S</w:t>
      </w:r>
      <w:r w:rsidRPr="005E48D1">
        <w:rPr>
          <w:rFonts w:ascii="Times New Roman" w:hAnsi="Times New Roman" w:cs="Times New Roman"/>
          <w:b/>
          <w:bCs/>
        </w:rPr>
        <w:t xml:space="preserve">econd </w:t>
      </w:r>
      <w:r w:rsidR="00A66D3D" w:rsidRPr="005E48D1">
        <w:rPr>
          <w:rFonts w:ascii="Times New Roman" w:hAnsi="Times New Roman" w:cs="Times New Roman"/>
          <w:b/>
          <w:bCs/>
        </w:rPr>
        <w:t>H</w:t>
      </w:r>
      <w:r w:rsidRPr="005E48D1">
        <w:rPr>
          <w:rFonts w:ascii="Times New Roman" w:hAnsi="Times New Roman" w:cs="Times New Roman"/>
          <w:b/>
          <w:bCs/>
        </w:rPr>
        <w:t>ypothesis</w:t>
      </w:r>
    </w:p>
    <w:p w14:paraId="5C0B0E8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lastRenderedPageBreak/>
        <w:t xml:space="preserve">The second hypothesis was not rejected, because there is almost no correlation between the variables. The correlation coefficient </w:t>
      </w:r>
      <w:commentRangeStart w:id="43"/>
      <w:r w:rsidRPr="005E48D1">
        <w:rPr>
          <w:rFonts w:ascii="Times New Roman" w:hAnsi="Times New Roman" w:cs="Times New Roman"/>
        </w:rPr>
        <w:t>for</w:t>
      </w:r>
      <w:commentRangeEnd w:id="43"/>
      <w:r w:rsidR="00825554">
        <w:rPr>
          <w:rStyle w:val="CommentReference"/>
        </w:rPr>
        <w:commentReference w:id="43"/>
      </w:r>
      <w:r w:rsidRPr="005E48D1">
        <w:rPr>
          <w:rFonts w:ascii="Times New Roman" w:hAnsi="Times New Roman" w:cs="Times New Roman"/>
        </w:rPr>
        <w:t xml:space="preserve"> this correlation is .092. This means that the overlap between the two is less than 1 percent:</w:t>
      </w:r>
    </w:p>
    <w:p w14:paraId="2F3A4F2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6AFC594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r² = 0.008649 × 100 = 0.8649</w:t>
      </w:r>
    </w:p>
    <w:p w14:paraId="6DF9A9CB" w14:textId="77777777" w:rsidR="00A10838" w:rsidRDefault="00A10838" w:rsidP="00EF16CD">
      <w:pPr>
        <w:shd w:val="clear" w:color="auto" w:fill="FFFFFF" w:themeFill="background1"/>
        <w:rPr>
          <w:rFonts w:ascii="Times New Roman" w:hAnsi="Times New Roman" w:cs="Times New Roman"/>
          <w:b/>
          <w:bCs/>
        </w:rPr>
      </w:pPr>
    </w:p>
    <w:p w14:paraId="1DF3C929" w14:textId="77777777" w:rsidR="00C403AF" w:rsidRDefault="00C403AF" w:rsidP="00EF16CD">
      <w:pPr>
        <w:shd w:val="clear" w:color="auto" w:fill="FFFFFF" w:themeFill="background1"/>
        <w:rPr>
          <w:rFonts w:ascii="Times New Roman" w:hAnsi="Times New Roman" w:cs="Times New Roman"/>
          <w:b/>
          <w:bCs/>
        </w:rPr>
      </w:pPr>
    </w:p>
    <w:p w14:paraId="2C78D97A" w14:textId="77777777" w:rsidR="00C403AF" w:rsidRDefault="00C403AF" w:rsidP="00EF16CD">
      <w:pPr>
        <w:shd w:val="clear" w:color="auto" w:fill="FFFFFF" w:themeFill="background1"/>
        <w:rPr>
          <w:rFonts w:ascii="Times New Roman" w:hAnsi="Times New Roman" w:cs="Times New Roman"/>
          <w:b/>
          <w:bCs/>
        </w:rPr>
      </w:pPr>
    </w:p>
    <w:p w14:paraId="333BDDE9" w14:textId="77777777" w:rsidR="00C403AF" w:rsidRPr="005E48D1" w:rsidRDefault="00C403AF" w:rsidP="00EF16CD">
      <w:pPr>
        <w:shd w:val="clear" w:color="auto" w:fill="FFFFFF" w:themeFill="background1"/>
        <w:rPr>
          <w:rFonts w:ascii="Times New Roman" w:hAnsi="Times New Roman" w:cs="Times New Roman"/>
          <w:b/>
          <w:bCs/>
        </w:rPr>
      </w:pPr>
    </w:p>
    <w:p w14:paraId="1ABCFD27" w14:textId="77777777"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 xml:space="preserve">Discussing the </w:t>
      </w:r>
      <w:r w:rsidR="00A66D3D" w:rsidRPr="005E48D1">
        <w:rPr>
          <w:rFonts w:ascii="Times New Roman" w:hAnsi="Times New Roman" w:cs="Times New Roman"/>
          <w:b/>
          <w:bCs/>
        </w:rPr>
        <w:t>T</w:t>
      </w:r>
      <w:r w:rsidRPr="005E48D1">
        <w:rPr>
          <w:rFonts w:ascii="Times New Roman" w:hAnsi="Times New Roman" w:cs="Times New Roman"/>
          <w:b/>
          <w:bCs/>
        </w:rPr>
        <w:t xml:space="preserve">hird </w:t>
      </w:r>
      <w:r w:rsidR="00A66D3D" w:rsidRPr="005E48D1">
        <w:rPr>
          <w:rFonts w:ascii="Times New Roman" w:hAnsi="Times New Roman" w:cs="Times New Roman"/>
          <w:b/>
          <w:bCs/>
        </w:rPr>
        <w:t>H</w:t>
      </w:r>
      <w:r w:rsidRPr="005E48D1">
        <w:rPr>
          <w:rFonts w:ascii="Times New Roman" w:hAnsi="Times New Roman" w:cs="Times New Roman"/>
          <w:b/>
          <w:bCs/>
        </w:rPr>
        <w:t>ypothesis</w:t>
      </w:r>
    </w:p>
    <w:p w14:paraId="5F487BE9"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The fourth hypothesis is rejected. There is a significant relation between the variables, though, this correlation is not high. The correlation coefficient </w:t>
      </w:r>
      <w:commentRangeStart w:id="44"/>
      <w:r w:rsidRPr="005E48D1">
        <w:rPr>
          <w:rFonts w:ascii="Times New Roman" w:hAnsi="Times New Roman" w:cs="Times New Roman"/>
        </w:rPr>
        <w:t>for</w:t>
      </w:r>
      <w:commentRangeEnd w:id="44"/>
      <w:r w:rsidR="00825554">
        <w:rPr>
          <w:rStyle w:val="CommentReference"/>
        </w:rPr>
        <w:commentReference w:id="44"/>
      </w:r>
      <w:r w:rsidRPr="005E48D1">
        <w:rPr>
          <w:rFonts w:ascii="Times New Roman" w:hAnsi="Times New Roman" w:cs="Times New Roman"/>
        </w:rPr>
        <w:t xml:space="preserve"> this correlation is .249. This means that the overlap between the two is more than 6 percent:</w:t>
      </w:r>
    </w:p>
    <w:p w14:paraId="7AC68311"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2C9F12D2"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r² = 0.062 × 100 = 6.20</w:t>
      </w:r>
    </w:p>
    <w:p w14:paraId="6DA1CEA3" w14:textId="77777777" w:rsidR="008A3951" w:rsidRPr="005E48D1" w:rsidRDefault="008A3951" w:rsidP="00EF16CD">
      <w:pPr>
        <w:shd w:val="clear" w:color="auto" w:fill="FFFFFF" w:themeFill="background1"/>
        <w:rPr>
          <w:rFonts w:ascii="Times New Roman" w:hAnsi="Times New Roman" w:cs="Times New Roman"/>
        </w:rPr>
      </w:pPr>
    </w:p>
    <w:p w14:paraId="738146F0" w14:textId="77777777" w:rsidR="001B71F3" w:rsidRPr="001B71F3" w:rsidRDefault="001B71F3" w:rsidP="001B71F3">
      <w:pPr>
        <w:shd w:val="clear" w:color="auto" w:fill="FFFFFF" w:themeFill="background1"/>
        <w:jc w:val="center"/>
        <w:rPr>
          <w:rFonts w:ascii="Times New Roman" w:hAnsi="Times New Roman" w:cs="Times New Roman"/>
          <w:b/>
          <w:bCs/>
        </w:rPr>
      </w:pPr>
      <w:r>
        <w:rPr>
          <w:rFonts w:ascii="Times New Roman" w:hAnsi="Times New Roman" w:cs="Times New Roman"/>
          <w:b/>
          <w:bCs/>
        </w:rPr>
        <w:t>Findings</w:t>
      </w:r>
    </w:p>
    <w:p w14:paraId="418B4B9D" w14:textId="77777777" w:rsidR="000B68AE" w:rsidRPr="005E48D1" w:rsidRDefault="000B68AE" w:rsidP="001B71F3">
      <w:pPr>
        <w:shd w:val="clear" w:color="auto" w:fill="FFFFFF" w:themeFill="background1"/>
        <w:rPr>
          <w:rFonts w:ascii="Times New Roman" w:hAnsi="Times New Roman" w:cs="Times New Roman"/>
        </w:rPr>
      </w:pPr>
      <w:r w:rsidRPr="005E48D1">
        <w:rPr>
          <w:rFonts w:ascii="Times New Roman" w:hAnsi="Times New Roman" w:cs="Times New Roman"/>
        </w:rPr>
        <w:t xml:space="preserve">The results of the study revealed that the proficiency level of </w:t>
      </w:r>
      <w:r w:rsidR="001B71F3">
        <w:rPr>
          <w:rFonts w:ascii="Times New Roman" w:hAnsi="Times New Roman" w:cs="Times New Roman"/>
        </w:rPr>
        <w:t>the</w:t>
      </w:r>
      <w:r w:rsidRPr="005E48D1">
        <w:rPr>
          <w:rFonts w:ascii="Times New Roman" w:hAnsi="Times New Roman" w:cs="Times New Roman"/>
        </w:rPr>
        <w:t xml:space="preserve"> students is in relation with their use of linear Theme pattern to a rather high degree. This pattern adds to the development of the text. Once a new idea is presented and talked about, it is handled in the outset of the next unit of message, namely, the clause. The use of this pattern is essentially valuable in scientific and academic writing. But its use was limited almost </w:t>
      </w:r>
      <w:r w:rsidR="00EF4A6D" w:rsidRPr="005E48D1">
        <w:rPr>
          <w:rFonts w:ascii="Times New Roman" w:hAnsi="Times New Roman" w:cs="Times New Roman"/>
        </w:rPr>
        <w:t>by</w:t>
      </w:r>
      <w:r w:rsidRPr="005E48D1">
        <w:rPr>
          <w:rFonts w:ascii="Times New Roman" w:hAnsi="Times New Roman" w:cs="Times New Roman"/>
        </w:rPr>
        <w:t xml:space="preserve"> all the students.</w:t>
      </w:r>
      <w:r w:rsidR="001C69D5" w:rsidRPr="005E48D1">
        <w:rPr>
          <w:rFonts w:ascii="Times New Roman" w:hAnsi="Times New Roman" w:cs="Times New Roman"/>
        </w:rPr>
        <w:t xml:space="preserve"> This may mean that the proficiency level of the students has nothing to do with knowing of and applying such a tactic in academic writing; instead, it must be taught.</w:t>
      </w:r>
    </w:p>
    <w:p w14:paraId="17E0AB91"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As mentioned, patterns of thematic progression do not occur randomly but are sensitive to genre. This means that different patterns of thematic progression correlate with different genres. This shows that the participants of this study did not draw on the genre-appropriate method of development. But, as the result for the first hypothesis exhibits, the more proficient learners managed to have a better control over their method of topic development. </w:t>
      </w:r>
    </w:p>
    <w:p w14:paraId="212291E0"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Few studies have reported findings on the relation between proficiency level and thematic structure. Another fact is that the participants of this study had not received any instruction regarding the way to manage the content within their texts. But </w:t>
      </w:r>
      <w:r w:rsidR="001976B0" w:rsidRPr="005E48D1">
        <w:rPr>
          <w:rFonts w:ascii="Times New Roman" w:hAnsi="Times New Roman" w:cs="Times New Roman"/>
        </w:rPr>
        <w:t>this lack of instruction</w:t>
      </w:r>
      <w:r w:rsidRPr="005E48D1">
        <w:rPr>
          <w:rFonts w:ascii="Times New Roman" w:hAnsi="Times New Roman" w:cs="Times New Roman"/>
        </w:rPr>
        <w:t xml:space="preserve"> is not limited to these students, as </w:t>
      </w:r>
      <w:proofErr w:type="spellStart"/>
      <w:r w:rsidRPr="005E48D1">
        <w:rPr>
          <w:rFonts w:ascii="Times New Roman" w:hAnsi="Times New Roman" w:cs="Times New Roman"/>
        </w:rPr>
        <w:t>Mauranen</w:t>
      </w:r>
      <w:proofErr w:type="spellEnd"/>
      <w:r w:rsidRPr="005E48D1">
        <w:rPr>
          <w:rFonts w:ascii="Times New Roman" w:hAnsi="Times New Roman" w:cs="Times New Roman"/>
        </w:rPr>
        <w:t xml:space="preserve"> (as cited in </w:t>
      </w:r>
      <w:proofErr w:type="spellStart"/>
      <w:r w:rsidRPr="005E48D1">
        <w:rPr>
          <w:rFonts w:ascii="Times New Roman" w:hAnsi="Times New Roman" w:cs="Times New Roman"/>
        </w:rPr>
        <w:t>Gosden</w:t>
      </w:r>
      <w:proofErr w:type="spellEnd"/>
      <w:r w:rsidRPr="005E48D1">
        <w:rPr>
          <w:rFonts w:ascii="Times New Roman" w:hAnsi="Times New Roman" w:cs="Times New Roman"/>
        </w:rPr>
        <w:t xml:space="preserve">, 1998) notes that research on Theme has not been widely applied to language teaching outside of the </w:t>
      </w:r>
      <w:proofErr w:type="spellStart"/>
      <w:r w:rsidRPr="005E48D1">
        <w:rPr>
          <w:rFonts w:ascii="Times New Roman" w:hAnsi="Times New Roman" w:cs="Times New Roman"/>
        </w:rPr>
        <w:t>Hallidayan</w:t>
      </w:r>
      <w:proofErr w:type="spellEnd"/>
      <w:r w:rsidRPr="005E48D1">
        <w:rPr>
          <w:rFonts w:ascii="Times New Roman" w:hAnsi="Times New Roman" w:cs="Times New Roman"/>
        </w:rPr>
        <w:t xml:space="preserve"> systemic-functional tradition.</w:t>
      </w:r>
    </w:p>
    <w:p w14:paraId="4642FAB1"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The constant pattern is the main structure observed</w:t>
      </w:r>
      <w:r w:rsidR="003251CB" w:rsidRPr="005E48D1">
        <w:rPr>
          <w:rFonts w:ascii="Times New Roman" w:hAnsi="Times New Roman" w:cs="Times New Roman"/>
        </w:rPr>
        <w:t xml:space="preserve"> </w:t>
      </w:r>
      <w:r w:rsidRPr="005E48D1">
        <w:rPr>
          <w:rFonts w:ascii="Times New Roman" w:hAnsi="Times New Roman" w:cs="Times New Roman"/>
        </w:rPr>
        <w:t>in this study. The constant pattern, especially in the form of nominalizations, adds to the cohesion in written text (</w:t>
      </w:r>
      <w:proofErr w:type="spellStart"/>
      <w:r w:rsidRPr="005E48D1">
        <w:rPr>
          <w:rFonts w:ascii="Times New Roman" w:hAnsi="Times New Roman" w:cs="Times New Roman"/>
        </w:rPr>
        <w:t>Eggins</w:t>
      </w:r>
      <w:proofErr w:type="spellEnd"/>
      <w:r w:rsidRPr="005E48D1">
        <w:rPr>
          <w:rFonts w:ascii="Times New Roman" w:hAnsi="Times New Roman" w:cs="Times New Roman"/>
        </w:rPr>
        <w:t xml:space="preserve">, 1994). However, this is not typical of academic writing, where new ideas are abundant and so it </w:t>
      </w:r>
      <w:r w:rsidR="003251CB" w:rsidRPr="005E48D1">
        <w:rPr>
          <w:rFonts w:ascii="Times New Roman" w:hAnsi="Times New Roman" w:cs="Times New Roman"/>
        </w:rPr>
        <w:t>calls for</w:t>
      </w:r>
      <w:r w:rsidRPr="005E48D1">
        <w:rPr>
          <w:rFonts w:ascii="Times New Roman" w:hAnsi="Times New Roman" w:cs="Times New Roman"/>
        </w:rPr>
        <w:t xml:space="preserve"> bringing the Theme from the ideas just mentioned, </w:t>
      </w:r>
      <w:r w:rsidR="003251CB" w:rsidRPr="005E48D1">
        <w:rPr>
          <w:rFonts w:ascii="Times New Roman" w:hAnsi="Times New Roman" w:cs="Times New Roman"/>
        </w:rPr>
        <w:t>keeping</w:t>
      </w:r>
      <w:r w:rsidRPr="005E48D1">
        <w:rPr>
          <w:rFonts w:ascii="Times New Roman" w:hAnsi="Times New Roman" w:cs="Times New Roman"/>
        </w:rPr>
        <w:t xml:space="preserve"> the writer </w:t>
      </w:r>
      <w:r w:rsidR="001F7D58" w:rsidRPr="005E48D1">
        <w:rPr>
          <w:rFonts w:ascii="Times New Roman" w:hAnsi="Times New Roman" w:cs="Times New Roman"/>
        </w:rPr>
        <w:t xml:space="preserve">away </w:t>
      </w:r>
      <w:r w:rsidRPr="005E48D1">
        <w:rPr>
          <w:rFonts w:ascii="Times New Roman" w:hAnsi="Times New Roman" w:cs="Times New Roman"/>
        </w:rPr>
        <w:t>from sticking to the same proposition through the text.</w:t>
      </w:r>
    </w:p>
    <w:p w14:paraId="12983A9C"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Most of the students used the constant pattern in their essays. The mean of the number of clauses for all the participants was 29.12, and the mean for the constant pattern is nearly half of that, 11.37. The mean for the linear pattern is not more than 4.65, which is less than one-sixth of the mean of all the clauses, and almost one-third the mean for constant pattern. This shows the underuse of linear pattern, and the overuse of constant pattern.</w:t>
      </w:r>
    </w:p>
    <w:p w14:paraId="750D3222"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lastRenderedPageBreak/>
        <w:t>     Constant pattern is typical of a narration-type text in which Theme of one clause is often repeated into the Theme of subsequent clauses (Wang, 2007). This Theme reiteration adds to the coherence of the text. However, this abundance is not correlated with the proficiency level of the learners to a significant level. This is because all the learners more or less used this pattern in their writing.</w:t>
      </w:r>
    </w:p>
    <w:p w14:paraId="16493CCA"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Lexical cohesion is different from its grammatical counterpart in that it deals with the open class of words, namely, content words, including the general noun class as the borderline between the two. It incorporates using synonyms, antonyms, general nouns, </w:t>
      </w:r>
      <w:proofErr w:type="spellStart"/>
      <w:r w:rsidRPr="005E48D1">
        <w:rPr>
          <w:rFonts w:ascii="Times New Roman" w:hAnsi="Times New Roman" w:cs="Times New Roman"/>
        </w:rPr>
        <w:t>superordinates</w:t>
      </w:r>
      <w:proofErr w:type="spellEnd"/>
      <w:r w:rsidRPr="005E48D1">
        <w:rPr>
          <w:rFonts w:ascii="Times New Roman" w:hAnsi="Times New Roman" w:cs="Times New Roman"/>
        </w:rPr>
        <w:t xml:space="preserve">, </w:t>
      </w:r>
      <w:proofErr w:type="spellStart"/>
      <w:r w:rsidRPr="005E48D1">
        <w:rPr>
          <w:rFonts w:ascii="Times New Roman" w:hAnsi="Times New Roman" w:cs="Times New Roman"/>
        </w:rPr>
        <w:t>complementaries</w:t>
      </w:r>
      <w:proofErr w:type="spellEnd"/>
      <w:r w:rsidRPr="005E48D1">
        <w:rPr>
          <w:rFonts w:ascii="Times New Roman" w:hAnsi="Times New Roman" w:cs="Times New Roman"/>
        </w:rPr>
        <w:t xml:space="preserve">, converses, and opposites. These, by and large, along with same word repetition, make up the lexical cohesion of a text. This same word could be in Theme position, </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position, with the same meaning, or just two or more words with the same form, </w:t>
      </w:r>
      <w:r w:rsidRPr="005E48D1">
        <w:rPr>
          <w:rFonts w:ascii="Times New Roman" w:hAnsi="Times New Roman" w:cs="Times New Roman"/>
          <w:i/>
          <w:iCs/>
        </w:rPr>
        <w:t>homonym</w:t>
      </w:r>
      <w:r w:rsidRPr="005E48D1">
        <w:rPr>
          <w:rFonts w:ascii="Times New Roman" w:hAnsi="Times New Roman" w:cs="Times New Roman"/>
        </w:rPr>
        <w:t xml:space="preserve"> (</w:t>
      </w: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&amp; </w:t>
      </w:r>
      <w:proofErr w:type="spellStart"/>
      <w:r w:rsidRPr="005E48D1">
        <w:rPr>
          <w:rFonts w:ascii="Times New Roman" w:hAnsi="Times New Roman" w:cs="Times New Roman"/>
        </w:rPr>
        <w:t>Hasan</w:t>
      </w:r>
      <w:proofErr w:type="spellEnd"/>
      <w:r w:rsidRPr="005E48D1">
        <w:rPr>
          <w:rFonts w:ascii="Times New Roman" w:hAnsi="Times New Roman" w:cs="Times New Roman"/>
        </w:rPr>
        <w:t xml:space="preserve">, 1976). More proficient learners have made more use of these devices in their writing. This embodies some how the concept of emergent texture, where </w:t>
      </w:r>
      <w:proofErr w:type="spellStart"/>
      <w:r w:rsidRPr="005E48D1">
        <w:rPr>
          <w:rFonts w:ascii="Times New Roman" w:hAnsi="Times New Roman" w:cs="Times New Roman"/>
        </w:rPr>
        <w:t>interlanguage</w:t>
      </w:r>
      <w:proofErr w:type="spellEnd"/>
      <w:r w:rsidRPr="005E48D1">
        <w:rPr>
          <w:rFonts w:ascii="Times New Roman" w:hAnsi="Times New Roman" w:cs="Times New Roman"/>
        </w:rPr>
        <w:t xml:space="preserve"> texts gradually extend their use and control of the grammatical and semantic means used to establish textual cohesion (Murphy, 2001).</w:t>
      </w:r>
    </w:p>
    <w:p w14:paraId="12ADBD5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Another point regards the use of Textual and Interpersonal Themes. These two kinds of non-experiential Themes add to the texture of a text. The learners made little use of them, especially the interpersonal Theme. However, this does not mean that the students did not make use of textual and interpersonal Themes at all. Especially in the case of textual Theme, which its mean of use through the essays is 13.15, while the mean for all the Themes used, almost the same as the mean of the clauses </w:t>
      </w:r>
      <w:r w:rsidR="002A4A7E" w:rsidRPr="005E48D1">
        <w:rPr>
          <w:rFonts w:ascii="Times New Roman" w:hAnsi="Times New Roman" w:cs="Times New Roman"/>
        </w:rPr>
        <w:t>used</w:t>
      </w:r>
      <w:r w:rsidRPr="005E48D1">
        <w:rPr>
          <w:rFonts w:ascii="Times New Roman" w:hAnsi="Times New Roman" w:cs="Times New Roman"/>
        </w:rPr>
        <w:t xml:space="preserve"> is 29.12. This means that relatively, nearly half </w:t>
      </w:r>
      <w:r w:rsidR="00E8316C" w:rsidRPr="005E48D1">
        <w:rPr>
          <w:rFonts w:ascii="Times New Roman" w:hAnsi="Times New Roman" w:cs="Times New Roman"/>
        </w:rPr>
        <w:t xml:space="preserve">of </w:t>
      </w:r>
      <w:r w:rsidRPr="005E48D1">
        <w:rPr>
          <w:rFonts w:ascii="Times New Roman" w:hAnsi="Times New Roman" w:cs="Times New Roman"/>
        </w:rPr>
        <w:t>the topical Themes have been preceded by a textual Theme.</w:t>
      </w:r>
    </w:p>
    <w:p w14:paraId="2E468A87"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There were some other problems in the essays of the students revealed after their analysis, which were not hypothesized in the study. They are a brand new Theme and overuse of personal pronoun as Theme.</w:t>
      </w:r>
    </w:p>
    <w:p w14:paraId="633D2C8A"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3CE29F9F" w14:textId="77777777" w:rsidR="000B68AE" w:rsidRPr="005E48D1" w:rsidRDefault="00A66D3D"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Brand-new</w:t>
      </w:r>
      <w:r w:rsidR="000B68AE" w:rsidRPr="005E48D1">
        <w:rPr>
          <w:rFonts w:ascii="Times New Roman" w:hAnsi="Times New Roman" w:cs="Times New Roman"/>
          <w:b/>
          <w:bCs/>
        </w:rPr>
        <w:t xml:space="preserve"> Theme</w:t>
      </w:r>
    </w:p>
    <w:p w14:paraId="5D126968"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Sometimes the Theme used for a clause is completely new, without </w:t>
      </w:r>
      <w:r w:rsidR="00137BED" w:rsidRPr="005E48D1">
        <w:rPr>
          <w:rFonts w:ascii="Times New Roman" w:hAnsi="Times New Roman" w:cs="Times New Roman"/>
        </w:rPr>
        <w:t xml:space="preserve">a </w:t>
      </w:r>
      <w:r w:rsidRPr="005E48D1">
        <w:rPr>
          <w:rFonts w:ascii="Times New Roman" w:hAnsi="Times New Roman" w:cs="Times New Roman"/>
        </w:rPr>
        <w:t xml:space="preserve">previous mention in the text itself or present in the situation. In this case, the writer introduces a </w:t>
      </w:r>
      <w:r w:rsidR="00137BED" w:rsidRPr="005E48D1">
        <w:rPr>
          <w:rFonts w:ascii="Times New Roman" w:hAnsi="Times New Roman" w:cs="Times New Roman"/>
        </w:rPr>
        <w:t>t</w:t>
      </w:r>
      <w:r w:rsidRPr="005E48D1">
        <w:rPr>
          <w:rFonts w:ascii="Times New Roman" w:hAnsi="Times New Roman" w:cs="Times New Roman"/>
        </w:rPr>
        <w:t xml:space="preserve">heme which is not shared by the reader, </w:t>
      </w:r>
      <w:r w:rsidR="00071AC6" w:rsidRPr="005E48D1">
        <w:rPr>
          <w:rFonts w:ascii="Times New Roman" w:hAnsi="Times New Roman" w:cs="Times New Roman"/>
        </w:rPr>
        <w:t xml:space="preserve">which is </w:t>
      </w:r>
      <w:r w:rsidRPr="005E48D1">
        <w:rPr>
          <w:rFonts w:ascii="Times New Roman" w:hAnsi="Times New Roman" w:cs="Times New Roman"/>
        </w:rPr>
        <w:t xml:space="preserve">named the problem of Brand New Theme (Bloor &amp; Bloor in Alonso Belmonte, 1998). The following extract is part of the essay on </w:t>
      </w:r>
      <w:r w:rsidRPr="005E48D1">
        <w:rPr>
          <w:rFonts w:ascii="Times New Roman" w:hAnsi="Times New Roman" w:cs="Times New Roman"/>
          <w:i/>
          <w:iCs/>
        </w:rPr>
        <w:t>problems in university</w:t>
      </w:r>
      <w:r w:rsidRPr="005E48D1">
        <w:rPr>
          <w:rFonts w:ascii="Times New Roman" w:hAnsi="Times New Roman" w:cs="Times New Roman"/>
        </w:rPr>
        <w:t xml:space="preserve"> from student 2:</w:t>
      </w:r>
    </w:p>
    <w:p w14:paraId="2662A209"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30EEF249"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u w:val="single"/>
        </w:rPr>
        <w:t>Coffee shop</w:t>
      </w:r>
      <w:r w:rsidRPr="005E48D1">
        <w:rPr>
          <w:rFonts w:ascii="Times New Roman" w:hAnsi="Times New Roman" w:cs="Times New Roman"/>
        </w:rPr>
        <w:t xml:space="preserve"> // is not clear</w:t>
      </w:r>
    </w:p>
    <w:p w14:paraId="59D1AB24" w14:textId="77777777" w:rsidR="000B68AE" w:rsidRPr="005E48D1" w:rsidRDefault="000B68AE" w:rsidP="00EF16CD">
      <w:pPr>
        <w:shd w:val="clear" w:color="auto" w:fill="FFFFFF" w:themeFill="background1"/>
        <w:rPr>
          <w:rFonts w:ascii="Times New Roman" w:hAnsi="Times New Roman" w:cs="Times New Roman"/>
        </w:rPr>
      </w:pPr>
      <w:proofErr w:type="gramStart"/>
      <w:r w:rsidRPr="005E48D1">
        <w:rPr>
          <w:rFonts w:ascii="Times New Roman" w:hAnsi="Times New Roman" w:cs="Times New Roman"/>
          <w:u w:val="single"/>
        </w:rPr>
        <w:t>and</w:t>
      </w:r>
      <w:proofErr w:type="gramEnd"/>
      <w:r w:rsidRPr="005E48D1">
        <w:rPr>
          <w:rFonts w:ascii="Times New Roman" w:hAnsi="Times New Roman" w:cs="Times New Roman"/>
        </w:rPr>
        <w:t xml:space="preserve"> [the] </w:t>
      </w:r>
      <w:r w:rsidRPr="005E48D1">
        <w:rPr>
          <w:rFonts w:ascii="Times New Roman" w:hAnsi="Times New Roman" w:cs="Times New Roman"/>
          <w:u w:val="single"/>
        </w:rPr>
        <w:t>food</w:t>
      </w:r>
      <w:r w:rsidRPr="005E48D1">
        <w:rPr>
          <w:rFonts w:ascii="Times New Roman" w:hAnsi="Times New Roman" w:cs="Times New Roman"/>
        </w:rPr>
        <w:t xml:space="preserve"> // doesn't have good quality.</w:t>
      </w:r>
    </w:p>
    <w:p w14:paraId="5B9F6F00"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u w:val="single"/>
        </w:rPr>
        <w:t>Usually my instructors</w:t>
      </w:r>
      <w:r w:rsidRPr="005E48D1">
        <w:rPr>
          <w:rFonts w:ascii="Times New Roman" w:hAnsi="Times New Roman" w:cs="Times New Roman"/>
        </w:rPr>
        <w:t xml:space="preserve"> // [are] not very good.</w:t>
      </w:r>
    </w:p>
    <w:p w14:paraId="0E72348F"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4E57187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One problem which is the result of brand new Theme, or seeing it from another view, is that when the Theme is new and emergent, it is not related to the previous clauses in constant or linear way of organizing the text. In fact this is viewing the same problem from another angle. Because it is typical to lay the New in </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position, its laying in Theme position both makes the flow of information paralyzed and also makes the clause depart from the ones behind.</w:t>
      </w:r>
    </w:p>
    <w:p w14:paraId="7E52176B"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Another point which is not the concern of this study is that some words in the texts are dropped in students' writing. But most of them are content words, over structure words. They are supplied by the researcher in brackets. In fact the writer has tried to communicate the experiential meaning, but sometimes not very successfully.</w:t>
      </w:r>
    </w:p>
    <w:p w14:paraId="2E5958B0"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lastRenderedPageBreak/>
        <w:t> </w:t>
      </w:r>
    </w:p>
    <w:p w14:paraId="34AC124F" w14:textId="77777777"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 xml:space="preserve">Overuse of </w:t>
      </w:r>
      <w:r w:rsidR="00D27CFB" w:rsidRPr="005E48D1">
        <w:rPr>
          <w:rFonts w:ascii="Times New Roman" w:hAnsi="Times New Roman" w:cs="Times New Roman"/>
          <w:b/>
          <w:bCs/>
        </w:rPr>
        <w:t>P</w:t>
      </w:r>
      <w:r w:rsidRPr="005E48D1">
        <w:rPr>
          <w:rFonts w:ascii="Times New Roman" w:hAnsi="Times New Roman" w:cs="Times New Roman"/>
          <w:b/>
          <w:bCs/>
        </w:rPr>
        <w:t xml:space="preserve">ersonal </w:t>
      </w:r>
      <w:r w:rsidR="00D27CFB" w:rsidRPr="005E48D1">
        <w:rPr>
          <w:rFonts w:ascii="Times New Roman" w:hAnsi="Times New Roman" w:cs="Times New Roman"/>
          <w:b/>
          <w:bCs/>
        </w:rPr>
        <w:t>P</w:t>
      </w:r>
      <w:r w:rsidRPr="005E48D1">
        <w:rPr>
          <w:rFonts w:ascii="Times New Roman" w:hAnsi="Times New Roman" w:cs="Times New Roman"/>
          <w:b/>
          <w:bCs/>
        </w:rPr>
        <w:t>ronouns</w:t>
      </w:r>
    </w:p>
    <w:p w14:paraId="48472748"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Research has shown that the extensive use of the first or second person, especially in thematic position, is typical of personal narratives and speech, rather than of formal essay writing (e.g. Brown &amp; Yule, 1983).</w:t>
      </w:r>
    </w:p>
    <w:p w14:paraId="6CBAD30A"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One of the elements which </w:t>
      </w:r>
      <w:proofErr w:type="gramStart"/>
      <w:r w:rsidRPr="005E48D1">
        <w:rPr>
          <w:rFonts w:ascii="Times New Roman" w:hAnsi="Times New Roman" w:cs="Times New Roman"/>
        </w:rPr>
        <w:t>has</w:t>
      </w:r>
      <w:proofErr w:type="gramEnd"/>
      <w:r w:rsidRPr="005E48D1">
        <w:rPr>
          <w:rFonts w:ascii="Times New Roman" w:hAnsi="Times New Roman" w:cs="Times New Roman"/>
        </w:rPr>
        <w:t xml:space="preserve"> been put in Theme position most in this study is the personal pronoun, especially first person singular and plural. As mentioned earlier, in conversation, personal pronouns are one of those elements which are </w:t>
      </w:r>
      <w:proofErr w:type="spellStart"/>
      <w:r w:rsidRPr="005E48D1">
        <w:rPr>
          <w:rFonts w:ascii="Times New Roman" w:hAnsi="Times New Roman" w:cs="Times New Roman"/>
        </w:rPr>
        <w:t>thematized</w:t>
      </w:r>
      <w:proofErr w:type="spellEnd"/>
      <w:r w:rsidRPr="005E48D1">
        <w:rPr>
          <w:rFonts w:ascii="Times New Roman" w:hAnsi="Times New Roman" w:cs="Times New Roman"/>
        </w:rPr>
        <w:t xml:space="preserve"> frequently. The following extract is part of the essay of a student on </w:t>
      </w:r>
      <w:proofErr w:type="gramStart"/>
      <w:r w:rsidRPr="005E48D1">
        <w:rPr>
          <w:rFonts w:ascii="Times New Roman" w:hAnsi="Times New Roman" w:cs="Times New Roman"/>
          <w:i/>
          <w:iCs/>
        </w:rPr>
        <w:t>The</w:t>
      </w:r>
      <w:proofErr w:type="gramEnd"/>
      <w:r w:rsidRPr="005E48D1">
        <w:rPr>
          <w:rFonts w:ascii="Times New Roman" w:hAnsi="Times New Roman" w:cs="Times New Roman"/>
          <w:i/>
          <w:iCs/>
        </w:rPr>
        <w:t xml:space="preserve"> importance of knowing another language:</w:t>
      </w:r>
    </w:p>
    <w:p w14:paraId="563F1753"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For example, when </w:t>
      </w:r>
      <w:r w:rsidRPr="005E48D1">
        <w:rPr>
          <w:rFonts w:ascii="Times New Roman" w:hAnsi="Times New Roman" w:cs="Times New Roman"/>
          <w:u w:val="single"/>
        </w:rPr>
        <w:t>I</w:t>
      </w:r>
      <w:r w:rsidRPr="005E48D1">
        <w:rPr>
          <w:rFonts w:ascii="Times New Roman" w:hAnsi="Times New Roman" w:cs="Times New Roman"/>
        </w:rPr>
        <w:t xml:space="preserve"> // listen [to] music,</w:t>
      </w:r>
    </w:p>
    <w:p w14:paraId="4D6EAC2F" w14:textId="77777777" w:rsidR="000B68AE" w:rsidRPr="005E48D1" w:rsidRDefault="000B68AE" w:rsidP="00EF16CD">
      <w:pPr>
        <w:shd w:val="clear" w:color="auto" w:fill="FFFFFF" w:themeFill="background1"/>
        <w:rPr>
          <w:rFonts w:ascii="Times New Roman" w:hAnsi="Times New Roman" w:cs="Times New Roman"/>
        </w:rPr>
      </w:pPr>
      <w:proofErr w:type="gramStart"/>
      <w:r w:rsidRPr="005E48D1">
        <w:rPr>
          <w:rFonts w:ascii="Times New Roman" w:hAnsi="Times New Roman" w:cs="Times New Roman"/>
        </w:rPr>
        <w:t>and</w:t>
      </w:r>
      <w:proofErr w:type="gramEnd"/>
      <w:r w:rsidRPr="005E48D1">
        <w:rPr>
          <w:rFonts w:ascii="Times New Roman" w:hAnsi="Times New Roman" w:cs="Times New Roman"/>
        </w:rPr>
        <w:t xml:space="preserve"> </w:t>
      </w:r>
      <w:r w:rsidRPr="005E48D1">
        <w:rPr>
          <w:rFonts w:ascii="Times New Roman" w:hAnsi="Times New Roman" w:cs="Times New Roman"/>
          <w:u w:val="single"/>
        </w:rPr>
        <w:t>I</w:t>
      </w:r>
      <w:r w:rsidRPr="005E48D1">
        <w:rPr>
          <w:rFonts w:ascii="Times New Roman" w:hAnsi="Times New Roman" w:cs="Times New Roman"/>
        </w:rPr>
        <w:t xml:space="preserve"> // know some words</w:t>
      </w:r>
    </w:p>
    <w:p w14:paraId="29D06988"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u w:val="single"/>
        </w:rPr>
        <w:t>I</w:t>
      </w:r>
      <w:r w:rsidRPr="005E48D1">
        <w:rPr>
          <w:rFonts w:ascii="Times New Roman" w:hAnsi="Times New Roman" w:cs="Times New Roman"/>
        </w:rPr>
        <w:t xml:space="preserve"> // can understand the feeling of song, and singer,</w:t>
      </w:r>
    </w:p>
    <w:p w14:paraId="3B6D53CF" w14:textId="77777777" w:rsidR="000B68AE" w:rsidRPr="005E48D1" w:rsidRDefault="000B68AE" w:rsidP="00EF16CD">
      <w:pPr>
        <w:shd w:val="clear" w:color="auto" w:fill="FFFFFF" w:themeFill="background1"/>
        <w:rPr>
          <w:rFonts w:ascii="Times New Roman" w:hAnsi="Times New Roman" w:cs="Times New Roman"/>
        </w:rPr>
      </w:pPr>
      <w:proofErr w:type="gramStart"/>
      <w:r w:rsidRPr="005E48D1">
        <w:rPr>
          <w:rFonts w:ascii="Times New Roman" w:hAnsi="Times New Roman" w:cs="Times New Roman"/>
        </w:rPr>
        <w:t>and</w:t>
      </w:r>
      <w:proofErr w:type="gramEnd"/>
      <w:r w:rsidRPr="005E48D1">
        <w:rPr>
          <w:rFonts w:ascii="Times New Roman" w:hAnsi="Times New Roman" w:cs="Times New Roman"/>
        </w:rPr>
        <w:t xml:space="preserve"> </w:t>
      </w:r>
      <w:r w:rsidRPr="005E48D1">
        <w:rPr>
          <w:rFonts w:ascii="Times New Roman" w:hAnsi="Times New Roman" w:cs="Times New Roman"/>
          <w:u w:val="single"/>
        </w:rPr>
        <w:t>I</w:t>
      </w:r>
      <w:r w:rsidRPr="005E48D1">
        <w:rPr>
          <w:rFonts w:ascii="Times New Roman" w:hAnsi="Times New Roman" w:cs="Times New Roman"/>
        </w:rPr>
        <w:t xml:space="preserve"> // can feel what [the] singer does tell about.      </w:t>
      </w:r>
    </w:p>
    <w:p w14:paraId="6C34F806"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471BF77D"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Besides this over-use of personal pronouns, some researches like Alonso &amp; Belmonte (1998), have reported the over-use of 'there' in Theme position, in a constant pattern. But 'there' was not found to be over-used in this study.</w:t>
      </w:r>
    </w:p>
    <w:p w14:paraId="16F25340"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697073BF" w14:textId="77777777" w:rsidR="000B68AE" w:rsidRPr="005E48D1" w:rsidRDefault="000B68AE" w:rsidP="00EF16CD">
      <w:pPr>
        <w:shd w:val="clear" w:color="auto" w:fill="FFFFFF" w:themeFill="background1"/>
        <w:jc w:val="center"/>
        <w:rPr>
          <w:rFonts w:ascii="Times New Roman" w:hAnsi="Times New Roman" w:cs="Times New Roman"/>
          <w:b/>
          <w:bCs/>
        </w:rPr>
      </w:pPr>
      <w:r w:rsidRPr="005E48D1">
        <w:rPr>
          <w:rFonts w:ascii="Times New Roman" w:hAnsi="Times New Roman" w:cs="Times New Roman"/>
          <w:b/>
          <w:bCs/>
        </w:rPr>
        <w:t>Conclusion</w:t>
      </w:r>
    </w:p>
    <w:p w14:paraId="1A155AC1" w14:textId="77777777" w:rsidR="000B68AE" w:rsidRPr="005E48D1" w:rsidRDefault="000B68AE" w:rsidP="00EF16CD">
      <w:pPr>
        <w:shd w:val="clear" w:color="auto" w:fill="FFFFFF" w:themeFill="background1"/>
        <w:rPr>
          <w:rFonts w:ascii="Times New Roman" w:hAnsi="Times New Roman" w:cs="Times New Roman"/>
        </w:rPr>
      </w:pPr>
      <w:commentRangeStart w:id="45"/>
      <w:r w:rsidRPr="005E48D1">
        <w:rPr>
          <w:rFonts w:ascii="Times New Roman" w:hAnsi="Times New Roman" w:cs="Times New Roman"/>
        </w:rPr>
        <w:t xml:space="preserve">     Studies in this domain of functional grammar show that teachers need to look beyond the traditional grammar of the clause in teaching writing. Some researchers have shown that Theme </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patterning can be effectively applied in classrooms to diagnosis students' weaknesses.</w:t>
      </w:r>
    </w:p>
    <w:p w14:paraId="404754F6"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An awareness of the types of thematic progression as expounded by Danes may help the </w:t>
      </w:r>
      <w:commentRangeEnd w:id="45"/>
      <w:r w:rsidR="00EB21DF">
        <w:rPr>
          <w:rStyle w:val="CommentReference"/>
        </w:rPr>
        <w:commentReference w:id="45"/>
      </w:r>
      <w:r w:rsidRPr="005E48D1">
        <w:rPr>
          <w:rFonts w:ascii="Times New Roman" w:hAnsi="Times New Roman" w:cs="Times New Roman"/>
        </w:rPr>
        <w:t>learners in academic writing. As mentioned earlier, the way of making use of thematic patterns is genre-specific. This implies that in teaching writing, educators should consider the purpose of learners in learning to write. The analysis of the essays showed that, for the most part, students have no idea how to put which they are to write about within each clause. As the brand new Themes depict, the new ideas have been usually foregrounded in initial part of the clause, and also some fixed elements repeatedly appear in initial position. From the point of formal grammar, the clauses are usually well-formed when taken separately.</w:t>
      </w:r>
    </w:p>
    <w:p w14:paraId="0B9339B6"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2A19B484" w14:textId="77777777" w:rsidR="000B68AE" w:rsidRPr="005E48D1" w:rsidRDefault="005D35A8" w:rsidP="00EF16CD">
      <w:pPr>
        <w:shd w:val="clear" w:color="auto" w:fill="FFFFFF" w:themeFill="background1"/>
        <w:jc w:val="center"/>
        <w:rPr>
          <w:rFonts w:ascii="Times New Roman" w:hAnsi="Times New Roman" w:cs="Times New Roman"/>
          <w:b/>
          <w:bCs/>
        </w:rPr>
      </w:pPr>
      <w:r>
        <w:rPr>
          <w:rFonts w:ascii="Times New Roman" w:hAnsi="Times New Roman" w:cs="Times New Roman"/>
          <w:b/>
          <w:bCs/>
        </w:rPr>
        <w:t>Implications</w:t>
      </w:r>
      <w:r w:rsidR="000B68AE" w:rsidRPr="005E48D1">
        <w:rPr>
          <w:rFonts w:ascii="Times New Roman" w:hAnsi="Times New Roman" w:cs="Times New Roman"/>
          <w:b/>
          <w:bCs/>
        </w:rPr>
        <w:t xml:space="preserve"> for </w:t>
      </w:r>
      <w:r w:rsidR="00D27CFB" w:rsidRPr="005E48D1">
        <w:rPr>
          <w:rFonts w:ascii="Times New Roman" w:hAnsi="Times New Roman" w:cs="Times New Roman"/>
          <w:b/>
          <w:bCs/>
        </w:rPr>
        <w:t>F</w:t>
      </w:r>
      <w:r w:rsidR="000B68AE" w:rsidRPr="005E48D1">
        <w:rPr>
          <w:rFonts w:ascii="Times New Roman" w:hAnsi="Times New Roman" w:cs="Times New Roman"/>
          <w:b/>
          <w:bCs/>
        </w:rPr>
        <w:t xml:space="preserve">urther </w:t>
      </w:r>
      <w:r w:rsidR="00D27CFB" w:rsidRPr="005E48D1">
        <w:rPr>
          <w:rFonts w:ascii="Times New Roman" w:hAnsi="Times New Roman" w:cs="Times New Roman"/>
          <w:b/>
          <w:bCs/>
        </w:rPr>
        <w:t>R</w:t>
      </w:r>
      <w:r w:rsidR="000B68AE" w:rsidRPr="005E48D1">
        <w:rPr>
          <w:rFonts w:ascii="Times New Roman" w:hAnsi="Times New Roman" w:cs="Times New Roman"/>
          <w:b/>
          <w:bCs/>
        </w:rPr>
        <w:t>esearch</w:t>
      </w:r>
    </w:p>
    <w:p w14:paraId="372EE4AD" w14:textId="77777777" w:rsidR="000B68AE" w:rsidRPr="005E48D1" w:rsidRDefault="000B68AE" w:rsidP="00EF16CD">
      <w:pPr>
        <w:shd w:val="clear" w:color="auto" w:fill="FFFFFF" w:themeFill="background1"/>
        <w:rPr>
          <w:rFonts w:ascii="Times New Roman" w:hAnsi="Times New Roman" w:cs="Times New Roman"/>
        </w:rPr>
      </w:pPr>
      <w:commentRangeStart w:id="46"/>
      <w:r w:rsidRPr="005E48D1">
        <w:rPr>
          <w:rFonts w:ascii="Times New Roman" w:hAnsi="Times New Roman" w:cs="Times New Roman"/>
        </w:rPr>
        <w:t xml:space="preserve">Results of this research suggest a number of areas for additional research. To minimize unintentional variation, </w:t>
      </w:r>
      <w:commentRangeStart w:id="47"/>
      <w:r w:rsidRPr="005E48D1">
        <w:rPr>
          <w:rFonts w:ascii="Times New Roman" w:hAnsi="Times New Roman" w:cs="Times New Roman"/>
        </w:rPr>
        <w:t>I</w:t>
      </w:r>
      <w:commentRangeEnd w:id="47"/>
      <w:r w:rsidR="00266BE1">
        <w:rPr>
          <w:rStyle w:val="CommentReference"/>
        </w:rPr>
        <w:commentReference w:id="47"/>
      </w:r>
      <w:r w:rsidRPr="005E48D1">
        <w:rPr>
          <w:rFonts w:ascii="Times New Roman" w:hAnsi="Times New Roman" w:cs="Times New Roman"/>
        </w:rPr>
        <w:t xml:space="preserve"> selected the essays solely from female learners, so a similar study with male participants could provide informative results and possibly suggest a gendered difference among writing structure among Iranian EFL students. </w:t>
      </w:r>
    </w:p>
    <w:p w14:paraId="1D07879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Still, another point for further research could be finding about the </w:t>
      </w:r>
      <w:r w:rsidRPr="005E48D1">
        <w:rPr>
          <w:rFonts w:ascii="Times New Roman" w:hAnsi="Times New Roman" w:cs="Times New Roman"/>
          <w:i/>
          <w:iCs/>
        </w:rPr>
        <w:t>cau</w:t>
      </w:r>
      <w:commentRangeEnd w:id="46"/>
      <w:r w:rsidR="00EB21DF">
        <w:rPr>
          <w:rStyle w:val="CommentReference"/>
        </w:rPr>
        <w:commentReference w:id="46"/>
      </w:r>
      <w:r w:rsidRPr="005E48D1">
        <w:rPr>
          <w:rFonts w:ascii="Times New Roman" w:hAnsi="Times New Roman" w:cs="Times New Roman"/>
          <w:i/>
          <w:iCs/>
        </w:rPr>
        <w:t>se</w:t>
      </w:r>
      <w:r w:rsidRPr="005E48D1">
        <w:rPr>
          <w:rFonts w:ascii="Times New Roman" w:hAnsi="Times New Roman" w:cs="Times New Roman"/>
        </w:rPr>
        <w:t xml:space="preserve"> of this correlation between the proficiency level of the learners and their use of lexical cohesive devices and managing topic structure. This descriptive study dealt with the existence and correlation of such constructs like the method of development and lexical cohesion and </w:t>
      </w:r>
      <w:proofErr w:type="spellStart"/>
      <w:r w:rsidRPr="005E48D1">
        <w:rPr>
          <w:rFonts w:ascii="Times New Roman" w:hAnsi="Times New Roman" w:cs="Times New Roman"/>
        </w:rPr>
        <w:t>Hallidayan</w:t>
      </w:r>
      <w:proofErr w:type="spellEnd"/>
      <w:r w:rsidRPr="005E48D1">
        <w:rPr>
          <w:rFonts w:ascii="Times New Roman" w:hAnsi="Times New Roman" w:cs="Times New Roman"/>
        </w:rPr>
        <w:t xml:space="preserve"> </w:t>
      </w:r>
      <w:proofErr w:type="spellStart"/>
      <w:r w:rsidRPr="005E48D1">
        <w:rPr>
          <w:rFonts w:ascii="Times New Roman" w:hAnsi="Times New Roman" w:cs="Times New Roman"/>
        </w:rPr>
        <w:t>metafunctions</w:t>
      </w:r>
      <w:proofErr w:type="spellEnd"/>
      <w:r w:rsidRPr="005E48D1">
        <w:rPr>
          <w:rFonts w:ascii="Times New Roman" w:hAnsi="Times New Roman" w:cs="Times New Roman"/>
        </w:rPr>
        <w:t>.</w:t>
      </w:r>
    </w:p>
    <w:p w14:paraId="44E92496"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3F2D76F1"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4E38DD55" w14:textId="77777777" w:rsidR="000B68AE"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768FE14A" w14:textId="77777777" w:rsidR="00987A39" w:rsidRDefault="00987A39" w:rsidP="00EF16CD">
      <w:pPr>
        <w:shd w:val="clear" w:color="auto" w:fill="FFFFFF" w:themeFill="background1"/>
        <w:rPr>
          <w:rFonts w:ascii="Times New Roman" w:hAnsi="Times New Roman" w:cs="Times New Roman"/>
        </w:rPr>
      </w:pPr>
    </w:p>
    <w:p w14:paraId="08C2C4CE" w14:textId="77777777" w:rsidR="00987A39" w:rsidRDefault="00987A39" w:rsidP="00EF16CD">
      <w:pPr>
        <w:shd w:val="clear" w:color="auto" w:fill="FFFFFF" w:themeFill="background1"/>
        <w:rPr>
          <w:rFonts w:ascii="Times New Roman" w:hAnsi="Times New Roman" w:cs="Times New Roman"/>
        </w:rPr>
      </w:pPr>
    </w:p>
    <w:p w14:paraId="3304BC1F" w14:textId="77777777" w:rsidR="00987A39" w:rsidRDefault="00987A39" w:rsidP="00EF16CD">
      <w:pPr>
        <w:shd w:val="clear" w:color="auto" w:fill="FFFFFF" w:themeFill="background1"/>
        <w:rPr>
          <w:rFonts w:ascii="Times New Roman" w:hAnsi="Times New Roman" w:cs="Times New Roman"/>
        </w:rPr>
      </w:pPr>
    </w:p>
    <w:p w14:paraId="57B1CE52" w14:textId="77777777" w:rsidR="00987A39" w:rsidRDefault="00987A39" w:rsidP="00EF16CD">
      <w:pPr>
        <w:shd w:val="clear" w:color="auto" w:fill="FFFFFF" w:themeFill="background1"/>
        <w:rPr>
          <w:rFonts w:ascii="Times New Roman" w:hAnsi="Times New Roman" w:cs="Times New Roman"/>
        </w:rPr>
      </w:pPr>
    </w:p>
    <w:p w14:paraId="5B45108E" w14:textId="77777777" w:rsidR="00987A39" w:rsidRDefault="00987A39" w:rsidP="00EF16CD">
      <w:pPr>
        <w:shd w:val="clear" w:color="auto" w:fill="FFFFFF" w:themeFill="background1"/>
        <w:rPr>
          <w:rFonts w:ascii="Times New Roman" w:hAnsi="Times New Roman" w:cs="Times New Roman"/>
        </w:rPr>
      </w:pPr>
    </w:p>
    <w:p w14:paraId="0398FF97" w14:textId="77777777" w:rsidR="00987A39" w:rsidRDefault="00987A39" w:rsidP="00EF16CD">
      <w:pPr>
        <w:shd w:val="clear" w:color="auto" w:fill="FFFFFF" w:themeFill="background1"/>
        <w:rPr>
          <w:rFonts w:ascii="Times New Roman" w:hAnsi="Times New Roman" w:cs="Times New Roman"/>
        </w:rPr>
      </w:pPr>
    </w:p>
    <w:p w14:paraId="1F91FBD4" w14:textId="77777777" w:rsidR="00987A39" w:rsidRDefault="00987A39" w:rsidP="00EF16CD">
      <w:pPr>
        <w:shd w:val="clear" w:color="auto" w:fill="FFFFFF" w:themeFill="background1"/>
        <w:rPr>
          <w:rFonts w:ascii="Times New Roman" w:hAnsi="Times New Roman" w:cs="Times New Roman"/>
        </w:rPr>
      </w:pPr>
    </w:p>
    <w:p w14:paraId="3E76C1CB" w14:textId="77777777" w:rsidR="00412EA2" w:rsidRDefault="00412EA2" w:rsidP="00EF16CD">
      <w:pPr>
        <w:shd w:val="clear" w:color="auto" w:fill="FFFFFF" w:themeFill="background1"/>
        <w:rPr>
          <w:rFonts w:ascii="Times New Roman" w:hAnsi="Times New Roman" w:cs="Times New Roman"/>
        </w:rPr>
      </w:pPr>
    </w:p>
    <w:p w14:paraId="6CF5510D" w14:textId="77777777" w:rsidR="00412EA2" w:rsidRDefault="00412EA2" w:rsidP="00EF16CD">
      <w:pPr>
        <w:shd w:val="clear" w:color="auto" w:fill="FFFFFF" w:themeFill="background1"/>
        <w:rPr>
          <w:rFonts w:ascii="Times New Roman" w:hAnsi="Times New Roman" w:cs="Times New Roman"/>
        </w:rPr>
      </w:pPr>
    </w:p>
    <w:p w14:paraId="1A33446E" w14:textId="77777777" w:rsidR="00412EA2" w:rsidRDefault="00412EA2" w:rsidP="00EF16CD">
      <w:pPr>
        <w:shd w:val="clear" w:color="auto" w:fill="FFFFFF" w:themeFill="background1"/>
        <w:rPr>
          <w:rFonts w:ascii="Times New Roman" w:hAnsi="Times New Roman" w:cs="Times New Roman"/>
        </w:rPr>
      </w:pPr>
    </w:p>
    <w:p w14:paraId="3BD4E83C" w14:textId="77777777" w:rsidR="00412EA2" w:rsidRDefault="00412EA2" w:rsidP="00EF16CD">
      <w:pPr>
        <w:shd w:val="clear" w:color="auto" w:fill="FFFFFF" w:themeFill="background1"/>
        <w:rPr>
          <w:rFonts w:ascii="Times New Roman" w:hAnsi="Times New Roman" w:cs="Times New Roman"/>
        </w:rPr>
      </w:pPr>
    </w:p>
    <w:p w14:paraId="71DE0914" w14:textId="77777777" w:rsidR="00412EA2" w:rsidRPr="005E48D1" w:rsidRDefault="00412EA2" w:rsidP="00EF16CD">
      <w:pPr>
        <w:shd w:val="clear" w:color="auto" w:fill="FFFFFF" w:themeFill="background1"/>
        <w:rPr>
          <w:rFonts w:ascii="Times New Roman" w:hAnsi="Times New Roman" w:cs="Times New Roman"/>
        </w:rPr>
      </w:pPr>
    </w:p>
    <w:p w14:paraId="6E0F48D0" w14:textId="77777777" w:rsidR="000B68AE" w:rsidRPr="00412EA2" w:rsidRDefault="000B68AE" w:rsidP="00EF16CD">
      <w:pPr>
        <w:shd w:val="clear" w:color="auto" w:fill="FFFFFF" w:themeFill="background1"/>
        <w:jc w:val="center"/>
        <w:rPr>
          <w:rFonts w:ascii="Times New Roman" w:hAnsi="Times New Roman" w:cs="Times New Roman"/>
          <w:b/>
          <w:bCs/>
        </w:rPr>
      </w:pPr>
      <w:commentRangeStart w:id="48"/>
      <w:r w:rsidRPr="00412EA2">
        <w:rPr>
          <w:rFonts w:ascii="Times New Roman" w:hAnsi="Times New Roman" w:cs="Times New Roman"/>
          <w:b/>
          <w:bCs/>
        </w:rPr>
        <w:t>References</w:t>
      </w:r>
      <w:commentRangeEnd w:id="48"/>
      <w:r w:rsidR="00830E2E">
        <w:rPr>
          <w:rStyle w:val="CommentReference"/>
        </w:rPr>
        <w:commentReference w:id="48"/>
      </w:r>
    </w:p>
    <w:p w14:paraId="5B6939D7" w14:textId="77777777" w:rsidR="000B68AE" w:rsidRPr="005E48D1" w:rsidRDefault="000B68AE" w:rsidP="00EF16CD">
      <w:pPr>
        <w:shd w:val="clear" w:color="auto" w:fill="FFFFFF" w:themeFill="background1"/>
        <w:ind w:left="720" w:hanging="720"/>
        <w:rPr>
          <w:rFonts w:ascii="Times New Roman" w:hAnsi="Times New Roman" w:cs="Times New Roman"/>
        </w:rPr>
      </w:pPr>
      <w:r w:rsidRPr="005E48D1">
        <w:rPr>
          <w:rFonts w:ascii="Times New Roman" w:hAnsi="Times New Roman" w:cs="Times New Roman"/>
        </w:rPr>
        <w:t>Alonso, I., &amp; McCabe, A. (1998). Theme-</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patterns in L2 writing. Retrieved from </w:t>
      </w:r>
      <w:r w:rsidR="00987A39">
        <w:rPr>
          <w:rFonts w:ascii="Times New Roman" w:hAnsi="Times New Roman" w:cs="Times New Roman"/>
        </w:rPr>
        <w:t xml:space="preserve">    </w:t>
      </w:r>
      <w:r w:rsidR="00DB1E36">
        <w:fldChar w:fldCharType="begin"/>
      </w:r>
      <w:r w:rsidR="00DB1E36">
        <w:instrText xml:space="preserve"> HYPERLINK "http://www.ucm.es/BUCM/revistas/edu/11300531/articulos/DIDA9898110013A.PDF" \t "_blank" </w:instrText>
      </w:r>
      <w:r w:rsidR="00DB1E36">
        <w:fldChar w:fldCharType="separate"/>
      </w:r>
      <w:r w:rsidRPr="005E48D1">
        <w:rPr>
          <w:rFonts w:ascii="Times New Roman" w:hAnsi="Times New Roman" w:cs="Times New Roman"/>
          <w:color w:val="0000FF"/>
          <w:u w:val="single"/>
        </w:rPr>
        <w:t>http://www.ucm.es/BUCM/revistas/edu/11300531/articulos/DIDA9898110013A.PDF</w:t>
      </w:r>
      <w:r w:rsidR="00DB1E36">
        <w:rPr>
          <w:rFonts w:ascii="Times New Roman" w:hAnsi="Times New Roman" w:cs="Times New Roman"/>
          <w:color w:val="0000FF"/>
          <w:u w:val="single"/>
        </w:rPr>
        <w:fldChar w:fldCharType="end"/>
      </w:r>
    </w:p>
    <w:p w14:paraId="6EDCC4B2" w14:textId="77777777" w:rsidR="000B68AE" w:rsidRPr="005E48D1" w:rsidRDefault="000B68AE" w:rsidP="00EF16CD">
      <w:pPr>
        <w:shd w:val="clear" w:color="auto" w:fill="FFFFFF" w:themeFill="background1"/>
        <w:ind w:left="720" w:hanging="720"/>
        <w:rPr>
          <w:rFonts w:ascii="Times New Roman" w:hAnsi="Times New Roman" w:cs="Times New Roman"/>
        </w:rPr>
      </w:pPr>
      <w:proofErr w:type="spellStart"/>
      <w:r w:rsidRPr="005E48D1">
        <w:rPr>
          <w:rFonts w:ascii="Times New Roman" w:hAnsi="Times New Roman" w:cs="Times New Roman"/>
        </w:rPr>
        <w:t>Borsinger</w:t>
      </w:r>
      <w:proofErr w:type="spellEnd"/>
      <w:r w:rsidRPr="005E48D1">
        <w:rPr>
          <w:rFonts w:ascii="Times New Roman" w:hAnsi="Times New Roman" w:cs="Times New Roman"/>
        </w:rPr>
        <w:t xml:space="preserve">, A. M. (2003). </w:t>
      </w:r>
      <w:proofErr w:type="gramStart"/>
      <w:r w:rsidRPr="005E48D1">
        <w:rPr>
          <w:rFonts w:ascii="Times New Roman" w:hAnsi="Times New Roman" w:cs="Times New Roman"/>
        </w:rPr>
        <w:t>A comparison of thematic options in novice and expert research writing.</w:t>
      </w:r>
      <w:proofErr w:type="gramEnd"/>
      <w:r w:rsidRPr="005E48D1">
        <w:rPr>
          <w:rFonts w:ascii="Times New Roman" w:hAnsi="Times New Roman" w:cs="Times New Roman"/>
        </w:rPr>
        <w:t xml:space="preserve"> </w:t>
      </w:r>
      <w:proofErr w:type="spellStart"/>
      <w:r w:rsidRPr="005E48D1">
        <w:rPr>
          <w:rFonts w:ascii="Times New Roman" w:hAnsi="Times New Roman" w:cs="Times New Roman"/>
          <w:i/>
          <w:iCs/>
        </w:rPr>
        <w:t>Estudios</w:t>
      </w:r>
      <w:proofErr w:type="spellEnd"/>
      <w:r w:rsidRPr="005E48D1">
        <w:rPr>
          <w:rFonts w:ascii="Times New Roman" w:hAnsi="Times New Roman" w:cs="Times New Roman"/>
          <w:i/>
          <w:iCs/>
        </w:rPr>
        <w:t xml:space="preserve"> de </w:t>
      </w:r>
      <w:proofErr w:type="spellStart"/>
      <w:r w:rsidRPr="005E48D1">
        <w:rPr>
          <w:rFonts w:ascii="Times New Roman" w:hAnsi="Times New Roman" w:cs="Times New Roman"/>
          <w:i/>
          <w:iCs/>
        </w:rPr>
        <w:t>Linguistica</w:t>
      </w:r>
      <w:proofErr w:type="spellEnd"/>
      <w:r w:rsidRPr="005E48D1">
        <w:rPr>
          <w:rFonts w:ascii="Times New Roman" w:hAnsi="Times New Roman" w:cs="Times New Roman"/>
          <w:i/>
          <w:iCs/>
        </w:rPr>
        <w:t xml:space="preserve"> </w:t>
      </w:r>
      <w:proofErr w:type="spellStart"/>
      <w:r w:rsidRPr="005E48D1">
        <w:rPr>
          <w:rFonts w:ascii="Times New Roman" w:hAnsi="Times New Roman" w:cs="Times New Roman"/>
          <w:i/>
          <w:iCs/>
        </w:rPr>
        <w:t>Aplicada</w:t>
      </w:r>
      <w:proofErr w:type="spellEnd"/>
      <w:r w:rsidRPr="005E48D1">
        <w:rPr>
          <w:rFonts w:ascii="Times New Roman" w:hAnsi="Times New Roman" w:cs="Times New Roman"/>
          <w:i/>
          <w:iCs/>
        </w:rPr>
        <w:t>, 21</w:t>
      </w:r>
      <w:r w:rsidRPr="005E48D1">
        <w:rPr>
          <w:rFonts w:ascii="Times New Roman" w:hAnsi="Times New Roman" w:cs="Times New Roman"/>
        </w:rPr>
        <w:t>(37</w:t>
      </w:r>
      <w:r w:rsidRPr="005E48D1">
        <w:rPr>
          <w:rFonts w:ascii="Times New Roman" w:hAnsi="Times New Roman" w:cs="Times New Roman"/>
          <w:i/>
          <w:iCs/>
        </w:rPr>
        <w:t>)</w:t>
      </w:r>
      <w:r w:rsidRPr="005E48D1">
        <w:rPr>
          <w:rFonts w:ascii="Times New Roman" w:hAnsi="Times New Roman" w:cs="Times New Roman"/>
        </w:rPr>
        <w:t xml:space="preserve">. Retrieved from </w:t>
      </w:r>
      <w:r w:rsidR="00DB1E36">
        <w:fldChar w:fldCharType="begin"/>
      </w:r>
      <w:r w:rsidR="00DB1E36">
        <w:instrText xml:space="preserve"> HYPERLINK "http://redalyc.uaemex.mx" \t "_blank" </w:instrText>
      </w:r>
      <w:r w:rsidR="00DB1E36">
        <w:fldChar w:fldCharType="separate"/>
      </w:r>
      <w:r w:rsidRPr="005E48D1">
        <w:rPr>
          <w:rFonts w:ascii="Times New Roman" w:hAnsi="Times New Roman" w:cs="Times New Roman"/>
          <w:color w:val="0000FF"/>
          <w:u w:val="single"/>
        </w:rPr>
        <w:t>http://redalyc.uaemex.mx</w:t>
      </w:r>
      <w:r w:rsidR="00DB1E36">
        <w:rPr>
          <w:rFonts w:ascii="Times New Roman" w:hAnsi="Times New Roman" w:cs="Times New Roman"/>
          <w:color w:val="0000FF"/>
          <w:u w:val="single"/>
        </w:rPr>
        <w:fldChar w:fldCharType="end"/>
      </w:r>
    </w:p>
    <w:p w14:paraId="2672C778" w14:textId="77777777" w:rsidR="000B68AE"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Brown, G., &amp; Yule, G. (1983). </w:t>
      </w:r>
      <w:r w:rsidRPr="005E48D1">
        <w:rPr>
          <w:rFonts w:ascii="Times New Roman" w:hAnsi="Times New Roman" w:cs="Times New Roman"/>
          <w:i/>
          <w:iCs/>
        </w:rPr>
        <w:t>Discourse analysis</w:t>
      </w:r>
      <w:r w:rsidRPr="005E48D1">
        <w:rPr>
          <w:rFonts w:ascii="Times New Roman" w:hAnsi="Times New Roman" w:cs="Times New Roman"/>
        </w:rPr>
        <w:t>. New York: Cambridge University Press.</w:t>
      </w:r>
    </w:p>
    <w:p w14:paraId="1C5B022A" w14:textId="77777777" w:rsidR="002300E6" w:rsidRPr="005E48D1" w:rsidRDefault="002300E6" w:rsidP="002300E6">
      <w:pPr>
        <w:shd w:val="clear" w:color="auto" w:fill="FFFFFF" w:themeFill="background1"/>
        <w:ind w:left="720" w:hanging="720"/>
        <w:rPr>
          <w:rFonts w:ascii="Times New Roman" w:hAnsi="Times New Roman" w:cs="Times New Roman"/>
        </w:rPr>
      </w:pPr>
      <w:r w:rsidRPr="002300E6">
        <w:rPr>
          <w:rFonts w:ascii="Times New Roman" w:hAnsi="Times New Roman" w:cs="Times New Roman"/>
        </w:rPr>
        <w:t xml:space="preserve">Carter, R., Goddard, A., </w:t>
      </w:r>
      <w:proofErr w:type="spellStart"/>
      <w:r w:rsidRPr="002300E6">
        <w:rPr>
          <w:rFonts w:ascii="Times New Roman" w:hAnsi="Times New Roman" w:cs="Times New Roman"/>
        </w:rPr>
        <w:t>Reah</w:t>
      </w:r>
      <w:proofErr w:type="spellEnd"/>
      <w:r w:rsidRPr="002300E6">
        <w:rPr>
          <w:rFonts w:ascii="Times New Roman" w:hAnsi="Times New Roman" w:cs="Times New Roman"/>
        </w:rPr>
        <w:t xml:space="preserve">, D., Sanger, K., &amp; Bowring, M. (1997). </w:t>
      </w:r>
      <w:r w:rsidRPr="002300E6">
        <w:rPr>
          <w:rFonts w:ascii="Times New Roman" w:hAnsi="Times New Roman" w:cs="Times New Roman"/>
          <w:i/>
          <w:iCs/>
        </w:rPr>
        <w:t>Working with texts: a core book for language analysis</w:t>
      </w:r>
      <w:r w:rsidRPr="002300E6">
        <w:rPr>
          <w:rFonts w:ascii="Times New Roman" w:hAnsi="Times New Roman" w:cs="Times New Roman"/>
        </w:rPr>
        <w:t>. London: Routledge.</w:t>
      </w:r>
    </w:p>
    <w:p w14:paraId="6A6EC83E" w14:textId="77777777" w:rsidR="000B68AE" w:rsidRPr="005E48D1" w:rsidRDefault="000B68AE" w:rsidP="00EF16CD">
      <w:pPr>
        <w:shd w:val="clear" w:color="auto" w:fill="FFFFFF" w:themeFill="background1"/>
        <w:ind w:left="720" w:hanging="720"/>
        <w:rPr>
          <w:rFonts w:ascii="Times New Roman" w:hAnsi="Times New Roman" w:cs="Times New Roman"/>
        </w:rPr>
      </w:pPr>
      <w:proofErr w:type="gramStart"/>
      <w:r w:rsidRPr="005E48D1">
        <w:rPr>
          <w:rFonts w:ascii="Times New Roman" w:hAnsi="Times New Roman" w:cs="Times New Roman"/>
        </w:rPr>
        <w:t>Dudley-Evans, T., &amp; St. John, M. J. (1998).</w:t>
      </w:r>
      <w:proofErr w:type="gramEnd"/>
      <w:r w:rsidRPr="005E48D1">
        <w:rPr>
          <w:rFonts w:ascii="Times New Roman" w:hAnsi="Times New Roman" w:cs="Times New Roman"/>
        </w:rPr>
        <w:t xml:space="preserve"> </w:t>
      </w:r>
      <w:proofErr w:type="gramStart"/>
      <w:r w:rsidRPr="005E48D1">
        <w:rPr>
          <w:rFonts w:ascii="Times New Roman" w:hAnsi="Times New Roman" w:cs="Times New Roman"/>
          <w:i/>
          <w:iCs/>
        </w:rPr>
        <w:t>Developments in English for specific purposes</w:t>
      </w:r>
      <w:r w:rsidRPr="005E48D1">
        <w:rPr>
          <w:rFonts w:ascii="Times New Roman" w:hAnsi="Times New Roman" w:cs="Times New Roman"/>
        </w:rPr>
        <w:t>.</w:t>
      </w:r>
      <w:proofErr w:type="gramEnd"/>
      <w:r w:rsidRPr="005E48D1">
        <w:rPr>
          <w:rFonts w:ascii="Times New Roman" w:hAnsi="Times New Roman" w:cs="Times New Roman"/>
        </w:rPr>
        <w:t xml:space="preserve"> Cambridge, U.K.: Cambridge University Press.</w:t>
      </w:r>
    </w:p>
    <w:p w14:paraId="3704DB33" w14:textId="77777777" w:rsidR="000B68AE" w:rsidRPr="005E48D1" w:rsidRDefault="000B68AE" w:rsidP="00EF16CD">
      <w:pPr>
        <w:shd w:val="clear" w:color="auto" w:fill="FFFFFF" w:themeFill="background1"/>
        <w:rPr>
          <w:rFonts w:ascii="Times New Roman" w:hAnsi="Times New Roman" w:cs="Times New Roman"/>
        </w:rPr>
      </w:pPr>
      <w:commentRangeStart w:id="49"/>
      <w:proofErr w:type="spellStart"/>
      <w:r w:rsidRPr="005E48D1">
        <w:rPr>
          <w:rFonts w:ascii="Times New Roman" w:hAnsi="Times New Roman" w:cs="Times New Roman"/>
        </w:rPr>
        <w:t>Eggins</w:t>
      </w:r>
      <w:proofErr w:type="spellEnd"/>
      <w:r w:rsidRPr="005E48D1">
        <w:rPr>
          <w:rFonts w:ascii="Times New Roman" w:hAnsi="Times New Roman" w:cs="Times New Roman"/>
        </w:rPr>
        <w:t xml:space="preserve">, S. (1994). </w:t>
      </w:r>
      <w:proofErr w:type="gramStart"/>
      <w:r w:rsidRPr="005E48D1">
        <w:rPr>
          <w:rFonts w:ascii="Times New Roman" w:hAnsi="Times New Roman" w:cs="Times New Roman"/>
        </w:rPr>
        <w:t>An introduction to systemic functional linguistics.</w:t>
      </w:r>
      <w:proofErr w:type="gramEnd"/>
      <w:r w:rsidRPr="005E48D1">
        <w:rPr>
          <w:rFonts w:ascii="Times New Roman" w:hAnsi="Times New Roman" w:cs="Times New Roman"/>
        </w:rPr>
        <w:t xml:space="preserve"> London: Printer Publishers.</w:t>
      </w:r>
      <w:commentRangeEnd w:id="49"/>
      <w:r w:rsidR="00266BE1">
        <w:rPr>
          <w:rStyle w:val="CommentReference"/>
        </w:rPr>
        <w:commentReference w:id="49"/>
      </w:r>
    </w:p>
    <w:p w14:paraId="505A03DA" w14:textId="77777777" w:rsidR="000B68AE" w:rsidRPr="005E48D1" w:rsidRDefault="000B68AE" w:rsidP="00EF16CD">
      <w:pPr>
        <w:shd w:val="clear" w:color="auto" w:fill="FFFFFF" w:themeFill="background1"/>
        <w:rPr>
          <w:rFonts w:ascii="Times New Roman" w:hAnsi="Times New Roman" w:cs="Times New Roman"/>
        </w:rPr>
      </w:pPr>
      <w:proofErr w:type="spellStart"/>
      <w:r w:rsidRPr="005E48D1">
        <w:rPr>
          <w:rFonts w:ascii="Times New Roman" w:hAnsi="Times New Roman" w:cs="Times New Roman"/>
        </w:rPr>
        <w:t>Farhady</w:t>
      </w:r>
      <w:proofErr w:type="spellEnd"/>
      <w:r w:rsidRPr="005E48D1">
        <w:rPr>
          <w:rFonts w:ascii="Times New Roman" w:hAnsi="Times New Roman" w:cs="Times New Roman"/>
        </w:rPr>
        <w:t xml:space="preserve">, H., &amp; Hatch, E. (2001). </w:t>
      </w:r>
      <w:proofErr w:type="gramStart"/>
      <w:r w:rsidRPr="005E48D1">
        <w:rPr>
          <w:rFonts w:ascii="Times New Roman" w:hAnsi="Times New Roman" w:cs="Times New Roman"/>
          <w:i/>
          <w:iCs/>
        </w:rPr>
        <w:t>Research design and statistics</w:t>
      </w:r>
      <w:r w:rsidRPr="005E48D1">
        <w:rPr>
          <w:rFonts w:ascii="Times New Roman" w:hAnsi="Times New Roman" w:cs="Times New Roman"/>
        </w:rPr>
        <w:t>.</w:t>
      </w:r>
      <w:proofErr w:type="gramEnd"/>
      <w:r w:rsidRPr="005E48D1">
        <w:rPr>
          <w:rFonts w:ascii="Times New Roman" w:hAnsi="Times New Roman" w:cs="Times New Roman"/>
        </w:rPr>
        <w:t xml:space="preserve"> Tehran, Iran: </w:t>
      </w:r>
      <w:proofErr w:type="spellStart"/>
      <w:r w:rsidRPr="005E48D1">
        <w:rPr>
          <w:rFonts w:ascii="Times New Roman" w:hAnsi="Times New Roman" w:cs="Times New Roman"/>
        </w:rPr>
        <w:t>Rahnama</w:t>
      </w:r>
      <w:proofErr w:type="spellEnd"/>
      <w:r w:rsidRPr="005E48D1">
        <w:rPr>
          <w:rFonts w:ascii="Times New Roman" w:hAnsi="Times New Roman" w:cs="Times New Roman"/>
        </w:rPr>
        <w:t>.</w:t>
      </w:r>
    </w:p>
    <w:p w14:paraId="2852913F" w14:textId="77777777" w:rsidR="000B68AE" w:rsidRPr="005E48D1" w:rsidRDefault="000B68AE" w:rsidP="00EF16CD">
      <w:pPr>
        <w:shd w:val="clear" w:color="auto" w:fill="FFFFFF" w:themeFill="background1"/>
        <w:ind w:left="720" w:hanging="720"/>
        <w:rPr>
          <w:rFonts w:ascii="Times New Roman" w:hAnsi="Times New Roman" w:cs="Times New Roman"/>
        </w:rPr>
      </w:pPr>
      <w:proofErr w:type="spellStart"/>
      <w:r w:rsidRPr="005E48D1">
        <w:rPr>
          <w:rFonts w:ascii="Times New Roman" w:hAnsi="Times New Roman" w:cs="Times New Roman"/>
        </w:rPr>
        <w:t>Firbas</w:t>
      </w:r>
      <w:proofErr w:type="spellEnd"/>
      <w:r w:rsidRPr="005E48D1">
        <w:rPr>
          <w:rFonts w:ascii="Times New Roman" w:hAnsi="Times New Roman" w:cs="Times New Roman"/>
        </w:rPr>
        <w:t xml:space="preserve">, J. (1998). </w:t>
      </w:r>
      <w:proofErr w:type="gramStart"/>
      <w:r w:rsidRPr="005E48D1">
        <w:rPr>
          <w:rFonts w:ascii="Times New Roman" w:hAnsi="Times New Roman" w:cs="Times New Roman"/>
        </w:rPr>
        <w:t>On some basic issues of the theory of Functional Sentence Perspective.</w:t>
      </w:r>
      <w:proofErr w:type="gramEnd"/>
      <w:r w:rsidRPr="005E48D1">
        <w:rPr>
          <w:rFonts w:ascii="Times New Roman" w:hAnsi="Times New Roman" w:cs="Times New Roman"/>
        </w:rPr>
        <w:t xml:space="preserve"> Retrieved from </w:t>
      </w:r>
      <w:r w:rsidR="00DB1E36">
        <w:fldChar w:fldCharType="begin"/>
      </w:r>
      <w:r w:rsidR="00DB1E36">
        <w:instrText xml:space="preserve"> HYPERLINK "http://www.phil.muni.cz/angl/bse/archive/BSE_24_03.pdf" \t "_blank" </w:instrText>
      </w:r>
      <w:r w:rsidR="00DB1E36">
        <w:fldChar w:fldCharType="separate"/>
      </w:r>
      <w:r w:rsidRPr="005E48D1">
        <w:rPr>
          <w:rFonts w:ascii="Times New Roman" w:hAnsi="Times New Roman" w:cs="Times New Roman"/>
          <w:color w:val="0000FF"/>
          <w:u w:val="single"/>
        </w:rPr>
        <w:t>http://www.phil.muni.cz/angl/bse/archive/BSE_24_03.pdf</w:t>
      </w:r>
      <w:r w:rsidR="00DB1E36">
        <w:rPr>
          <w:rFonts w:ascii="Times New Roman" w:hAnsi="Times New Roman" w:cs="Times New Roman"/>
          <w:color w:val="0000FF"/>
          <w:u w:val="single"/>
        </w:rPr>
        <w:fldChar w:fldCharType="end"/>
      </w:r>
    </w:p>
    <w:p w14:paraId="029AE992" w14:textId="77777777" w:rsidR="000B68AE" w:rsidRPr="005E48D1" w:rsidRDefault="000B68AE" w:rsidP="00EF16CD">
      <w:pPr>
        <w:shd w:val="clear" w:color="auto" w:fill="FFFFFF" w:themeFill="background1"/>
        <w:ind w:left="720" w:hanging="720"/>
        <w:rPr>
          <w:rFonts w:ascii="Times New Roman" w:hAnsi="Times New Roman" w:cs="Times New Roman"/>
        </w:rPr>
      </w:pPr>
      <w:proofErr w:type="spellStart"/>
      <w:r w:rsidRPr="005E48D1">
        <w:rPr>
          <w:rFonts w:ascii="Times New Roman" w:hAnsi="Times New Roman" w:cs="Times New Roman"/>
        </w:rPr>
        <w:t>Gosden</w:t>
      </w:r>
      <w:proofErr w:type="spellEnd"/>
      <w:r w:rsidRPr="005E48D1">
        <w:rPr>
          <w:rFonts w:ascii="Times New Roman" w:hAnsi="Times New Roman" w:cs="Times New Roman"/>
        </w:rPr>
        <w:t xml:space="preserve">, H. (1998). An aspect of holistic modeling in academic writing: Propositional clusters as a heuristic for thematic control. </w:t>
      </w:r>
      <w:proofErr w:type="gramStart"/>
      <w:r w:rsidRPr="005E48D1">
        <w:rPr>
          <w:rFonts w:ascii="Times New Roman" w:hAnsi="Times New Roman" w:cs="Times New Roman"/>
          <w:i/>
          <w:iCs/>
        </w:rPr>
        <w:t>Journal of second language writing, 7</w:t>
      </w:r>
      <w:r w:rsidRPr="005E48D1">
        <w:rPr>
          <w:rFonts w:ascii="Times New Roman" w:hAnsi="Times New Roman" w:cs="Times New Roman"/>
        </w:rPr>
        <w:t>(1)</w:t>
      </w:r>
      <w:r w:rsidRPr="005E48D1">
        <w:rPr>
          <w:rFonts w:ascii="Times New Roman" w:hAnsi="Times New Roman" w:cs="Times New Roman"/>
          <w:i/>
          <w:iCs/>
        </w:rPr>
        <w:t>.</w:t>
      </w:r>
      <w:proofErr w:type="gramEnd"/>
    </w:p>
    <w:p w14:paraId="0BFF24B0" w14:textId="77777777" w:rsidR="000B68AE" w:rsidRPr="005E48D1" w:rsidRDefault="000B68AE" w:rsidP="00EF16CD">
      <w:pPr>
        <w:shd w:val="clear" w:color="auto" w:fill="FFFFFF" w:themeFill="background1"/>
        <w:ind w:left="720" w:hanging="720"/>
        <w:rPr>
          <w:rFonts w:ascii="Times New Roman" w:hAnsi="Times New Roman" w:cs="Times New Roman"/>
        </w:rPr>
      </w:pPr>
      <w:r w:rsidRPr="005E48D1">
        <w:rPr>
          <w:rFonts w:ascii="Times New Roman" w:hAnsi="Times New Roman" w:cs="Times New Roman"/>
        </w:rPr>
        <w:t>Green, C. F., Christopher, E. R., Lam, J., &amp; Mei, K. (</w:t>
      </w:r>
      <w:commentRangeStart w:id="50"/>
      <w:r w:rsidRPr="005E48D1">
        <w:rPr>
          <w:rFonts w:ascii="Times New Roman" w:hAnsi="Times New Roman" w:cs="Times New Roman"/>
          <w:color w:val="FF0000"/>
        </w:rPr>
        <w:t>YEAR?</w:t>
      </w:r>
      <w:commentRangeEnd w:id="50"/>
      <w:r w:rsidR="00830E2E">
        <w:rPr>
          <w:rStyle w:val="CommentReference"/>
        </w:rPr>
        <w:commentReference w:id="50"/>
      </w:r>
      <w:r w:rsidRPr="005E48D1">
        <w:rPr>
          <w:rFonts w:ascii="Times New Roman" w:hAnsi="Times New Roman" w:cs="Times New Roman"/>
        </w:rPr>
        <w:t xml:space="preserve">). The incidence and effects on coherence of marked themes in </w:t>
      </w:r>
      <w:proofErr w:type="spellStart"/>
      <w:r w:rsidRPr="005E48D1">
        <w:rPr>
          <w:rFonts w:ascii="Times New Roman" w:hAnsi="Times New Roman" w:cs="Times New Roman"/>
        </w:rPr>
        <w:t>interlanguage</w:t>
      </w:r>
      <w:proofErr w:type="spellEnd"/>
      <w:r w:rsidRPr="005E48D1">
        <w:rPr>
          <w:rFonts w:ascii="Times New Roman" w:hAnsi="Times New Roman" w:cs="Times New Roman"/>
        </w:rPr>
        <w:t xml:space="preserve"> texts: a corpus-based enquiry. </w:t>
      </w:r>
      <w:r w:rsidRPr="005E48D1">
        <w:rPr>
          <w:rFonts w:ascii="Times New Roman" w:hAnsi="Times New Roman" w:cs="Times New Roman"/>
          <w:i/>
          <w:iCs/>
        </w:rPr>
        <w:t>English for Specific Purposes, 19</w:t>
      </w:r>
      <w:r w:rsidRPr="005E48D1">
        <w:rPr>
          <w:rFonts w:ascii="Times New Roman" w:hAnsi="Times New Roman" w:cs="Times New Roman"/>
        </w:rPr>
        <w:t>, 99-113.</w:t>
      </w:r>
    </w:p>
    <w:p w14:paraId="562F3294" w14:textId="77777777" w:rsidR="000B68AE" w:rsidRPr="005E48D1" w:rsidRDefault="000B68AE" w:rsidP="00EF16CD">
      <w:pPr>
        <w:shd w:val="clear" w:color="auto" w:fill="FFFFFF" w:themeFill="background1"/>
        <w:ind w:left="720" w:hanging="720"/>
        <w:rPr>
          <w:rFonts w:ascii="Times New Roman" w:hAnsi="Times New Roman" w:cs="Times New Roman"/>
        </w:rPr>
      </w:pPr>
      <w:proofErr w:type="spellStart"/>
      <w:r w:rsidRPr="005E48D1">
        <w:rPr>
          <w:rFonts w:ascii="Times New Roman" w:hAnsi="Times New Roman" w:cs="Times New Roman"/>
        </w:rPr>
        <w:t>Guijarro</w:t>
      </w:r>
      <w:proofErr w:type="spellEnd"/>
      <w:r w:rsidRPr="005E48D1">
        <w:rPr>
          <w:rFonts w:ascii="Times New Roman" w:hAnsi="Times New Roman" w:cs="Times New Roman"/>
        </w:rPr>
        <w:t xml:space="preserve">, L. M. (2003). Thematic and topical structuring in three subgenres: a contrastive study. </w:t>
      </w:r>
      <w:r w:rsidRPr="005E48D1">
        <w:rPr>
          <w:rFonts w:ascii="Times New Roman" w:hAnsi="Times New Roman" w:cs="Times New Roman"/>
          <w:i/>
          <w:iCs/>
        </w:rPr>
        <w:t>Miscellanea, 27,</w:t>
      </w:r>
      <w:r w:rsidRPr="005E48D1">
        <w:rPr>
          <w:rFonts w:ascii="Times New Roman" w:hAnsi="Times New Roman" w:cs="Times New Roman"/>
        </w:rPr>
        <w:t xml:space="preserve"> 131-153. Retrieved from: </w:t>
      </w:r>
      <w:r w:rsidR="00DB1E36">
        <w:fldChar w:fldCharType="begin"/>
      </w:r>
      <w:r w:rsidR="00DB1E36">
        <w:instrText xml:space="preserve"> HYPERLINK "http://dialnet.unirioja.es/servlet/fichero_articulo?codigo=1037453&amp;orden=82207" \t "_blank" </w:instrText>
      </w:r>
      <w:r w:rsidR="00DB1E36">
        <w:fldChar w:fldCharType="separate"/>
      </w:r>
      <w:r w:rsidRPr="005E48D1">
        <w:rPr>
          <w:rFonts w:ascii="Times New Roman" w:hAnsi="Times New Roman" w:cs="Times New Roman"/>
          <w:color w:val="0000FF"/>
          <w:u w:val="single"/>
        </w:rPr>
        <w:t>http://dialnet.unirioja.es/servlet/fichero_articulo?codigo=1037453&amp;orden=82207</w:t>
      </w:r>
      <w:r w:rsidR="00DB1E36">
        <w:rPr>
          <w:rFonts w:ascii="Times New Roman" w:hAnsi="Times New Roman" w:cs="Times New Roman"/>
          <w:color w:val="0000FF"/>
          <w:u w:val="single"/>
        </w:rPr>
        <w:fldChar w:fldCharType="end"/>
      </w:r>
    </w:p>
    <w:p w14:paraId="6BB442E7" w14:textId="77777777" w:rsidR="000B68AE" w:rsidRPr="005E48D1" w:rsidRDefault="000B68AE" w:rsidP="00EF16CD">
      <w:pPr>
        <w:shd w:val="clear" w:color="auto" w:fill="FFFFFF" w:themeFill="background1"/>
        <w:rPr>
          <w:rFonts w:ascii="Times New Roman" w:hAnsi="Times New Roman" w:cs="Times New Roman"/>
        </w:rPr>
      </w:pP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M. A. K. (2003). </w:t>
      </w:r>
      <w:proofErr w:type="gramStart"/>
      <w:r w:rsidRPr="005E48D1">
        <w:rPr>
          <w:rFonts w:ascii="Times New Roman" w:hAnsi="Times New Roman" w:cs="Times New Roman"/>
          <w:i/>
          <w:iCs/>
        </w:rPr>
        <w:t>On Language and linguistics</w:t>
      </w:r>
      <w:r w:rsidRPr="005E48D1">
        <w:rPr>
          <w:rFonts w:ascii="Times New Roman" w:hAnsi="Times New Roman" w:cs="Times New Roman"/>
        </w:rPr>
        <w:t>.</w:t>
      </w:r>
      <w:proofErr w:type="gramEnd"/>
      <w:r w:rsidRPr="005E48D1">
        <w:rPr>
          <w:rFonts w:ascii="Times New Roman" w:hAnsi="Times New Roman" w:cs="Times New Roman"/>
        </w:rPr>
        <w:t xml:space="preserve"> New York: Continuum. </w:t>
      </w:r>
    </w:p>
    <w:p w14:paraId="7D777F17" w14:textId="77777777" w:rsidR="000B68AE" w:rsidRPr="005E48D1" w:rsidRDefault="000B68AE" w:rsidP="00EF16CD">
      <w:pPr>
        <w:shd w:val="clear" w:color="auto" w:fill="FFFFFF" w:themeFill="background1"/>
        <w:rPr>
          <w:rFonts w:ascii="Times New Roman" w:hAnsi="Times New Roman" w:cs="Times New Roman"/>
        </w:rPr>
      </w:pP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M. A. K., &amp; </w:t>
      </w:r>
      <w:proofErr w:type="spellStart"/>
      <w:r w:rsidRPr="005E48D1">
        <w:rPr>
          <w:rFonts w:ascii="Times New Roman" w:hAnsi="Times New Roman" w:cs="Times New Roman"/>
        </w:rPr>
        <w:t>Hasan</w:t>
      </w:r>
      <w:proofErr w:type="spellEnd"/>
      <w:r w:rsidRPr="005E48D1">
        <w:rPr>
          <w:rFonts w:ascii="Times New Roman" w:hAnsi="Times New Roman" w:cs="Times New Roman"/>
        </w:rPr>
        <w:t xml:space="preserve">, R. (1976). </w:t>
      </w:r>
      <w:proofErr w:type="gramStart"/>
      <w:r w:rsidRPr="005E48D1">
        <w:rPr>
          <w:rFonts w:ascii="Times New Roman" w:hAnsi="Times New Roman" w:cs="Times New Roman"/>
          <w:i/>
          <w:iCs/>
        </w:rPr>
        <w:t>Cohesion in English</w:t>
      </w:r>
      <w:r w:rsidRPr="005E48D1">
        <w:rPr>
          <w:rFonts w:ascii="Times New Roman" w:hAnsi="Times New Roman" w:cs="Times New Roman"/>
        </w:rPr>
        <w:t>.</w:t>
      </w:r>
      <w:proofErr w:type="gramEnd"/>
      <w:r w:rsidRPr="005E48D1">
        <w:rPr>
          <w:rFonts w:ascii="Times New Roman" w:hAnsi="Times New Roman" w:cs="Times New Roman"/>
        </w:rPr>
        <w:t xml:space="preserve"> London: Longman.</w:t>
      </w:r>
    </w:p>
    <w:p w14:paraId="6C539A33" w14:textId="77777777" w:rsidR="000B68AE" w:rsidRPr="005E48D1" w:rsidRDefault="000B68AE" w:rsidP="00EF16CD">
      <w:pPr>
        <w:shd w:val="clear" w:color="auto" w:fill="FFFFFF" w:themeFill="background1"/>
        <w:ind w:left="720" w:hanging="720"/>
        <w:rPr>
          <w:rFonts w:ascii="Times New Roman" w:hAnsi="Times New Roman" w:cs="Times New Roman"/>
        </w:rPr>
      </w:pPr>
      <w:proofErr w:type="spellStart"/>
      <w:r w:rsidRPr="005E48D1">
        <w:rPr>
          <w:rFonts w:ascii="Times New Roman" w:hAnsi="Times New Roman" w:cs="Times New Roman"/>
        </w:rPr>
        <w:t>Iddings</w:t>
      </w:r>
      <w:proofErr w:type="spellEnd"/>
      <w:r w:rsidRPr="005E48D1">
        <w:rPr>
          <w:rFonts w:ascii="Times New Roman" w:hAnsi="Times New Roman" w:cs="Times New Roman"/>
        </w:rPr>
        <w:t xml:space="preserve">, J. (2008). </w:t>
      </w:r>
      <w:bookmarkStart w:id="51" w:name="0.1_OLE_LINK20"/>
      <w:bookmarkStart w:id="52" w:name="0.1_OLE_LINK19"/>
      <w:bookmarkEnd w:id="51"/>
      <w:bookmarkEnd w:id="52"/>
      <w:proofErr w:type="gramStart"/>
      <w:r w:rsidRPr="005E48D1">
        <w:rPr>
          <w:rFonts w:ascii="Times New Roman" w:hAnsi="Times New Roman" w:cs="Times New Roman"/>
        </w:rPr>
        <w:t>A functional analysis of English humanities and biochemistry writing with respect to teaching university composition.</w:t>
      </w:r>
      <w:proofErr w:type="gramEnd"/>
      <w:r w:rsidRPr="005E48D1">
        <w:rPr>
          <w:rFonts w:ascii="Times New Roman" w:hAnsi="Times New Roman" w:cs="Times New Roman"/>
        </w:rPr>
        <w:t xml:space="preserve"> </w:t>
      </w:r>
      <w:proofErr w:type="spellStart"/>
      <w:r w:rsidRPr="005E48D1">
        <w:rPr>
          <w:rFonts w:ascii="Times New Roman" w:hAnsi="Times New Roman" w:cs="Times New Roman"/>
          <w:i/>
          <w:iCs/>
        </w:rPr>
        <w:t>Novitas</w:t>
      </w:r>
      <w:proofErr w:type="spellEnd"/>
      <w:r w:rsidRPr="005E48D1">
        <w:rPr>
          <w:rFonts w:ascii="Times New Roman" w:hAnsi="Times New Roman" w:cs="Times New Roman"/>
          <w:i/>
          <w:iCs/>
        </w:rPr>
        <w:t>-ROYAL, 2</w:t>
      </w:r>
      <w:r w:rsidRPr="005E48D1">
        <w:rPr>
          <w:rFonts w:ascii="Times New Roman" w:hAnsi="Times New Roman" w:cs="Times New Roman"/>
        </w:rPr>
        <w:t>(1), 60-87.</w:t>
      </w:r>
    </w:p>
    <w:p w14:paraId="5E4F98AD" w14:textId="77777777" w:rsidR="000B68AE" w:rsidRPr="005E48D1" w:rsidRDefault="000B68AE" w:rsidP="00EF16CD">
      <w:pPr>
        <w:shd w:val="clear" w:color="auto" w:fill="FFFFFF" w:themeFill="background1"/>
        <w:ind w:left="720" w:hanging="720"/>
        <w:rPr>
          <w:rFonts w:ascii="Times New Roman" w:hAnsi="Times New Roman" w:cs="Times New Roman"/>
        </w:rPr>
      </w:pPr>
      <w:r w:rsidRPr="005E48D1">
        <w:rPr>
          <w:rFonts w:ascii="Times New Roman" w:hAnsi="Times New Roman" w:cs="Times New Roman"/>
        </w:rPr>
        <w:t xml:space="preserve">Murphy, T. (2001). The emergence of texture: An analysis of the functions of the nominal demonstratives in an English </w:t>
      </w:r>
      <w:proofErr w:type="spellStart"/>
      <w:r w:rsidRPr="005E48D1">
        <w:rPr>
          <w:rFonts w:ascii="Times New Roman" w:hAnsi="Times New Roman" w:cs="Times New Roman"/>
        </w:rPr>
        <w:t>interlanguage</w:t>
      </w:r>
      <w:proofErr w:type="spellEnd"/>
      <w:r w:rsidRPr="005E48D1">
        <w:rPr>
          <w:rFonts w:ascii="Times New Roman" w:hAnsi="Times New Roman" w:cs="Times New Roman"/>
        </w:rPr>
        <w:t xml:space="preserve"> corpus. </w:t>
      </w:r>
      <w:r w:rsidRPr="005E48D1">
        <w:rPr>
          <w:rFonts w:ascii="Times New Roman" w:hAnsi="Times New Roman" w:cs="Times New Roman"/>
          <w:i/>
          <w:iCs/>
        </w:rPr>
        <w:t>Language Learning and Technology, 5</w:t>
      </w:r>
      <w:r w:rsidRPr="005E48D1">
        <w:rPr>
          <w:rFonts w:ascii="Times New Roman" w:hAnsi="Times New Roman" w:cs="Times New Roman"/>
        </w:rPr>
        <w:t>(2), 152-173.</w:t>
      </w:r>
    </w:p>
    <w:p w14:paraId="2EA11252" w14:textId="77777777" w:rsidR="000B68AE" w:rsidRPr="005E48D1" w:rsidRDefault="000B68AE" w:rsidP="00EF16CD">
      <w:pPr>
        <w:shd w:val="clear" w:color="auto" w:fill="FFFFFF" w:themeFill="background1"/>
        <w:ind w:left="720" w:hanging="720"/>
        <w:rPr>
          <w:rFonts w:ascii="Times New Roman" w:hAnsi="Times New Roman" w:cs="Times New Roman"/>
        </w:rPr>
      </w:pPr>
      <w:proofErr w:type="gramStart"/>
      <w:r w:rsidRPr="005E48D1">
        <w:rPr>
          <w:rFonts w:ascii="Times New Roman" w:hAnsi="Times New Roman" w:cs="Times New Roman"/>
        </w:rPr>
        <w:t xml:space="preserve">Richards, J. C., &amp; </w:t>
      </w:r>
      <w:proofErr w:type="spellStart"/>
      <w:r w:rsidRPr="005E48D1">
        <w:rPr>
          <w:rFonts w:ascii="Times New Roman" w:hAnsi="Times New Roman" w:cs="Times New Roman"/>
        </w:rPr>
        <w:t>Renandya</w:t>
      </w:r>
      <w:proofErr w:type="spellEnd"/>
      <w:r w:rsidRPr="005E48D1">
        <w:rPr>
          <w:rFonts w:ascii="Times New Roman" w:hAnsi="Times New Roman" w:cs="Times New Roman"/>
        </w:rPr>
        <w:t>, W. A. (2002).</w:t>
      </w:r>
      <w:proofErr w:type="gramEnd"/>
      <w:r w:rsidRPr="005E48D1">
        <w:rPr>
          <w:rFonts w:ascii="Times New Roman" w:hAnsi="Times New Roman" w:cs="Times New Roman"/>
        </w:rPr>
        <w:t xml:space="preserve"> </w:t>
      </w:r>
      <w:proofErr w:type="gramStart"/>
      <w:r w:rsidRPr="005E48D1">
        <w:rPr>
          <w:rFonts w:ascii="Times New Roman" w:hAnsi="Times New Roman" w:cs="Times New Roman"/>
          <w:i/>
          <w:iCs/>
        </w:rPr>
        <w:t>Methodology in language teaching</w:t>
      </w:r>
      <w:r w:rsidRPr="005E48D1">
        <w:rPr>
          <w:rFonts w:ascii="Times New Roman" w:hAnsi="Times New Roman" w:cs="Times New Roman"/>
        </w:rPr>
        <w:t>.</w:t>
      </w:r>
      <w:proofErr w:type="gramEnd"/>
      <w:r w:rsidRPr="005E48D1">
        <w:rPr>
          <w:rFonts w:ascii="Times New Roman" w:hAnsi="Times New Roman" w:cs="Times New Roman"/>
        </w:rPr>
        <w:t xml:space="preserve"> Cambridge, U.K.: Cambridge University Press.</w:t>
      </w:r>
    </w:p>
    <w:p w14:paraId="744895B9"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Schmitt, N. (2002). </w:t>
      </w:r>
      <w:r w:rsidRPr="005E48D1">
        <w:rPr>
          <w:rFonts w:ascii="Times New Roman" w:hAnsi="Times New Roman" w:cs="Times New Roman"/>
          <w:i/>
          <w:iCs/>
        </w:rPr>
        <w:t>An Introduction to applied linguistics</w:t>
      </w:r>
      <w:r w:rsidRPr="005E48D1">
        <w:rPr>
          <w:rFonts w:ascii="Times New Roman" w:hAnsi="Times New Roman" w:cs="Times New Roman"/>
        </w:rPr>
        <w:t>. London, U.K.: Arnold Publication.</w:t>
      </w:r>
    </w:p>
    <w:p w14:paraId="1FA4D46B" w14:textId="77777777" w:rsidR="000B68AE" w:rsidRPr="005E48D1" w:rsidRDefault="000B68AE" w:rsidP="00EF16CD">
      <w:pPr>
        <w:shd w:val="clear" w:color="auto" w:fill="FFFFFF" w:themeFill="background1"/>
        <w:ind w:left="720" w:hanging="720"/>
        <w:rPr>
          <w:rFonts w:ascii="Times New Roman" w:hAnsi="Times New Roman" w:cs="Times New Roman"/>
        </w:rPr>
      </w:pPr>
      <w:r w:rsidRPr="005E48D1">
        <w:rPr>
          <w:rFonts w:ascii="Times New Roman" w:hAnsi="Times New Roman" w:cs="Times New Roman"/>
        </w:rPr>
        <w:t xml:space="preserve">Wang, L. (2007). Theme and </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in the thematic organization of text: Implications for teaching academic writing. </w:t>
      </w:r>
      <w:r w:rsidRPr="005E48D1">
        <w:rPr>
          <w:rFonts w:ascii="Times New Roman" w:hAnsi="Times New Roman" w:cs="Times New Roman"/>
          <w:i/>
          <w:iCs/>
        </w:rPr>
        <w:t>Asian EFL Journal, 9</w:t>
      </w:r>
      <w:r w:rsidRPr="005E48D1">
        <w:rPr>
          <w:rFonts w:ascii="Times New Roman" w:hAnsi="Times New Roman" w:cs="Times New Roman"/>
        </w:rPr>
        <w:t>(9).</w:t>
      </w:r>
    </w:p>
    <w:p w14:paraId="1175CA3E" w14:textId="77777777" w:rsidR="000B68AE" w:rsidRPr="005E48D1" w:rsidRDefault="000B68AE" w:rsidP="00EF16CD">
      <w:pPr>
        <w:shd w:val="clear" w:color="auto" w:fill="FFFFFF" w:themeFill="background1"/>
        <w:ind w:left="720" w:hanging="720"/>
        <w:rPr>
          <w:rFonts w:ascii="Times New Roman" w:hAnsi="Times New Roman" w:cs="Times New Roman"/>
        </w:rPr>
      </w:pPr>
      <w:r w:rsidRPr="005E48D1">
        <w:rPr>
          <w:rFonts w:ascii="Times New Roman" w:hAnsi="Times New Roman" w:cs="Times New Roman"/>
        </w:rPr>
        <w:t xml:space="preserve">Wray, A., &amp; Bloomer, A. (2006). Projects in linguistics: A practical guide to researching language. </w:t>
      </w:r>
      <w:commentRangeStart w:id="53"/>
      <w:r w:rsidRPr="005E48D1">
        <w:rPr>
          <w:rFonts w:ascii="Times New Roman" w:hAnsi="Times New Roman" w:cs="Times New Roman"/>
        </w:rPr>
        <w:t xml:space="preserve">London, U.K.: </w:t>
      </w:r>
      <w:proofErr w:type="spellStart"/>
      <w:r w:rsidRPr="005E48D1">
        <w:rPr>
          <w:rFonts w:ascii="Times New Roman" w:hAnsi="Times New Roman" w:cs="Times New Roman"/>
        </w:rPr>
        <w:t>Hodder</w:t>
      </w:r>
      <w:proofErr w:type="spellEnd"/>
      <w:r w:rsidRPr="005E48D1">
        <w:rPr>
          <w:rFonts w:ascii="Times New Roman" w:hAnsi="Times New Roman" w:cs="Times New Roman"/>
        </w:rPr>
        <w:t xml:space="preserve"> Education</w:t>
      </w:r>
      <w:commentRangeEnd w:id="53"/>
      <w:r w:rsidR="00830E2E">
        <w:rPr>
          <w:rStyle w:val="CommentReference"/>
        </w:rPr>
        <w:commentReference w:id="53"/>
      </w:r>
      <w:r w:rsidRPr="005E48D1">
        <w:rPr>
          <w:rFonts w:ascii="Times New Roman" w:hAnsi="Times New Roman" w:cs="Times New Roman"/>
        </w:rPr>
        <w:t>.</w:t>
      </w:r>
    </w:p>
    <w:p w14:paraId="6EDC56E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lastRenderedPageBreak/>
        <w:t> </w:t>
      </w:r>
    </w:p>
    <w:p w14:paraId="15FFE153"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1473E02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3C6C12F0" w14:textId="77777777" w:rsidR="00820362" w:rsidRPr="005E48D1" w:rsidRDefault="00820362" w:rsidP="00EF16CD">
      <w:pPr>
        <w:shd w:val="clear" w:color="auto" w:fill="FFFFFF" w:themeFill="background1"/>
        <w:rPr>
          <w:rFonts w:ascii="Times New Roman" w:hAnsi="Times New Roman" w:cs="Times New Roman"/>
        </w:rPr>
      </w:pPr>
    </w:p>
    <w:p w14:paraId="191F4CF1" w14:textId="77777777" w:rsidR="00820362" w:rsidRPr="005E48D1" w:rsidRDefault="00820362" w:rsidP="00EF16CD">
      <w:pPr>
        <w:shd w:val="clear" w:color="auto" w:fill="FFFFFF" w:themeFill="background1"/>
        <w:rPr>
          <w:rFonts w:ascii="Times New Roman" w:hAnsi="Times New Roman" w:cs="Times New Roman"/>
        </w:rPr>
      </w:pPr>
    </w:p>
    <w:p w14:paraId="60D78587" w14:textId="77777777" w:rsidR="00820362" w:rsidRPr="005E48D1" w:rsidRDefault="00820362" w:rsidP="00EF16CD">
      <w:pPr>
        <w:shd w:val="clear" w:color="auto" w:fill="FFFFFF" w:themeFill="background1"/>
        <w:rPr>
          <w:rFonts w:ascii="Times New Roman" w:hAnsi="Times New Roman" w:cs="Times New Roman"/>
        </w:rPr>
      </w:pPr>
    </w:p>
    <w:p w14:paraId="472A6CED" w14:textId="77777777" w:rsidR="00820362" w:rsidRPr="005E48D1" w:rsidRDefault="00820362" w:rsidP="00EF16CD">
      <w:pPr>
        <w:shd w:val="clear" w:color="auto" w:fill="FFFFFF" w:themeFill="background1"/>
        <w:rPr>
          <w:rFonts w:ascii="Times New Roman" w:hAnsi="Times New Roman" w:cs="Times New Roman"/>
        </w:rPr>
      </w:pPr>
    </w:p>
    <w:p w14:paraId="41A1949E" w14:textId="77777777" w:rsidR="00820362" w:rsidRPr="005E48D1" w:rsidRDefault="00820362" w:rsidP="00EF16CD">
      <w:pPr>
        <w:shd w:val="clear" w:color="auto" w:fill="FFFFFF" w:themeFill="background1"/>
        <w:rPr>
          <w:rFonts w:ascii="Times New Roman" w:hAnsi="Times New Roman" w:cs="Times New Roman"/>
        </w:rPr>
      </w:pPr>
    </w:p>
    <w:p w14:paraId="6ECF470A" w14:textId="77777777" w:rsidR="00820362" w:rsidRPr="005E48D1" w:rsidRDefault="00820362" w:rsidP="00EF16CD">
      <w:pPr>
        <w:shd w:val="clear" w:color="auto" w:fill="FFFFFF" w:themeFill="background1"/>
        <w:rPr>
          <w:rFonts w:ascii="Times New Roman" w:hAnsi="Times New Roman" w:cs="Times New Roman"/>
        </w:rPr>
      </w:pPr>
    </w:p>
    <w:p w14:paraId="20E53C14" w14:textId="77777777" w:rsidR="000B68AE" w:rsidRPr="005E48D1" w:rsidRDefault="000B68AE" w:rsidP="00EF16CD">
      <w:pPr>
        <w:shd w:val="clear" w:color="auto" w:fill="FFFFFF" w:themeFill="background1"/>
        <w:rPr>
          <w:rFonts w:ascii="Times New Roman" w:hAnsi="Times New Roman" w:cs="Times New Roman"/>
        </w:rPr>
      </w:pPr>
    </w:p>
    <w:p w14:paraId="153E7F0B" w14:textId="77777777"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rPr>
        <w:t>Appendix</w:t>
      </w:r>
    </w:p>
    <w:p w14:paraId="199C902E" w14:textId="77777777" w:rsidR="000B68AE" w:rsidRPr="005E48D1" w:rsidRDefault="000B68AE" w:rsidP="00EF16CD">
      <w:pPr>
        <w:shd w:val="clear" w:color="auto" w:fill="FFFFFF" w:themeFill="background1"/>
        <w:jc w:val="center"/>
        <w:rPr>
          <w:rFonts w:ascii="Times New Roman" w:hAnsi="Times New Roman" w:cs="Times New Roman"/>
        </w:rPr>
      </w:pPr>
    </w:p>
    <w:p w14:paraId="2653FD9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7F35661E" w14:textId="77777777"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 xml:space="preserve">Symbols </w:t>
      </w:r>
      <w:r w:rsidR="00820362" w:rsidRPr="005E48D1">
        <w:rPr>
          <w:rFonts w:ascii="Times New Roman" w:hAnsi="Times New Roman" w:cs="Times New Roman"/>
          <w:b/>
          <w:bCs/>
        </w:rPr>
        <w:t>U</w:t>
      </w:r>
      <w:r w:rsidRPr="005E48D1">
        <w:rPr>
          <w:rFonts w:ascii="Times New Roman" w:hAnsi="Times New Roman" w:cs="Times New Roman"/>
          <w:b/>
          <w:bCs/>
        </w:rPr>
        <w:t xml:space="preserve">sed in </w:t>
      </w:r>
      <w:r w:rsidR="00820362" w:rsidRPr="005E48D1">
        <w:rPr>
          <w:rFonts w:ascii="Times New Roman" w:hAnsi="Times New Roman" w:cs="Times New Roman"/>
          <w:b/>
          <w:bCs/>
        </w:rPr>
        <w:t>A</w:t>
      </w:r>
      <w:r w:rsidRPr="005E48D1">
        <w:rPr>
          <w:rFonts w:ascii="Times New Roman" w:hAnsi="Times New Roman" w:cs="Times New Roman"/>
          <w:b/>
          <w:bCs/>
        </w:rPr>
        <w:t>nalysis</w:t>
      </w:r>
    </w:p>
    <w:p w14:paraId="3E9B974B"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7207DE9A"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1- Bold</w:t>
      </w:r>
      <w:r w:rsidRPr="005E48D1">
        <w:rPr>
          <w:rFonts w:ascii="Times New Roman" w:hAnsi="Times New Roman" w:cs="Times New Roman"/>
        </w:rPr>
        <w:t>: marked T</w:t>
      </w:r>
    </w:p>
    <w:p w14:paraId="32F3A94A"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2- Highlighted: inferred T</w:t>
      </w:r>
    </w:p>
    <w:p w14:paraId="48B252B9"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3- Underlined</w:t>
      </w:r>
      <w:r w:rsidRPr="005E48D1">
        <w:rPr>
          <w:rFonts w:ascii="Times New Roman" w:hAnsi="Times New Roman" w:cs="Times New Roman"/>
        </w:rPr>
        <w:t>: related to another T/ R</w:t>
      </w:r>
    </w:p>
    <w:p w14:paraId="7C1C710C"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4- //</w:t>
      </w:r>
      <w:r w:rsidRPr="005E48D1">
        <w:rPr>
          <w:rFonts w:ascii="Times New Roman" w:hAnsi="Times New Roman" w:cs="Times New Roman"/>
        </w:rPr>
        <w:t>: the boundary between T and R</w:t>
      </w:r>
    </w:p>
    <w:p w14:paraId="6A29E480"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5- []</w:t>
      </w:r>
      <w:r w:rsidRPr="005E48D1">
        <w:rPr>
          <w:rFonts w:ascii="Times New Roman" w:hAnsi="Times New Roman" w:cs="Times New Roman"/>
        </w:rPr>
        <w:t>: used for words the student should have supplied</w:t>
      </w:r>
    </w:p>
    <w:p w14:paraId="642FE82D"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6- [</w:t>
      </w:r>
      <w:proofErr w:type="gramStart"/>
      <w:r w:rsidRPr="005E48D1">
        <w:rPr>
          <w:rFonts w:ascii="Times New Roman" w:hAnsi="Times New Roman" w:cs="Times New Roman"/>
          <w:b/>
          <w:bCs/>
        </w:rPr>
        <w:t>→  …]</w:t>
      </w:r>
      <w:proofErr w:type="gramEnd"/>
      <w:r w:rsidRPr="005E48D1">
        <w:rPr>
          <w:rFonts w:ascii="Times New Roman" w:hAnsi="Times New Roman" w:cs="Times New Roman"/>
        </w:rPr>
        <w:t>: used to show the correct/ better form of a word supplied</w:t>
      </w:r>
    </w:p>
    <w:p w14:paraId="1CEAF2D9"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7- [#]</w:t>
      </w:r>
      <w:r w:rsidRPr="005E48D1">
        <w:rPr>
          <w:rFonts w:ascii="Times New Roman" w:hAnsi="Times New Roman" w:cs="Times New Roman"/>
        </w:rPr>
        <w:t xml:space="preserve">: used to show the preceding </w:t>
      </w:r>
      <w:r w:rsidRPr="005E48D1">
        <w:rPr>
          <w:rFonts w:ascii="Times New Roman" w:hAnsi="Times New Roman" w:cs="Times New Roman"/>
          <w:i/>
          <w:iCs/>
        </w:rPr>
        <w:t>italic</w:t>
      </w:r>
      <w:r w:rsidRPr="005E48D1">
        <w:rPr>
          <w:rFonts w:ascii="Times New Roman" w:hAnsi="Times New Roman" w:cs="Times New Roman"/>
        </w:rPr>
        <w:t xml:space="preserve"> constituent(s) should not have been used</w:t>
      </w:r>
    </w:p>
    <w:p w14:paraId="7C7322E7"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 xml:space="preserve">8- </w:t>
      </w:r>
      <w:r w:rsidRPr="005E48D1">
        <w:rPr>
          <w:rFonts w:ascii="Times New Roman" w:hAnsi="Times New Roman" w:cs="Times New Roman"/>
          <w:b/>
          <w:bCs/>
          <w:i/>
          <w:iCs/>
        </w:rPr>
        <w:t>Italics</w:t>
      </w:r>
      <w:r w:rsidRPr="005E48D1">
        <w:rPr>
          <w:rFonts w:ascii="Times New Roman" w:hAnsi="Times New Roman" w:cs="Times New Roman"/>
        </w:rPr>
        <w:t>: used to show the incorrect use, followed by the [#]</w:t>
      </w:r>
    </w:p>
    <w:p w14:paraId="680F0156"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9- (You)</w:t>
      </w:r>
      <w:r w:rsidRPr="005E48D1">
        <w:rPr>
          <w:rFonts w:ascii="Times New Roman" w:hAnsi="Times New Roman" w:cs="Times New Roman"/>
        </w:rPr>
        <w:t xml:space="preserve">: according to </w:t>
      </w: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an </w:t>
      </w:r>
      <w:proofErr w:type="spellStart"/>
      <w:r w:rsidRPr="005E48D1">
        <w:rPr>
          <w:rFonts w:ascii="Times New Roman" w:hAnsi="Times New Roman" w:cs="Times New Roman"/>
        </w:rPr>
        <w:t>ellipted</w:t>
      </w:r>
      <w:proofErr w:type="spellEnd"/>
      <w:r w:rsidRPr="005E48D1">
        <w:rPr>
          <w:rFonts w:ascii="Times New Roman" w:hAnsi="Times New Roman" w:cs="Times New Roman"/>
        </w:rPr>
        <w:t xml:space="preserve"> “you” takes the Theme place in Imperative Mood</w:t>
      </w:r>
    </w:p>
    <w:p w14:paraId="22B31F2E" w14:textId="77777777" w:rsidR="009954E9" w:rsidRPr="007C2160"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14:paraId="4CBFE082" w14:textId="77777777"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Contractions used in tables</w:t>
      </w:r>
    </w:p>
    <w:p w14:paraId="7814A8ED"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1- N</w:t>
      </w:r>
      <w:r w:rsidRPr="005E48D1">
        <w:rPr>
          <w:rFonts w:ascii="Times New Roman" w:hAnsi="Times New Roman" w:cs="Times New Roman"/>
        </w:rPr>
        <w:t>: number of clauses</w:t>
      </w:r>
    </w:p>
    <w:p w14:paraId="4BA173CC"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2- Mar</w:t>
      </w:r>
      <w:r w:rsidRPr="005E48D1">
        <w:rPr>
          <w:rFonts w:ascii="Times New Roman" w:hAnsi="Times New Roman" w:cs="Times New Roman"/>
        </w:rPr>
        <w:t>: marked Theme</w:t>
      </w:r>
    </w:p>
    <w:p w14:paraId="0BE441F0"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 xml:space="preserve">3- </w:t>
      </w:r>
      <w:proofErr w:type="spellStart"/>
      <w:r w:rsidRPr="005E48D1">
        <w:rPr>
          <w:rFonts w:ascii="Times New Roman" w:hAnsi="Times New Roman" w:cs="Times New Roman"/>
          <w:b/>
          <w:bCs/>
        </w:rPr>
        <w:t>Unmar</w:t>
      </w:r>
      <w:proofErr w:type="spellEnd"/>
      <w:r w:rsidRPr="005E48D1">
        <w:rPr>
          <w:rFonts w:ascii="Times New Roman" w:hAnsi="Times New Roman" w:cs="Times New Roman"/>
        </w:rPr>
        <w:t>: unmarked Theme</w:t>
      </w:r>
    </w:p>
    <w:p w14:paraId="4EC24C1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4- Cons</w:t>
      </w:r>
      <w:r w:rsidRPr="005E48D1">
        <w:rPr>
          <w:rFonts w:ascii="Times New Roman" w:hAnsi="Times New Roman" w:cs="Times New Roman"/>
        </w:rPr>
        <w:t>: Constant Theme pattern</w:t>
      </w:r>
    </w:p>
    <w:p w14:paraId="0EEDAECE"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5- Lin</w:t>
      </w:r>
      <w:r w:rsidRPr="005E48D1">
        <w:rPr>
          <w:rFonts w:ascii="Times New Roman" w:hAnsi="Times New Roman" w:cs="Times New Roman"/>
        </w:rPr>
        <w:t>: linear Theme pattern</w:t>
      </w:r>
    </w:p>
    <w:p w14:paraId="4F57BAE6"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 xml:space="preserve">6- </w:t>
      </w:r>
      <w:proofErr w:type="spellStart"/>
      <w:r w:rsidRPr="005E48D1">
        <w:rPr>
          <w:rFonts w:ascii="Times New Roman" w:hAnsi="Times New Roman" w:cs="Times New Roman"/>
          <w:b/>
          <w:bCs/>
        </w:rPr>
        <w:t>Inf</w:t>
      </w:r>
      <w:proofErr w:type="spellEnd"/>
      <w:r w:rsidRPr="005E48D1">
        <w:rPr>
          <w:rFonts w:ascii="Times New Roman" w:hAnsi="Times New Roman" w:cs="Times New Roman"/>
        </w:rPr>
        <w:t>: inferred Theme</w:t>
      </w:r>
    </w:p>
    <w:p w14:paraId="73A9EDE1"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7- Same</w:t>
      </w:r>
      <w:r w:rsidRPr="005E48D1">
        <w:rPr>
          <w:rFonts w:ascii="Times New Roman" w:hAnsi="Times New Roman" w:cs="Times New Roman"/>
        </w:rPr>
        <w:t>: same word repetition</w:t>
      </w:r>
    </w:p>
    <w:p w14:paraId="5917D942"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8- Ant</w:t>
      </w:r>
      <w:r w:rsidRPr="005E48D1">
        <w:rPr>
          <w:rFonts w:ascii="Times New Roman" w:hAnsi="Times New Roman" w:cs="Times New Roman"/>
        </w:rPr>
        <w:t>: antonym</w:t>
      </w:r>
    </w:p>
    <w:p w14:paraId="02F69105"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 xml:space="preserve">9- </w:t>
      </w:r>
      <w:proofErr w:type="spellStart"/>
      <w:r w:rsidRPr="005E48D1">
        <w:rPr>
          <w:rFonts w:ascii="Times New Roman" w:hAnsi="Times New Roman" w:cs="Times New Roman"/>
          <w:b/>
          <w:bCs/>
        </w:rPr>
        <w:t>Syn</w:t>
      </w:r>
      <w:proofErr w:type="spellEnd"/>
      <w:r w:rsidRPr="005E48D1">
        <w:rPr>
          <w:rFonts w:ascii="Times New Roman" w:hAnsi="Times New Roman" w:cs="Times New Roman"/>
        </w:rPr>
        <w:t>: synonym</w:t>
      </w:r>
    </w:p>
    <w:p w14:paraId="482630B4"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10- Series</w:t>
      </w:r>
      <w:r w:rsidRPr="005E48D1">
        <w:rPr>
          <w:rFonts w:ascii="Times New Roman" w:hAnsi="Times New Roman" w:cs="Times New Roman"/>
        </w:rPr>
        <w:t>: series/ non-series words</w:t>
      </w:r>
    </w:p>
    <w:p w14:paraId="7C273298"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11- Sup</w:t>
      </w:r>
      <w:r w:rsidRPr="005E48D1">
        <w:rPr>
          <w:rFonts w:ascii="Times New Roman" w:hAnsi="Times New Roman" w:cs="Times New Roman"/>
        </w:rPr>
        <w:t xml:space="preserve">: </w:t>
      </w:r>
      <w:proofErr w:type="spellStart"/>
      <w:r w:rsidRPr="005E48D1">
        <w:rPr>
          <w:rFonts w:ascii="Times New Roman" w:hAnsi="Times New Roman" w:cs="Times New Roman"/>
        </w:rPr>
        <w:t>superordinates</w:t>
      </w:r>
      <w:proofErr w:type="spellEnd"/>
    </w:p>
    <w:p w14:paraId="06CCF3D3"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12- G</w:t>
      </w:r>
      <w:r w:rsidRPr="005E48D1">
        <w:rPr>
          <w:rFonts w:ascii="Times New Roman" w:hAnsi="Times New Roman" w:cs="Times New Roman"/>
        </w:rPr>
        <w:t>: general noun</w:t>
      </w:r>
    </w:p>
    <w:p w14:paraId="7FB289D7"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 xml:space="preserve">13- </w:t>
      </w:r>
      <w:proofErr w:type="spellStart"/>
      <w:r w:rsidRPr="005E48D1">
        <w:rPr>
          <w:rFonts w:ascii="Times New Roman" w:hAnsi="Times New Roman" w:cs="Times New Roman"/>
          <w:b/>
          <w:bCs/>
        </w:rPr>
        <w:t>Interp</w:t>
      </w:r>
      <w:proofErr w:type="spellEnd"/>
      <w:r w:rsidRPr="005E48D1">
        <w:rPr>
          <w:rFonts w:ascii="Times New Roman" w:hAnsi="Times New Roman" w:cs="Times New Roman"/>
        </w:rPr>
        <w:t>: interpersonal Theme</w:t>
      </w:r>
    </w:p>
    <w:p w14:paraId="7F5EF30A"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14- Tex</w:t>
      </w:r>
      <w:r w:rsidRPr="005E48D1">
        <w:rPr>
          <w:rFonts w:ascii="Times New Roman" w:hAnsi="Times New Roman" w:cs="Times New Roman"/>
        </w:rPr>
        <w:t>: textual Theme</w:t>
      </w:r>
    </w:p>
    <w:p w14:paraId="789EC33C" w14:textId="77777777"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15- Comp</w:t>
      </w:r>
      <w:r w:rsidRPr="005E48D1">
        <w:rPr>
          <w:rFonts w:ascii="Times New Roman" w:hAnsi="Times New Roman" w:cs="Times New Roman"/>
        </w:rPr>
        <w:t xml:space="preserve">: </w:t>
      </w:r>
      <w:proofErr w:type="spellStart"/>
      <w:r w:rsidRPr="005E48D1">
        <w:rPr>
          <w:rFonts w:ascii="Times New Roman" w:hAnsi="Times New Roman" w:cs="Times New Roman"/>
        </w:rPr>
        <w:t>complementaries</w:t>
      </w:r>
      <w:proofErr w:type="spellEnd"/>
    </w:p>
    <w:sectPr w:rsidR="000B68AE" w:rsidRPr="005E48D1" w:rsidSect="004C69CB">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d Hossain" w:date="2015-01-11T11:28:00Z" w:initials="MH">
    <w:p w14:paraId="7DB4D7B1" w14:textId="77777777" w:rsidR="00EB21DF" w:rsidRDefault="00EB21DF">
      <w:pPr>
        <w:pStyle w:val="CommentText"/>
      </w:pPr>
      <w:r>
        <w:rPr>
          <w:rStyle w:val="CommentReference"/>
        </w:rPr>
        <w:annotationRef/>
      </w:r>
      <w:r>
        <w:t>Unexpected linefeed</w:t>
      </w:r>
    </w:p>
  </w:comment>
  <w:comment w:id="4" w:author="Md Hossain" w:date="2015-01-11T11:29:00Z" w:initials="MH">
    <w:p w14:paraId="1DC3AE18" w14:textId="77777777" w:rsidR="00EB21DF" w:rsidRDefault="00EB21DF">
      <w:pPr>
        <w:pStyle w:val="CommentText"/>
      </w:pPr>
      <w:r>
        <w:rPr>
          <w:rStyle w:val="CommentReference"/>
        </w:rPr>
        <w:annotationRef/>
      </w:r>
      <w:r>
        <w:t>Unexpected linefeed. The abstract should be in a single paragraph</w:t>
      </w:r>
    </w:p>
  </w:comment>
  <w:comment w:id="5" w:author="Md Hossain" w:date="2015-01-11T11:10:00Z" w:initials="MH">
    <w:p w14:paraId="76FA8DE1" w14:textId="77777777" w:rsidR="00EB21DF" w:rsidRDefault="00EB21DF">
      <w:pPr>
        <w:pStyle w:val="CommentText"/>
      </w:pPr>
      <w:r>
        <w:rPr>
          <w:rStyle w:val="CommentReference"/>
        </w:rPr>
        <w:annotationRef/>
      </w:r>
      <w:r>
        <w:t>According to the APA style, first 6 authors should be included before using et al., for the first time appearance of an author group. Please follow this rule here and every where.</w:t>
      </w:r>
    </w:p>
    <w:p w14:paraId="0521F5AA" w14:textId="77777777" w:rsidR="00EB21DF" w:rsidRDefault="00EB21DF">
      <w:pPr>
        <w:pStyle w:val="CommentText"/>
      </w:pPr>
    </w:p>
  </w:comment>
  <w:comment w:id="6" w:author="Md Hossain" w:date="2015-01-11T11:29:00Z" w:initials="MH">
    <w:p w14:paraId="02DA373B" w14:textId="77777777" w:rsidR="00EB21DF" w:rsidRDefault="00EB21DF">
      <w:pPr>
        <w:pStyle w:val="CommentText"/>
      </w:pPr>
      <w:r>
        <w:rPr>
          <w:rStyle w:val="CommentReference"/>
        </w:rPr>
        <w:annotationRef/>
      </w:r>
      <w:r>
        <w:t>Unexpected linefeed or tab</w:t>
      </w:r>
    </w:p>
  </w:comment>
  <w:comment w:id="7" w:author="Md Hossain" w:date="2015-01-11T11:11:00Z" w:initials="MH">
    <w:p w14:paraId="088575F4" w14:textId="77777777" w:rsidR="00EB21DF" w:rsidRDefault="00EB21DF">
      <w:pPr>
        <w:pStyle w:val="CommentText"/>
      </w:pPr>
      <w:r>
        <w:rPr>
          <w:rStyle w:val="CommentReference"/>
        </w:rPr>
        <w:annotationRef/>
      </w:r>
      <w:r>
        <w:t>What is meant by EFL? Needs to mention in full, first</w:t>
      </w:r>
    </w:p>
    <w:p w14:paraId="030AC8DF" w14:textId="77777777" w:rsidR="00EB21DF" w:rsidRDefault="00EB21DF">
      <w:pPr>
        <w:pStyle w:val="CommentText"/>
      </w:pPr>
      <w:r>
        <w:t xml:space="preserve"> </w:t>
      </w:r>
    </w:p>
  </w:comment>
  <w:comment w:id="8" w:author="Md Hossain" w:date="2015-01-11T11:29:00Z" w:initials="MH">
    <w:p w14:paraId="4FC8B219" w14:textId="77777777" w:rsidR="00EB21DF" w:rsidRDefault="00EB21DF">
      <w:pPr>
        <w:pStyle w:val="CommentText"/>
      </w:pPr>
      <w:r>
        <w:rPr>
          <w:rStyle w:val="CommentReference"/>
        </w:rPr>
        <w:annotationRef/>
      </w:r>
      <w:r>
        <w:t>Unexpected linefeed</w:t>
      </w:r>
    </w:p>
  </w:comment>
  <w:comment w:id="9" w:author="Md Hossain" w:date="2015-01-11T11:13:00Z" w:initials="MH">
    <w:p w14:paraId="61654247" w14:textId="77777777" w:rsidR="00EB21DF" w:rsidRDefault="00EB21DF">
      <w:pPr>
        <w:pStyle w:val="CommentText"/>
      </w:pPr>
      <w:r>
        <w:rPr>
          <w:rStyle w:val="CommentReference"/>
        </w:rPr>
        <w:annotationRef/>
      </w:r>
      <w:r>
        <w:t>For any quoted text, the appropriated page number must be included</w:t>
      </w:r>
    </w:p>
    <w:p w14:paraId="04AC758A" w14:textId="77777777" w:rsidR="00EB21DF" w:rsidRDefault="00EB21DF">
      <w:pPr>
        <w:pStyle w:val="CommentText"/>
      </w:pPr>
    </w:p>
  </w:comment>
  <w:comment w:id="10" w:author="Md Hossain" w:date="2015-01-11T11:30:00Z" w:initials="MH">
    <w:p w14:paraId="6725D724" w14:textId="77777777" w:rsidR="00EB21DF" w:rsidRDefault="00EB21DF">
      <w:pPr>
        <w:pStyle w:val="CommentText"/>
      </w:pPr>
      <w:r>
        <w:rPr>
          <w:rStyle w:val="CommentReference"/>
        </w:rPr>
        <w:annotationRef/>
      </w:r>
      <w:r>
        <w:t>Unexpected linefeed/tab</w:t>
      </w:r>
    </w:p>
  </w:comment>
  <w:comment w:id="11" w:author="Md Hossain" w:date="2015-01-11T11:13:00Z" w:initials="MH">
    <w:p w14:paraId="31BB8022" w14:textId="77777777" w:rsidR="00EB21DF" w:rsidRDefault="00EB21DF">
      <w:pPr>
        <w:pStyle w:val="CommentText"/>
      </w:pPr>
      <w:ins w:id="13" w:author="Md Hossain" w:date="2015-01-11T11:13:00Z">
        <w:r>
          <w:rPr>
            <w:rStyle w:val="CommentReference"/>
          </w:rPr>
          <w:annotationRef/>
        </w:r>
      </w:ins>
      <w:r>
        <w:t>;</w:t>
      </w:r>
    </w:p>
  </w:comment>
  <w:comment w:id="16" w:author="Md Hossain" w:date="2015-01-11T11:15:00Z" w:initials="MH">
    <w:p w14:paraId="012F5C17" w14:textId="77777777" w:rsidR="00EB21DF" w:rsidRDefault="00EB21DF">
      <w:pPr>
        <w:pStyle w:val="CommentText"/>
      </w:pPr>
      <w:ins w:id="18" w:author="Md Hossain" w:date="2015-01-11T11:15:00Z">
        <w:r>
          <w:rPr>
            <w:rStyle w:val="CommentReference"/>
          </w:rPr>
          <w:annotationRef/>
        </w:r>
      </w:ins>
      <w:r>
        <w:t>;</w:t>
      </w:r>
    </w:p>
  </w:comment>
  <w:comment w:id="20" w:author="Md Hossain" w:date="2015-01-11T11:17:00Z" w:initials="MH">
    <w:p w14:paraId="10EC99A0" w14:textId="77777777" w:rsidR="00EB21DF" w:rsidRDefault="00EB21DF">
      <w:pPr>
        <w:pStyle w:val="CommentText"/>
      </w:pPr>
      <w:r>
        <w:rPr>
          <w:rStyle w:val="CommentReference"/>
        </w:rPr>
        <w:annotationRef/>
      </w:r>
      <w:r>
        <w:t>The table is not in APA formatted, in terms of border and space;</w:t>
      </w:r>
    </w:p>
  </w:comment>
  <w:comment w:id="24" w:author="Md Hossain" w:date="2015-01-11T11:16:00Z" w:initials="MH">
    <w:p w14:paraId="5FCE5C9A" w14:textId="77777777" w:rsidR="00EB21DF" w:rsidRDefault="00EB21DF">
      <w:pPr>
        <w:pStyle w:val="CommentText"/>
      </w:pPr>
      <w:r>
        <w:rPr>
          <w:rStyle w:val="CommentReference"/>
        </w:rPr>
        <w:annotationRef/>
      </w:r>
      <w:proofErr w:type="gramStart"/>
      <w:r>
        <w:t>unexpected</w:t>
      </w:r>
      <w:proofErr w:type="gramEnd"/>
      <w:r>
        <w:t xml:space="preserve"> empty line; need to be deleted</w:t>
      </w:r>
    </w:p>
  </w:comment>
  <w:comment w:id="25" w:author="Md Hossain" w:date="2015-01-11T11:17:00Z" w:initials="MH">
    <w:p w14:paraId="0AC35E3F" w14:textId="77777777" w:rsidR="00EB21DF" w:rsidRDefault="00EB21DF">
      <w:pPr>
        <w:pStyle w:val="CommentText"/>
      </w:pPr>
      <w:r>
        <w:rPr>
          <w:rStyle w:val="CommentReference"/>
        </w:rPr>
        <w:annotationRef/>
      </w:r>
      <w:r>
        <w:t>Same as above two comments</w:t>
      </w:r>
    </w:p>
  </w:comment>
  <w:comment w:id="27" w:author="Md Hossain" w:date="2015-01-11T11:18:00Z" w:initials="MH">
    <w:p w14:paraId="04034E0A" w14:textId="77777777" w:rsidR="00EB21DF" w:rsidRDefault="00EB21DF">
      <w:pPr>
        <w:pStyle w:val="CommentText"/>
      </w:pPr>
      <w:r>
        <w:rPr>
          <w:rStyle w:val="CommentReference"/>
        </w:rPr>
        <w:annotationRef/>
      </w:r>
      <w:r>
        <w:t>The table is not in APA formatted</w:t>
      </w:r>
    </w:p>
  </w:comment>
  <w:comment w:id="29" w:author="Md Hossain" w:date="2015-01-11T11:18:00Z" w:initials="MH">
    <w:p w14:paraId="0DD57D20" w14:textId="77777777" w:rsidR="00EB21DF" w:rsidRDefault="00EB21DF">
      <w:pPr>
        <w:pStyle w:val="CommentText"/>
      </w:pPr>
      <w:r>
        <w:rPr>
          <w:rStyle w:val="CommentReference"/>
        </w:rPr>
        <w:annotationRef/>
      </w:r>
      <w:r>
        <w:t>The table is not in APA formatted</w:t>
      </w:r>
    </w:p>
  </w:comment>
  <w:comment w:id="31" w:author="Md Hossain" w:date="2015-01-11T11:19:00Z" w:initials="MH">
    <w:p w14:paraId="522DDD89" w14:textId="77777777" w:rsidR="00EB21DF" w:rsidRDefault="00EB21DF">
      <w:pPr>
        <w:pStyle w:val="CommentText"/>
      </w:pPr>
      <w:r>
        <w:rPr>
          <w:rStyle w:val="CommentReference"/>
        </w:rPr>
        <w:annotationRef/>
      </w:r>
      <w:r>
        <w:t>The table is not in APA formatted</w:t>
      </w:r>
    </w:p>
  </w:comment>
  <w:comment w:id="33" w:author="Md Hossain" w:date="2015-01-11T11:19:00Z" w:initials="MH">
    <w:p w14:paraId="4498B15A" w14:textId="77777777" w:rsidR="00EB21DF" w:rsidRDefault="00EB21DF">
      <w:pPr>
        <w:pStyle w:val="CommentText"/>
      </w:pPr>
      <w:r>
        <w:rPr>
          <w:rStyle w:val="CommentReference"/>
        </w:rPr>
        <w:annotationRef/>
      </w:r>
      <w:r>
        <w:t>The table is not in APA formatted</w:t>
      </w:r>
    </w:p>
  </w:comment>
  <w:comment w:id="35" w:author="Md Hossain" w:date="2015-01-11T11:19:00Z" w:initials="MH">
    <w:p w14:paraId="30D8A8B5" w14:textId="77777777" w:rsidR="00EB21DF" w:rsidRDefault="00EB21DF">
      <w:pPr>
        <w:pStyle w:val="CommentText"/>
      </w:pPr>
      <w:r>
        <w:rPr>
          <w:rStyle w:val="CommentReference"/>
        </w:rPr>
        <w:annotationRef/>
      </w:r>
      <w:r>
        <w:t>The table is not in APA formatted</w:t>
      </w:r>
    </w:p>
  </w:comment>
  <w:comment w:id="37" w:author="Md Hossain" w:date="2015-01-11T11:20:00Z" w:initials="MH">
    <w:p w14:paraId="02CCE786" w14:textId="77777777" w:rsidR="00EB21DF" w:rsidRDefault="00EB21DF">
      <w:pPr>
        <w:pStyle w:val="CommentText"/>
      </w:pPr>
      <w:r>
        <w:rPr>
          <w:rStyle w:val="CommentReference"/>
        </w:rPr>
        <w:annotationRef/>
      </w:r>
      <w:r>
        <w:t>The table is not in APA formatted. There is unnecessary space…</w:t>
      </w:r>
    </w:p>
  </w:comment>
  <w:comment w:id="39" w:author="Md Hossain" w:date="2015-01-11T11:26:00Z" w:initials="MH">
    <w:p w14:paraId="09DAA2E6" w14:textId="77777777" w:rsidR="00EB21DF" w:rsidRDefault="00EB21DF">
      <w:pPr>
        <w:pStyle w:val="CommentText"/>
      </w:pPr>
      <w:ins w:id="42" w:author="Md Hossain" w:date="2015-01-11T11:25:00Z">
        <w:r>
          <w:rPr>
            <w:rStyle w:val="CommentReference"/>
          </w:rPr>
          <w:annotationRef/>
        </w:r>
      </w:ins>
      <w:r>
        <w:t>The correlation coefficient r should be mentioned here in italicized form</w:t>
      </w:r>
    </w:p>
  </w:comment>
  <w:comment w:id="43" w:author="Md Hossain" w:date="2015-01-11T11:27:00Z" w:initials="MH">
    <w:p w14:paraId="23A81345" w14:textId="77777777" w:rsidR="00EB21DF" w:rsidRDefault="00EB21DF">
      <w:pPr>
        <w:pStyle w:val="CommentText"/>
      </w:pPr>
      <w:r>
        <w:rPr>
          <w:rStyle w:val="CommentReference"/>
        </w:rPr>
        <w:annotationRef/>
      </w:r>
      <w:r>
        <w:t>The correlation coefficient r should be mentioned here in italicized form</w:t>
      </w:r>
    </w:p>
  </w:comment>
  <w:comment w:id="44" w:author="Md Hossain" w:date="2015-01-11T11:27:00Z" w:initials="MH">
    <w:p w14:paraId="01F81401" w14:textId="77777777" w:rsidR="00EB21DF" w:rsidRDefault="00EB21DF">
      <w:pPr>
        <w:pStyle w:val="CommentText"/>
      </w:pPr>
      <w:r>
        <w:rPr>
          <w:rStyle w:val="CommentReference"/>
        </w:rPr>
        <w:annotationRef/>
      </w:r>
      <w:r>
        <w:t>The correlation coefficient r should be mentioned here in italicized form</w:t>
      </w:r>
    </w:p>
  </w:comment>
  <w:comment w:id="45" w:author="Md Hossain" w:date="2015-01-11T11:30:00Z" w:initials="MH">
    <w:p w14:paraId="25241BB5" w14:textId="77777777" w:rsidR="00EB21DF" w:rsidRDefault="00EB21DF">
      <w:pPr>
        <w:pStyle w:val="CommentText"/>
      </w:pPr>
      <w:r>
        <w:rPr>
          <w:rStyle w:val="CommentReference"/>
        </w:rPr>
        <w:annotationRef/>
      </w:r>
      <w:r>
        <w:t>Unexpected linefeed/tab</w:t>
      </w:r>
    </w:p>
  </w:comment>
  <w:comment w:id="47" w:author="Md Hossain" w:date="2015-01-11T11:21:00Z" w:initials="MH">
    <w:p w14:paraId="7547A676" w14:textId="77777777" w:rsidR="00EB21DF" w:rsidRDefault="00EB21DF">
      <w:pPr>
        <w:pStyle w:val="CommentText"/>
      </w:pPr>
      <w:r>
        <w:rPr>
          <w:rStyle w:val="CommentReference"/>
        </w:rPr>
        <w:annotationRef/>
      </w:r>
      <w:r>
        <w:t>Not in APA recommended</w:t>
      </w:r>
    </w:p>
  </w:comment>
  <w:comment w:id="46" w:author="Md Hossain" w:date="2015-01-11T11:31:00Z" w:initials="MH">
    <w:p w14:paraId="58CA02CD" w14:textId="77777777" w:rsidR="00EB21DF" w:rsidRDefault="00EB21DF">
      <w:pPr>
        <w:pStyle w:val="CommentText"/>
      </w:pPr>
      <w:r>
        <w:rPr>
          <w:rStyle w:val="CommentReference"/>
        </w:rPr>
        <w:annotationRef/>
      </w:r>
      <w:r>
        <w:t>Unexpected linefeed/tab</w:t>
      </w:r>
    </w:p>
  </w:comment>
  <w:comment w:id="48" w:author="Md Hossain" w:date="2015-01-11T11:23:00Z" w:initials="MH">
    <w:p w14:paraId="58DA535B" w14:textId="77777777" w:rsidR="00EB21DF" w:rsidRDefault="00EB21DF">
      <w:pPr>
        <w:pStyle w:val="CommentText"/>
      </w:pPr>
      <w:r>
        <w:rPr>
          <w:rStyle w:val="CommentReference"/>
        </w:rPr>
        <w:annotationRef/>
      </w:r>
      <w:r>
        <w:t>Some of the references are not in APA style</w:t>
      </w:r>
    </w:p>
  </w:comment>
  <w:comment w:id="49" w:author="Md Hossain" w:date="2015-01-11T11:22:00Z" w:initials="MH">
    <w:p w14:paraId="4ABC9E94" w14:textId="77777777" w:rsidR="00EB21DF" w:rsidRDefault="00EB21DF">
      <w:pPr>
        <w:pStyle w:val="CommentText"/>
      </w:pPr>
      <w:r>
        <w:rPr>
          <w:rStyle w:val="CommentReference"/>
        </w:rPr>
        <w:annotationRef/>
      </w:r>
      <w:r>
        <w:t>Not in APA style</w:t>
      </w:r>
    </w:p>
  </w:comment>
  <w:comment w:id="50" w:author="Md Hossain" w:date="2015-01-11T11:22:00Z" w:initials="MH">
    <w:p w14:paraId="411C6969" w14:textId="77777777" w:rsidR="00EB21DF" w:rsidRDefault="00EB21DF">
      <w:pPr>
        <w:pStyle w:val="CommentText"/>
      </w:pPr>
      <w:r>
        <w:rPr>
          <w:rStyle w:val="CommentReference"/>
        </w:rPr>
        <w:annotationRef/>
      </w:r>
      <w:r>
        <w:t>Not in APA style</w:t>
      </w:r>
    </w:p>
  </w:comment>
  <w:comment w:id="53" w:author="Md Hossain" w:date="2015-01-11T11:23:00Z" w:initials="MH">
    <w:p w14:paraId="7A04AC38" w14:textId="77777777" w:rsidR="00EB21DF" w:rsidRDefault="00EB21DF">
      <w:pPr>
        <w:pStyle w:val="CommentText"/>
      </w:pPr>
      <w:r>
        <w:rPr>
          <w:rStyle w:val="CommentReference"/>
        </w:rPr>
        <w:annotationRef/>
      </w:r>
      <w:r>
        <w:t>Not in APA style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CB03F2" w14:textId="77777777" w:rsidR="00EB21DF" w:rsidRDefault="00EB21DF" w:rsidP="00E25516">
      <w:r>
        <w:separator/>
      </w:r>
    </w:p>
  </w:endnote>
  <w:endnote w:type="continuationSeparator" w:id="0">
    <w:p w14:paraId="4689BAAC" w14:textId="77777777" w:rsidR="00EB21DF" w:rsidRDefault="00EB21DF" w:rsidP="00E25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17E789" w14:textId="77777777" w:rsidR="00EB21DF" w:rsidRPr="00C22AD2" w:rsidRDefault="00EB21DF" w:rsidP="00C22AD2">
    <w:pPr>
      <w:pStyle w:val="Footer"/>
      <w:shd w:val="clear" w:color="auto" w:fill="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6BEC59" w14:textId="77777777" w:rsidR="00EB21DF" w:rsidRDefault="00EB21DF" w:rsidP="00E25516">
      <w:r>
        <w:separator/>
      </w:r>
    </w:p>
  </w:footnote>
  <w:footnote w:type="continuationSeparator" w:id="0">
    <w:p w14:paraId="776D08A1" w14:textId="77777777" w:rsidR="00EB21DF" w:rsidRDefault="00EB21DF" w:rsidP="00E25516">
      <w:r>
        <w:continuationSeparator/>
      </w:r>
    </w:p>
  </w:footnote>
  <w:footnote w:id="1">
    <w:p w14:paraId="7F0D0013" w14:textId="77777777" w:rsidR="00EB21DF" w:rsidRDefault="00EB21DF" w:rsidP="004F4698">
      <w:pPr>
        <w:pStyle w:val="FootnoteText"/>
      </w:pPr>
      <w:r>
        <w:rPr>
          <w:rStyle w:val="FootnoteReference"/>
        </w:rPr>
        <w:footnoteRef/>
      </w:r>
      <w:r>
        <w:t xml:space="preserve"> Explained in the following</w:t>
      </w:r>
    </w:p>
  </w:footnote>
  <w:footnote w:id="2">
    <w:p w14:paraId="30C8C27A" w14:textId="77777777" w:rsidR="00EB21DF" w:rsidRDefault="00EB21DF" w:rsidP="00FE0BA5">
      <w:pPr>
        <w:pStyle w:val="FootnoteText"/>
        <w:shd w:val="clear" w:color="auto" w:fill="FFFFFF"/>
      </w:pPr>
      <w:r>
        <w:rPr>
          <w:rStyle w:val="FootnoteReference"/>
        </w:rPr>
        <w:footnoteRef/>
      </w:r>
      <w:r>
        <w:t xml:space="preserve"> The first constituent of a phrase (a entity, attribute, or process) for which the rest of the clause is a news</w:t>
      </w:r>
    </w:p>
  </w:footnote>
  <w:footnote w:id="3">
    <w:p w14:paraId="20D9999D" w14:textId="77777777" w:rsidR="00EB21DF" w:rsidRDefault="00EB21DF" w:rsidP="00FE0BA5">
      <w:pPr>
        <w:pStyle w:val="FootnoteText"/>
        <w:shd w:val="clear" w:color="auto" w:fill="FFFFFF"/>
      </w:pPr>
      <w:r>
        <w:rPr>
          <w:rStyle w:val="FootnoteReference"/>
        </w:rPr>
        <w:footnoteRef/>
      </w:r>
      <w:r>
        <w:t xml:space="preserve"> The latter constituent of a phrase, i.e. the part excluding </w:t>
      </w:r>
      <w:proofErr w:type="spellStart"/>
      <w:r>
        <w:t>rheme</w:t>
      </w:r>
      <w:proofErr w:type="spellEnd"/>
    </w:p>
  </w:footnote>
  <w:footnote w:id="4">
    <w:p w14:paraId="56E6E6F6" w14:textId="77777777" w:rsidR="00EB21DF" w:rsidRDefault="00EB21DF" w:rsidP="00201C1D">
      <w:pPr>
        <w:pStyle w:val="FootnoteText"/>
      </w:pPr>
      <w:r>
        <w:rPr>
          <w:rStyle w:val="FootnoteReference"/>
        </w:rPr>
        <w:footnoteRef/>
      </w:r>
      <w:r>
        <w:t xml:space="preserve"> Also subsumed under Personal Theme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C4687" w14:textId="77777777" w:rsidR="00EB21DF" w:rsidRDefault="00EB21DF" w:rsidP="00526530">
    <w:pPr>
      <w:pStyle w:val="Header"/>
      <w:shd w:val="clear" w:color="auto" w:fill="auto"/>
    </w:pPr>
    <w:r>
      <w:t>THEMATIC STRUCTURE AND COHESION IN WRITING</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93702" w14:textId="77777777" w:rsidR="00EB21DF" w:rsidRDefault="00EB21DF" w:rsidP="00E25516">
    <w:pPr>
      <w:pStyle w:val="Header"/>
    </w:pPr>
    <w:r>
      <w:t>Running head: THEMATIC STRUCTURE AND COHESION IN WRITING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30BA2"/>
    <w:multiLevelType w:val="multilevel"/>
    <w:tmpl w:val="B640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10"/>
  <w:displayHorizontalDrawingGridEvery w:val="2"/>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8AE"/>
    <w:rsid w:val="00004096"/>
    <w:rsid w:val="00004D23"/>
    <w:rsid w:val="00010E88"/>
    <w:rsid w:val="00012754"/>
    <w:rsid w:val="00025D65"/>
    <w:rsid w:val="00037228"/>
    <w:rsid w:val="0003771F"/>
    <w:rsid w:val="000420AE"/>
    <w:rsid w:val="000478DF"/>
    <w:rsid w:val="00053F01"/>
    <w:rsid w:val="00054262"/>
    <w:rsid w:val="00060EFC"/>
    <w:rsid w:val="00064087"/>
    <w:rsid w:val="000654A3"/>
    <w:rsid w:val="00065C82"/>
    <w:rsid w:val="00067337"/>
    <w:rsid w:val="00067831"/>
    <w:rsid w:val="00067AD4"/>
    <w:rsid w:val="000701E5"/>
    <w:rsid w:val="00071AC6"/>
    <w:rsid w:val="00073CAD"/>
    <w:rsid w:val="000756EC"/>
    <w:rsid w:val="0007712D"/>
    <w:rsid w:val="00080002"/>
    <w:rsid w:val="000837B5"/>
    <w:rsid w:val="000868B7"/>
    <w:rsid w:val="00087629"/>
    <w:rsid w:val="00090C36"/>
    <w:rsid w:val="00090D16"/>
    <w:rsid w:val="00090E58"/>
    <w:rsid w:val="00097D65"/>
    <w:rsid w:val="000A0920"/>
    <w:rsid w:val="000A0BB4"/>
    <w:rsid w:val="000A2FEE"/>
    <w:rsid w:val="000B0DE6"/>
    <w:rsid w:val="000B407A"/>
    <w:rsid w:val="000B68AE"/>
    <w:rsid w:val="000B74FF"/>
    <w:rsid w:val="000C1CEE"/>
    <w:rsid w:val="000C51BF"/>
    <w:rsid w:val="000C6030"/>
    <w:rsid w:val="000C673A"/>
    <w:rsid w:val="000D13CD"/>
    <w:rsid w:val="000D4E1F"/>
    <w:rsid w:val="000D5F02"/>
    <w:rsid w:val="000E5A0C"/>
    <w:rsid w:val="000F7B9B"/>
    <w:rsid w:val="0010580A"/>
    <w:rsid w:val="001063D6"/>
    <w:rsid w:val="00112020"/>
    <w:rsid w:val="00113505"/>
    <w:rsid w:val="00117F68"/>
    <w:rsid w:val="0012161D"/>
    <w:rsid w:val="00131C8E"/>
    <w:rsid w:val="00133BB2"/>
    <w:rsid w:val="001345EA"/>
    <w:rsid w:val="00135E87"/>
    <w:rsid w:val="00137BED"/>
    <w:rsid w:val="00141CE7"/>
    <w:rsid w:val="0014281A"/>
    <w:rsid w:val="0014359B"/>
    <w:rsid w:val="0014426C"/>
    <w:rsid w:val="00160D9A"/>
    <w:rsid w:val="001662EB"/>
    <w:rsid w:val="00167B81"/>
    <w:rsid w:val="00180692"/>
    <w:rsid w:val="00182C3B"/>
    <w:rsid w:val="00196078"/>
    <w:rsid w:val="001968E2"/>
    <w:rsid w:val="001976B0"/>
    <w:rsid w:val="001A3844"/>
    <w:rsid w:val="001A5D59"/>
    <w:rsid w:val="001A75C9"/>
    <w:rsid w:val="001B267C"/>
    <w:rsid w:val="001B6EC7"/>
    <w:rsid w:val="001B71F3"/>
    <w:rsid w:val="001B796F"/>
    <w:rsid w:val="001C298C"/>
    <w:rsid w:val="001C33F8"/>
    <w:rsid w:val="001C69D5"/>
    <w:rsid w:val="001D4C13"/>
    <w:rsid w:val="001D60A5"/>
    <w:rsid w:val="001E03DE"/>
    <w:rsid w:val="001E05CD"/>
    <w:rsid w:val="001E1682"/>
    <w:rsid w:val="001E2DA2"/>
    <w:rsid w:val="001E7D59"/>
    <w:rsid w:val="001E7DD5"/>
    <w:rsid w:val="001F7D58"/>
    <w:rsid w:val="00201307"/>
    <w:rsid w:val="00201C1D"/>
    <w:rsid w:val="00205794"/>
    <w:rsid w:val="0021293F"/>
    <w:rsid w:val="0022174C"/>
    <w:rsid w:val="00226525"/>
    <w:rsid w:val="002300E6"/>
    <w:rsid w:val="00234FAF"/>
    <w:rsid w:val="00240F1F"/>
    <w:rsid w:val="00243153"/>
    <w:rsid w:val="0024371E"/>
    <w:rsid w:val="002454F9"/>
    <w:rsid w:val="00250C8A"/>
    <w:rsid w:val="00252C9D"/>
    <w:rsid w:val="00252CB0"/>
    <w:rsid w:val="0025542B"/>
    <w:rsid w:val="00257781"/>
    <w:rsid w:val="002604DD"/>
    <w:rsid w:val="00261386"/>
    <w:rsid w:val="0026546F"/>
    <w:rsid w:val="00266BE1"/>
    <w:rsid w:val="0027063B"/>
    <w:rsid w:val="00272BC3"/>
    <w:rsid w:val="00275B2C"/>
    <w:rsid w:val="00280B7D"/>
    <w:rsid w:val="002824C2"/>
    <w:rsid w:val="0028340B"/>
    <w:rsid w:val="0028453B"/>
    <w:rsid w:val="00287592"/>
    <w:rsid w:val="00287AEE"/>
    <w:rsid w:val="0029208D"/>
    <w:rsid w:val="002943FC"/>
    <w:rsid w:val="00295426"/>
    <w:rsid w:val="002A1B09"/>
    <w:rsid w:val="002A39A1"/>
    <w:rsid w:val="002A4A7E"/>
    <w:rsid w:val="002A6D4B"/>
    <w:rsid w:val="002A6D8A"/>
    <w:rsid w:val="002B466C"/>
    <w:rsid w:val="002D43D8"/>
    <w:rsid w:val="002E79AF"/>
    <w:rsid w:val="002F71CC"/>
    <w:rsid w:val="0030059D"/>
    <w:rsid w:val="00304A0E"/>
    <w:rsid w:val="00307B99"/>
    <w:rsid w:val="003234B4"/>
    <w:rsid w:val="003251CB"/>
    <w:rsid w:val="00326F10"/>
    <w:rsid w:val="00326FC9"/>
    <w:rsid w:val="00327EEE"/>
    <w:rsid w:val="00332C00"/>
    <w:rsid w:val="00334D17"/>
    <w:rsid w:val="003430D1"/>
    <w:rsid w:val="003437B9"/>
    <w:rsid w:val="003437ED"/>
    <w:rsid w:val="003532A0"/>
    <w:rsid w:val="00354427"/>
    <w:rsid w:val="00360C58"/>
    <w:rsid w:val="00360DA2"/>
    <w:rsid w:val="00362733"/>
    <w:rsid w:val="00362A37"/>
    <w:rsid w:val="00375D43"/>
    <w:rsid w:val="0038335D"/>
    <w:rsid w:val="00385823"/>
    <w:rsid w:val="003921D6"/>
    <w:rsid w:val="00394A0F"/>
    <w:rsid w:val="00396664"/>
    <w:rsid w:val="00396D74"/>
    <w:rsid w:val="003A69F3"/>
    <w:rsid w:val="003B1ED9"/>
    <w:rsid w:val="003D1387"/>
    <w:rsid w:val="003E0BE2"/>
    <w:rsid w:val="003E36B6"/>
    <w:rsid w:val="003E5571"/>
    <w:rsid w:val="003F051C"/>
    <w:rsid w:val="003F4F5C"/>
    <w:rsid w:val="003F6260"/>
    <w:rsid w:val="004018B4"/>
    <w:rsid w:val="004104B0"/>
    <w:rsid w:val="004122F3"/>
    <w:rsid w:val="00412EA2"/>
    <w:rsid w:val="00416482"/>
    <w:rsid w:val="0042393D"/>
    <w:rsid w:val="004249CB"/>
    <w:rsid w:val="00424E9D"/>
    <w:rsid w:val="00426218"/>
    <w:rsid w:val="004314E8"/>
    <w:rsid w:val="0044231B"/>
    <w:rsid w:val="004426EB"/>
    <w:rsid w:val="00442A07"/>
    <w:rsid w:val="004435FA"/>
    <w:rsid w:val="00447B43"/>
    <w:rsid w:val="004546B6"/>
    <w:rsid w:val="004550F9"/>
    <w:rsid w:val="00460168"/>
    <w:rsid w:val="0046427D"/>
    <w:rsid w:val="00464504"/>
    <w:rsid w:val="0046669A"/>
    <w:rsid w:val="00467CE2"/>
    <w:rsid w:val="00475EB0"/>
    <w:rsid w:val="004763EB"/>
    <w:rsid w:val="004816A6"/>
    <w:rsid w:val="00483E87"/>
    <w:rsid w:val="00483EB0"/>
    <w:rsid w:val="00487C28"/>
    <w:rsid w:val="00491610"/>
    <w:rsid w:val="00492CCB"/>
    <w:rsid w:val="004A2B7B"/>
    <w:rsid w:val="004A33CF"/>
    <w:rsid w:val="004A4383"/>
    <w:rsid w:val="004B0FCF"/>
    <w:rsid w:val="004B1057"/>
    <w:rsid w:val="004B4534"/>
    <w:rsid w:val="004B4AD8"/>
    <w:rsid w:val="004C03A9"/>
    <w:rsid w:val="004C1A38"/>
    <w:rsid w:val="004C2808"/>
    <w:rsid w:val="004C5D71"/>
    <w:rsid w:val="004C6682"/>
    <w:rsid w:val="004C69CB"/>
    <w:rsid w:val="004D351C"/>
    <w:rsid w:val="004D79FE"/>
    <w:rsid w:val="004E2514"/>
    <w:rsid w:val="004F092F"/>
    <w:rsid w:val="004F30FA"/>
    <w:rsid w:val="004F4698"/>
    <w:rsid w:val="004F5477"/>
    <w:rsid w:val="004F6397"/>
    <w:rsid w:val="0050250F"/>
    <w:rsid w:val="0050690D"/>
    <w:rsid w:val="00507504"/>
    <w:rsid w:val="0051370F"/>
    <w:rsid w:val="00513E25"/>
    <w:rsid w:val="00514079"/>
    <w:rsid w:val="00514961"/>
    <w:rsid w:val="00516BA9"/>
    <w:rsid w:val="00520A99"/>
    <w:rsid w:val="005219EE"/>
    <w:rsid w:val="00526530"/>
    <w:rsid w:val="00534494"/>
    <w:rsid w:val="00540F58"/>
    <w:rsid w:val="00541F43"/>
    <w:rsid w:val="00550DF1"/>
    <w:rsid w:val="005529DC"/>
    <w:rsid w:val="005533D5"/>
    <w:rsid w:val="005539E0"/>
    <w:rsid w:val="00555075"/>
    <w:rsid w:val="00555D84"/>
    <w:rsid w:val="00556BA0"/>
    <w:rsid w:val="00560563"/>
    <w:rsid w:val="005619EF"/>
    <w:rsid w:val="00573985"/>
    <w:rsid w:val="00576EAA"/>
    <w:rsid w:val="00577D62"/>
    <w:rsid w:val="00577EEB"/>
    <w:rsid w:val="00580191"/>
    <w:rsid w:val="005859B5"/>
    <w:rsid w:val="005877D7"/>
    <w:rsid w:val="005966EA"/>
    <w:rsid w:val="00597EFA"/>
    <w:rsid w:val="005A03A3"/>
    <w:rsid w:val="005A2C3C"/>
    <w:rsid w:val="005A4386"/>
    <w:rsid w:val="005A53C0"/>
    <w:rsid w:val="005A7233"/>
    <w:rsid w:val="005A786A"/>
    <w:rsid w:val="005C2D36"/>
    <w:rsid w:val="005C59A1"/>
    <w:rsid w:val="005C6743"/>
    <w:rsid w:val="005D1D42"/>
    <w:rsid w:val="005D35A8"/>
    <w:rsid w:val="005D365C"/>
    <w:rsid w:val="005D43FD"/>
    <w:rsid w:val="005D6CBB"/>
    <w:rsid w:val="005D7CBC"/>
    <w:rsid w:val="005E2793"/>
    <w:rsid w:val="005E298C"/>
    <w:rsid w:val="005E48D1"/>
    <w:rsid w:val="005E6505"/>
    <w:rsid w:val="005F275B"/>
    <w:rsid w:val="005F406D"/>
    <w:rsid w:val="006057AB"/>
    <w:rsid w:val="0061140B"/>
    <w:rsid w:val="00613B17"/>
    <w:rsid w:val="00614A3B"/>
    <w:rsid w:val="00617D3B"/>
    <w:rsid w:val="006328DB"/>
    <w:rsid w:val="00637DC4"/>
    <w:rsid w:val="00645181"/>
    <w:rsid w:val="0065792F"/>
    <w:rsid w:val="00660B7A"/>
    <w:rsid w:val="00663E97"/>
    <w:rsid w:val="006644F4"/>
    <w:rsid w:val="00664D69"/>
    <w:rsid w:val="00671004"/>
    <w:rsid w:val="006732A7"/>
    <w:rsid w:val="00675499"/>
    <w:rsid w:val="00680481"/>
    <w:rsid w:val="00680D67"/>
    <w:rsid w:val="00682954"/>
    <w:rsid w:val="006841DC"/>
    <w:rsid w:val="00686E68"/>
    <w:rsid w:val="00691FC2"/>
    <w:rsid w:val="0069322C"/>
    <w:rsid w:val="006965CF"/>
    <w:rsid w:val="006A1405"/>
    <w:rsid w:val="006A2843"/>
    <w:rsid w:val="006A3007"/>
    <w:rsid w:val="006A4AC3"/>
    <w:rsid w:val="006A6250"/>
    <w:rsid w:val="006A7F09"/>
    <w:rsid w:val="006B3EE3"/>
    <w:rsid w:val="006C014E"/>
    <w:rsid w:val="006C2941"/>
    <w:rsid w:val="006C5B67"/>
    <w:rsid w:val="006D1629"/>
    <w:rsid w:val="006D1938"/>
    <w:rsid w:val="006D5F9A"/>
    <w:rsid w:val="006D7A71"/>
    <w:rsid w:val="006E2E52"/>
    <w:rsid w:val="006E561D"/>
    <w:rsid w:val="006E6F19"/>
    <w:rsid w:val="006F2B82"/>
    <w:rsid w:val="006F41B7"/>
    <w:rsid w:val="006F64BB"/>
    <w:rsid w:val="00700F64"/>
    <w:rsid w:val="00702085"/>
    <w:rsid w:val="00705F35"/>
    <w:rsid w:val="00707B31"/>
    <w:rsid w:val="00710C64"/>
    <w:rsid w:val="00714CD9"/>
    <w:rsid w:val="007242BF"/>
    <w:rsid w:val="00725F42"/>
    <w:rsid w:val="00730231"/>
    <w:rsid w:val="0073227F"/>
    <w:rsid w:val="00743E92"/>
    <w:rsid w:val="00746466"/>
    <w:rsid w:val="0074788B"/>
    <w:rsid w:val="007519D7"/>
    <w:rsid w:val="0075310E"/>
    <w:rsid w:val="00756BFD"/>
    <w:rsid w:val="00764763"/>
    <w:rsid w:val="00766E38"/>
    <w:rsid w:val="00773857"/>
    <w:rsid w:val="007755EC"/>
    <w:rsid w:val="00776ADD"/>
    <w:rsid w:val="007819F4"/>
    <w:rsid w:val="00782D1B"/>
    <w:rsid w:val="00784994"/>
    <w:rsid w:val="0078712E"/>
    <w:rsid w:val="00792397"/>
    <w:rsid w:val="00794522"/>
    <w:rsid w:val="007A044E"/>
    <w:rsid w:val="007A0E59"/>
    <w:rsid w:val="007A41E4"/>
    <w:rsid w:val="007A5CBF"/>
    <w:rsid w:val="007B0809"/>
    <w:rsid w:val="007B3504"/>
    <w:rsid w:val="007B46FD"/>
    <w:rsid w:val="007C2160"/>
    <w:rsid w:val="007C4A99"/>
    <w:rsid w:val="007C725B"/>
    <w:rsid w:val="007D1394"/>
    <w:rsid w:val="007D141E"/>
    <w:rsid w:val="007D252E"/>
    <w:rsid w:val="007D7440"/>
    <w:rsid w:val="007D7928"/>
    <w:rsid w:val="007E0890"/>
    <w:rsid w:val="007E13C0"/>
    <w:rsid w:val="007E20EA"/>
    <w:rsid w:val="007E2939"/>
    <w:rsid w:val="007E7955"/>
    <w:rsid w:val="007F1E3A"/>
    <w:rsid w:val="007F7323"/>
    <w:rsid w:val="007F746B"/>
    <w:rsid w:val="00801731"/>
    <w:rsid w:val="00806251"/>
    <w:rsid w:val="008105E4"/>
    <w:rsid w:val="00810E62"/>
    <w:rsid w:val="008145E3"/>
    <w:rsid w:val="008163F1"/>
    <w:rsid w:val="00820362"/>
    <w:rsid w:val="00825554"/>
    <w:rsid w:val="008259E4"/>
    <w:rsid w:val="00830E2E"/>
    <w:rsid w:val="00831264"/>
    <w:rsid w:val="00837E05"/>
    <w:rsid w:val="00846E11"/>
    <w:rsid w:val="008617C2"/>
    <w:rsid w:val="008641AC"/>
    <w:rsid w:val="008777FB"/>
    <w:rsid w:val="00881602"/>
    <w:rsid w:val="00886C2F"/>
    <w:rsid w:val="00891A7C"/>
    <w:rsid w:val="00895D62"/>
    <w:rsid w:val="00896A80"/>
    <w:rsid w:val="00896D12"/>
    <w:rsid w:val="00897038"/>
    <w:rsid w:val="0089753F"/>
    <w:rsid w:val="008A35FF"/>
    <w:rsid w:val="008A3951"/>
    <w:rsid w:val="008A408F"/>
    <w:rsid w:val="008A5428"/>
    <w:rsid w:val="008A7DC0"/>
    <w:rsid w:val="008B4173"/>
    <w:rsid w:val="008B72AB"/>
    <w:rsid w:val="008C1810"/>
    <w:rsid w:val="008C2623"/>
    <w:rsid w:val="008D0313"/>
    <w:rsid w:val="008D04F1"/>
    <w:rsid w:val="008D47D4"/>
    <w:rsid w:val="008E064E"/>
    <w:rsid w:val="008E137C"/>
    <w:rsid w:val="008E328E"/>
    <w:rsid w:val="008E789E"/>
    <w:rsid w:val="0090126E"/>
    <w:rsid w:val="00901B75"/>
    <w:rsid w:val="00902FDE"/>
    <w:rsid w:val="00912AE2"/>
    <w:rsid w:val="00912BB7"/>
    <w:rsid w:val="00922E02"/>
    <w:rsid w:val="00935D4D"/>
    <w:rsid w:val="0094595A"/>
    <w:rsid w:val="0094679C"/>
    <w:rsid w:val="00947005"/>
    <w:rsid w:val="009473D2"/>
    <w:rsid w:val="00947F6C"/>
    <w:rsid w:val="00957E6A"/>
    <w:rsid w:val="0096350D"/>
    <w:rsid w:val="009667C1"/>
    <w:rsid w:val="00966B1F"/>
    <w:rsid w:val="0097428F"/>
    <w:rsid w:val="00975223"/>
    <w:rsid w:val="00976A9B"/>
    <w:rsid w:val="00977C19"/>
    <w:rsid w:val="00980FA9"/>
    <w:rsid w:val="00984F2C"/>
    <w:rsid w:val="00984F5D"/>
    <w:rsid w:val="00985980"/>
    <w:rsid w:val="009866FF"/>
    <w:rsid w:val="00987A39"/>
    <w:rsid w:val="00990A4C"/>
    <w:rsid w:val="00992D80"/>
    <w:rsid w:val="00993DBF"/>
    <w:rsid w:val="009954E9"/>
    <w:rsid w:val="009B1E2E"/>
    <w:rsid w:val="009B6101"/>
    <w:rsid w:val="009B7D54"/>
    <w:rsid w:val="009E65ED"/>
    <w:rsid w:val="009F00E3"/>
    <w:rsid w:val="009F0A0C"/>
    <w:rsid w:val="009F5B67"/>
    <w:rsid w:val="009F787F"/>
    <w:rsid w:val="009F7CA1"/>
    <w:rsid w:val="00A103A9"/>
    <w:rsid w:val="00A10838"/>
    <w:rsid w:val="00A111DA"/>
    <w:rsid w:val="00A12EA3"/>
    <w:rsid w:val="00A17E64"/>
    <w:rsid w:val="00A2113E"/>
    <w:rsid w:val="00A270E3"/>
    <w:rsid w:val="00A33193"/>
    <w:rsid w:val="00A3550D"/>
    <w:rsid w:val="00A35F0F"/>
    <w:rsid w:val="00A46F31"/>
    <w:rsid w:val="00A50BF3"/>
    <w:rsid w:val="00A623E0"/>
    <w:rsid w:val="00A64B36"/>
    <w:rsid w:val="00A66D3D"/>
    <w:rsid w:val="00A71EC2"/>
    <w:rsid w:val="00A87CE5"/>
    <w:rsid w:val="00A93BCC"/>
    <w:rsid w:val="00A93EC8"/>
    <w:rsid w:val="00A9734A"/>
    <w:rsid w:val="00AA5803"/>
    <w:rsid w:val="00AA7027"/>
    <w:rsid w:val="00AB0183"/>
    <w:rsid w:val="00AB079B"/>
    <w:rsid w:val="00AB1AEF"/>
    <w:rsid w:val="00AB733E"/>
    <w:rsid w:val="00AC26B2"/>
    <w:rsid w:val="00AD591A"/>
    <w:rsid w:val="00AE1308"/>
    <w:rsid w:val="00B07153"/>
    <w:rsid w:val="00B11138"/>
    <w:rsid w:val="00B11711"/>
    <w:rsid w:val="00B11F52"/>
    <w:rsid w:val="00B15C84"/>
    <w:rsid w:val="00B15FBE"/>
    <w:rsid w:val="00B23205"/>
    <w:rsid w:val="00B3273D"/>
    <w:rsid w:val="00B34237"/>
    <w:rsid w:val="00B343DD"/>
    <w:rsid w:val="00B411AD"/>
    <w:rsid w:val="00B4395C"/>
    <w:rsid w:val="00B5789F"/>
    <w:rsid w:val="00B619D5"/>
    <w:rsid w:val="00B7026E"/>
    <w:rsid w:val="00B82F39"/>
    <w:rsid w:val="00B879C0"/>
    <w:rsid w:val="00B93656"/>
    <w:rsid w:val="00B93D30"/>
    <w:rsid w:val="00B97E0D"/>
    <w:rsid w:val="00BA0CB0"/>
    <w:rsid w:val="00BA2C3D"/>
    <w:rsid w:val="00BA3967"/>
    <w:rsid w:val="00BA5F10"/>
    <w:rsid w:val="00BA68E6"/>
    <w:rsid w:val="00BB35C3"/>
    <w:rsid w:val="00BB4450"/>
    <w:rsid w:val="00BB495E"/>
    <w:rsid w:val="00BB4F18"/>
    <w:rsid w:val="00BB64B9"/>
    <w:rsid w:val="00BB6E3F"/>
    <w:rsid w:val="00BC0F35"/>
    <w:rsid w:val="00BD05FF"/>
    <w:rsid w:val="00BD1CB6"/>
    <w:rsid w:val="00BE4496"/>
    <w:rsid w:val="00BE6EC5"/>
    <w:rsid w:val="00BF17FD"/>
    <w:rsid w:val="00BF201D"/>
    <w:rsid w:val="00BF2C26"/>
    <w:rsid w:val="00BF5582"/>
    <w:rsid w:val="00C028E3"/>
    <w:rsid w:val="00C10E01"/>
    <w:rsid w:val="00C11F89"/>
    <w:rsid w:val="00C208CC"/>
    <w:rsid w:val="00C22AD2"/>
    <w:rsid w:val="00C23932"/>
    <w:rsid w:val="00C2517E"/>
    <w:rsid w:val="00C308B4"/>
    <w:rsid w:val="00C403AF"/>
    <w:rsid w:val="00C40E6C"/>
    <w:rsid w:val="00C4204D"/>
    <w:rsid w:val="00C46041"/>
    <w:rsid w:val="00C466C7"/>
    <w:rsid w:val="00C47187"/>
    <w:rsid w:val="00C51335"/>
    <w:rsid w:val="00C528E5"/>
    <w:rsid w:val="00C53F9E"/>
    <w:rsid w:val="00C63A7F"/>
    <w:rsid w:val="00C76574"/>
    <w:rsid w:val="00C77C0A"/>
    <w:rsid w:val="00C802B1"/>
    <w:rsid w:val="00C935AC"/>
    <w:rsid w:val="00C950E7"/>
    <w:rsid w:val="00CA28BD"/>
    <w:rsid w:val="00CA536D"/>
    <w:rsid w:val="00CA5497"/>
    <w:rsid w:val="00CA6ABA"/>
    <w:rsid w:val="00CB0C2F"/>
    <w:rsid w:val="00CB27F5"/>
    <w:rsid w:val="00CC05E3"/>
    <w:rsid w:val="00CC3B8F"/>
    <w:rsid w:val="00CC5C29"/>
    <w:rsid w:val="00CD144D"/>
    <w:rsid w:val="00CD31E8"/>
    <w:rsid w:val="00CE0FBB"/>
    <w:rsid w:val="00CE52F6"/>
    <w:rsid w:val="00CF67C2"/>
    <w:rsid w:val="00D02AE2"/>
    <w:rsid w:val="00D056D5"/>
    <w:rsid w:val="00D06E27"/>
    <w:rsid w:val="00D11578"/>
    <w:rsid w:val="00D12EDB"/>
    <w:rsid w:val="00D137B1"/>
    <w:rsid w:val="00D167F0"/>
    <w:rsid w:val="00D21ABD"/>
    <w:rsid w:val="00D22DC8"/>
    <w:rsid w:val="00D257A3"/>
    <w:rsid w:val="00D27CFB"/>
    <w:rsid w:val="00D30BC3"/>
    <w:rsid w:val="00D33142"/>
    <w:rsid w:val="00D35A7D"/>
    <w:rsid w:val="00D427A4"/>
    <w:rsid w:val="00D46F24"/>
    <w:rsid w:val="00D47F88"/>
    <w:rsid w:val="00D520C0"/>
    <w:rsid w:val="00D56CD0"/>
    <w:rsid w:val="00D57DE9"/>
    <w:rsid w:val="00D65E2D"/>
    <w:rsid w:val="00D67602"/>
    <w:rsid w:val="00D71901"/>
    <w:rsid w:val="00D729DE"/>
    <w:rsid w:val="00D73355"/>
    <w:rsid w:val="00D74F39"/>
    <w:rsid w:val="00D77647"/>
    <w:rsid w:val="00D87439"/>
    <w:rsid w:val="00D90175"/>
    <w:rsid w:val="00D902D2"/>
    <w:rsid w:val="00DA3E06"/>
    <w:rsid w:val="00DB031A"/>
    <w:rsid w:val="00DB1E36"/>
    <w:rsid w:val="00DC07DC"/>
    <w:rsid w:val="00DC77A6"/>
    <w:rsid w:val="00DD03A6"/>
    <w:rsid w:val="00DD3B5B"/>
    <w:rsid w:val="00DE0A09"/>
    <w:rsid w:val="00DE40D6"/>
    <w:rsid w:val="00DF1EFE"/>
    <w:rsid w:val="00DF38D0"/>
    <w:rsid w:val="00DF507D"/>
    <w:rsid w:val="00E10408"/>
    <w:rsid w:val="00E137DD"/>
    <w:rsid w:val="00E146C8"/>
    <w:rsid w:val="00E25516"/>
    <w:rsid w:val="00E32338"/>
    <w:rsid w:val="00E34DEF"/>
    <w:rsid w:val="00E3742B"/>
    <w:rsid w:val="00E37A40"/>
    <w:rsid w:val="00E415A0"/>
    <w:rsid w:val="00E46BC8"/>
    <w:rsid w:val="00E51FA1"/>
    <w:rsid w:val="00E55908"/>
    <w:rsid w:val="00E56D37"/>
    <w:rsid w:val="00E603EA"/>
    <w:rsid w:val="00E71503"/>
    <w:rsid w:val="00E748BB"/>
    <w:rsid w:val="00E7494D"/>
    <w:rsid w:val="00E8316C"/>
    <w:rsid w:val="00E84CFB"/>
    <w:rsid w:val="00E858B8"/>
    <w:rsid w:val="00E866EF"/>
    <w:rsid w:val="00E86B89"/>
    <w:rsid w:val="00E87369"/>
    <w:rsid w:val="00E915F3"/>
    <w:rsid w:val="00E95996"/>
    <w:rsid w:val="00E97A6D"/>
    <w:rsid w:val="00EA0694"/>
    <w:rsid w:val="00EA4F58"/>
    <w:rsid w:val="00EA51BC"/>
    <w:rsid w:val="00EB17B1"/>
    <w:rsid w:val="00EB21DF"/>
    <w:rsid w:val="00EB2287"/>
    <w:rsid w:val="00EB4C25"/>
    <w:rsid w:val="00EB5033"/>
    <w:rsid w:val="00EC08A8"/>
    <w:rsid w:val="00ED2E15"/>
    <w:rsid w:val="00EE03A6"/>
    <w:rsid w:val="00EE210C"/>
    <w:rsid w:val="00EE2B1B"/>
    <w:rsid w:val="00EE429C"/>
    <w:rsid w:val="00EE6CE7"/>
    <w:rsid w:val="00EF020C"/>
    <w:rsid w:val="00EF058B"/>
    <w:rsid w:val="00EF16CD"/>
    <w:rsid w:val="00EF4503"/>
    <w:rsid w:val="00EF4A6D"/>
    <w:rsid w:val="00EF6678"/>
    <w:rsid w:val="00EF69D1"/>
    <w:rsid w:val="00F00483"/>
    <w:rsid w:val="00F01214"/>
    <w:rsid w:val="00F05728"/>
    <w:rsid w:val="00F05D4D"/>
    <w:rsid w:val="00F071E9"/>
    <w:rsid w:val="00F07FCE"/>
    <w:rsid w:val="00F1106B"/>
    <w:rsid w:val="00F12CF1"/>
    <w:rsid w:val="00F21F56"/>
    <w:rsid w:val="00F310DB"/>
    <w:rsid w:val="00F341ED"/>
    <w:rsid w:val="00F346D4"/>
    <w:rsid w:val="00F357E3"/>
    <w:rsid w:val="00F370FA"/>
    <w:rsid w:val="00F406A8"/>
    <w:rsid w:val="00F40D48"/>
    <w:rsid w:val="00F41543"/>
    <w:rsid w:val="00F42532"/>
    <w:rsid w:val="00F53A0D"/>
    <w:rsid w:val="00F5770D"/>
    <w:rsid w:val="00F62488"/>
    <w:rsid w:val="00F64310"/>
    <w:rsid w:val="00F65221"/>
    <w:rsid w:val="00F71FBC"/>
    <w:rsid w:val="00F72825"/>
    <w:rsid w:val="00F94F0E"/>
    <w:rsid w:val="00F9753A"/>
    <w:rsid w:val="00FA18AB"/>
    <w:rsid w:val="00FA1A2C"/>
    <w:rsid w:val="00FA2C84"/>
    <w:rsid w:val="00FA3331"/>
    <w:rsid w:val="00FB69B2"/>
    <w:rsid w:val="00FC3598"/>
    <w:rsid w:val="00FD1393"/>
    <w:rsid w:val="00FD1608"/>
    <w:rsid w:val="00FD2C15"/>
    <w:rsid w:val="00FD7028"/>
    <w:rsid w:val="00FD7C30"/>
    <w:rsid w:val="00FE0BA5"/>
    <w:rsid w:val="00FE187E"/>
    <w:rsid w:val="00FE250E"/>
    <w:rsid w:val="00FE73A5"/>
    <w:rsid w:val="00FF04C9"/>
    <w:rsid w:val="00FF34F1"/>
    <w:rsid w:val="00FF7820"/>
    <w:rsid w:val="00FF7A5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white"/>
    </o:shapedefaults>
    <o:shapelayout v:ext="edit">
      <o:idmap v:ext="edit" data="1"/>
    </o:shapelayout>
  </w:shapeDefaults>
  <w:decimalSymbol w:val="."/>
  <w:listSeparator w:val=","/>
  <w14:docId w14:val="1014B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516"/>
    <w:pPr>
      <w:shd w:val="clear" w:color="auto" w:fill="FFFFCC"/>
      <w:spacing w:after="0" w:line="240" w:lineRule="auto"/>
    </w:pPr>
    <w:rPr>
      <w:rFonts w:ascii="Arial" w:eastAsia="Times New Roman" w:hAnsi="Arial" w:cs="Arial"/>
      <w:sz w:val="24"/>
      <w:szCs w:val="24"/>
    </w:rPr>
  </w:style>
  <w:style w:type="paragraph" w:styleId="Heading2">
    <w:name w:val="heading 2"/>
    <w:basedOn w:val="Normal"/>
    <w:next w:val="Normal"/>
    <w:link w:val="Heading2Char"/>
    <w:uiPriority w:val="9"/>
    <w:semiHidden/>
    <w:unhideWhenUsed/>
    <w:qFormat/>
    <w:rsid w:val="00664D6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68AE"/>
    <w:rPr>
      <w:color w:val="0000FF"/>
      <w:u w:val="single"/>
    </w:rPr>
  </w:style>
  <w:style w:type="paragraph" w:styleId="NormalWeb">
    <w:name w:val="Normal (Web)"/>
    <w:basedOn w:val="Normal"/>
    <w:uiPriority w:val="99"/>
    <w:unhideWhenUsed/>
    <w:rsid w:val="000B68AE"/>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4C69CB"/>
    <w:pPr>
      <w:tabs>
        <w:tab w:val="center" w:pos="4680"/>
        <w:tab w:val="right" w:pos="9360"/>
      </w:tabs>
    </w:pPr>
  </w:style>
  <w:style w:type="character" w:customStyle="1" w:styleId="HeaderChar">
    <w:name w:val="Header Char"/>
    <w:basedOn w:val="DefaultParagraphFont"/>
    <w:link w:val="Header"/>
    <w:uiPriority w:val="99"/>
    <w:rsid w:val="004C69CB"/>
  </w:style>
  <w:style w:type="paragraph" w:styleId="Footer">
    <w:name w:val="footer"/>
    <w:basedOn w:val="Normal"/>
    <w:link w:val="FooterChar"/>
    <w:uiPriority w:val="99"/>
    <w:unhideWhenUsed/>
    <w:rsid w:val="004C69CB"/>
    <w:pPr>
      <w:tabs>
        <w:tab w:val="center" w:pos="4680"/>
        <w:tab w:val="right" w:pos="9360"/>
      </w:tabs>
    </w:pPr>
  </w:style>
  <w:style w:type="character" w:customStyle="1" w:styleId="FooterChar">
    <w:name w:val="Footer Char"/>
    <w:basedOn w:val="DefaultParagraphFont"/>
    <w:link w:val="Footer"/>
    <w:uiPriority w:val="99"/>
    <w:rsid w:val="004C69CB"/>
  </w:style>
  <w:style w:type="paragraph" w:styleId="FootnoteText">
    <w:name w:val="footnote text"/>
    <w:basedOn w:val="Normal"/>
    <w:link w:val="FootnoteTextChar"/>
    <w:uiPriority w:val="99"/>
    <w:semiHidden/>
    <w:unhideWhenUsed/>
    <w:rsid w:val="00F346D4"/>
    <w:rPr>
      <w:sz w:val="20"/>
      <w:szCs w:val="20"/>
    </w:rPr>
  </w:style>
  <w:style w:type="character" w:customStyle="1" w:styleId="FootnoteTextChar">
    <w:name w:val="Footnote Text Char"/>
    <w:basedOn w:val="DefaultParagraphFont"/>
    <w:link w:val="FootnoteText"/>
    <w:uiPriority w:val="99"/>
    <w:semiHidden/>
    <w:rsid w:val="00F346D4"/>
    <w:rPr>
      <w:rFonts w:ascii="Arial" w:eastAsia="Times New Roman" w:hAnsi="Arial" w:cs="Arial"/>
      <w:sz w:val="20"/>
      <w:szCs w:val="20"/>
      <w:shd w:val="clear" w:color="auto" w:fill="FFFFCC"/>
    </w:rPr>
  </w:style>
  <w:style w:type="character" w:styleId="FootnoteReference">
    <w:name w:val="footnote reference"/>
    <w:basedOn w:val="DefaultParagraphFont"/>
    <w:uiPriority w:val="99"/>
    <w:semiHidden/>
    <w:unhideWhenUsed/>
    <w:rsid w:val="00F346D4"/>
    <w:rPr>
      <w:vertAlign w:val="superscript"/>
    </w:rPr>
  </w:style>
  <w:style w:type="paragraph" w:styleId="BalloonText">
    <w:name w:val="Balloon Text"/>
    <w:basedOn w:val="Normal"/>
    <w:link w:val="BalloonTextChar"/>
    <w:uiPriority w:val="99"/>
    <w:semiHidden/>
    <w:unhideWhenUsed/>
    <w:rsid w:val="00C22AD2"/>
    <w:rPr>
      <w:rFonts w:ascii="Tahoma" w:hAnsi="Tahoma" w:cs="Tahoma"/>
      <w:sz w:val="16"/>
      <w:szCs w:val="16"/>
    </w:rPr>
  </w:style>
  <w:style w:type="character" w:customStyle="1" w:styleId="BalloonTextChar">
    <w:name w:val="Balloon Text Char"/>
    <w:basedOn w:val="DefaultParagraphFont"/>
    <w:link w:val="BalloonText"/>
    <w:uiPriority w:val="99"/>
    <w:semiHidden/>
    <w:rsid w:val="00C22AD2"/>
    <w:rPr>
      <w:rFonts w:ascii="Tahoma" w:eastAsia="Times New Roman" w:hAnsi="Tahoma" w:cs="Tahoma"/>
      <w:sz w:val="16"/>
      <w:szCs w:val="16"/>
      <w:shd w:val="clear" w:color="auto" w:fill="FFFFCC"/>
    </w:rPr>
  </w:style>
  <w:style w:type="character" w:customStyle="1" w:styleId="Heading2Char">
    <w:name w:val="Heading 2 Char"/>
    <w:basedOn w:val="DefaultParagraphFont"/>
    <w:link w:val="Heading2"/>
    <w:uiPriority w:val="9"/>
    <w:semiHidden/>
    <w:rsid w:val="00664D69"/>
    <w:rPr>
      <w:rFonts w:asciiTheme="majorHAnsi" w:eastAsiaTheme="majorEastAsia" w:hAnsiTheme="majorHAnsi" w:cstheme="majorBidi"/>
      <w:b/>
      <w:bCs/>
      <w:color w:val="4F81BD" w:themeColor="accent1"/>
      <w:sz w:val="26"/>
      <w:szCs w:val="26"/>
      <w:shd w:val="clear" w:color="auto" w:fill="FFFFCC"/>
    </w:rPr>
  </w:style>
  <w:style w:type="character" w:styleId="CommentReference">
    <w:name w:val="annotation reference"/>
    <w:basedOn w:val="DefaultParagraphFont"/>
    <w:uiPriority w:val="99"/>
    <w:semiHidden/>
    <w:unhideWhenUsed/>
    <w:rsid w:val="005D365C"/>
    <w:rPr>
      <w:sz w:val="18"/>
      <w:szCs w:val="18"/>
    </w:rPr>
  </w:style>
  <w:style w:type="paragraph" w:styleId="CommentText">
    <w:name w:val="annotation text"/>
    <w:basedOn w:val="Normal"/>
    <w:link w:val="CommentTextChar"/>
    <w:uiPriority w:val="99"/>
    <w:semiHidden/>
    <w:unhideWhenUsed/>
    <w:rsid w:val="005D365C"/>
  </w:style>
  <w:style w:type="character" w:customStyle="1" w:styleId="CommentTextChar">
    <w:name w:val="Comment Text Char"/>
    <w:basedOn w:val="DefaultParagraphFont"/>
    <w:link w:val="CommentText"/>
    <w:uiPriority w:val="99"/>
    <w:semiHidden/>
    <w:rsid w:val="005D365C"/>
    <w:rPr>
      <w:rFonts w:ascii="Arial" w:eastAsia="Times New Roman" w:hAnsi="Arial" w:cs="Arial"/>
      <w:sz w:val="24"/>
      <w:szCs w:val="24"/>
      <w:shd w:val="clear" w:color="auto" w:fill="FFFFCC"/>
    </w:rPr>
  </w:style>
  <w:style w:type="paragraph" w:styleId="CommentSubject">
    <w:name w:val="annotation subject"/>
    <w:basedOn w:val="CommentText"/>
    <w:next w:val="CommentText"/>
    <w:link w:val="CommentSubjectChar"/>
    <w:uiPriority w:val="99"/>
    <w:semiHidden/>
    <w:unhideWhenUsed/>
    <w:rsid w:val="005D365C"/>
    <w:rPr>
      <w:b/>
      <w:bCs/>
      <w:sz w:val="20"/>
      <w:szCs w:val="20"/>
    </w:rPr>
  </w:style>
  <w:style w:type="character" w:customStyle="1" w:styleId="CommentSubjectChar">
    <w:name w:val="Comment Subject Char"/>
    <w:basedOn w:val="CommentTextChar"/>
    <w:link w:val="CommentSubject"/>
    <w:uiPriority w:val="99"/>
    <w:semiHidden/>
    <w:rsid w:val="005D365C"/>
    <w:rPr>
      <w:rFonts w:ascii="Arial" w:eastAsia="Times New Roman" w:hAnsi="Arial" w:cs="Arial"/>
      <w:b/>
      <w:bCs/>
      <w:sz w:val="20"/>
      <w:szCs w:val="20"/>
      <w:shd w:val="clear" w:color="auto" w:fill="FFFFCC"/>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516"/>
    <w:pPr>
      <w:shd w:val="clear" w:color="auto" w:fill="FFFFCC"/>
      <w:spacing w:after="0" w:line="240" w:lineRule="auto"/>
    </w:pPr>
    <w:rPr>
      <w:rFonts w:ascii="Arial" w:eastAsia="Times New Roman" w:hAnsi="Arial" w:cs="Arial"/>
      <w:sz w:val="24"/>
      <w:szCs w:val="24"/>
    </w:rPr>
  </w:style>
  <w:style w:type="paragraph" w:styleId="Heading2">
    <w:name w:val="heading 2"/>
    <w:basedOn w:val="Normal"/>
    <w:next w:val="Normal"/>
    <w:link w:val="Heading2Char"/>
    <w:uiPriority w:val="9"/>
    <w:semiHidden/>
    <w:unhideWhenUsed/>
    <w:qFormat/>
    <w:rsid w:val="00664D6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68AE"/>
    <w:rPr>
      <w:color w:val="0000FF"/>
      <w:u w:val="single"/>
    </w:rPr>
  </w:style>
  <w:style w:type="paragraph" w:styleId="NormalWeb">
    <w:name w:val="Normal (Web)"/>
    <w:basedOn w:val="Normal"/>
    <w:uiPriority w:val="99"/>
    <w:unhideWhenUsed/>
    <w:rsid w:val="000B68AE"/>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4C69CB"/>
    <w:pPr>
      <w:tabs>
        <w:tab w:val="center" w:pos="4680"/>
        <w:tab w:val="right" w:pos="9360"/>
      </w:tabs>
    </w:pPr>
  </w:style>
  <w:style w:type="character" w:customStyle="1" w:styleId="HeaderChar">
    <w:name w:val="Header Char"/>
    <w:basedOn w:val="DefaultParagraphFont"/>
    <w:link w:val="Header"/>
    <w:uiPriority w:val="99"/>
    <w:rsid w:val="004C69CB"/>
  </w:style>
  <w:style w:type="paragraph" w:styleId="Footer">
    <w:name w:val="footer"/>
    <w:basedOn w:val="Normal"/>
    <w:link w:val="FooterChar"/>
    <w:uiPriority w:val="99"/>
    <w:unhideWhenUsed/>
    <w:rsid w:val="004C69CB"/>
    <w:pPr>
      <w:tabs>
        <w:tab w:val="center" w:pos="4680"/>
        <w:tab w:val="right" w:pos="9360"/>
      </w:tabs>
    </w:pPr>
  </w:style>
  <w:style w:type="character" w:customStyle="1" w:styleId="FooterChar">
    <w:name w:val="Footer Char"/>
    <w:basedOn w:val="DefaultParagraphFont"/>
    <w:link w:val="Footer"/>
    <w:uiPriority w:val="99"/>
    <w:rsid w:val="004C69CB"/>
  </w:style>
  <w:style w:type="paragraph" w:styleId="FootnoteText">
    <w:name w:val="footnote text"/>
    <w:basedOn w:val="Normal"/>
    <w:link w:val="FootnoteTextChar"/>
    <w:uiPriority w:val="99"/>
    <w:semiHidden/>
    <w:unhideWhenUsed/>
    <w:rsid w:val="00F346D4"/>
    <w:rPr>
      <w:sz w:val="20"/>
      <w:szCs w:val="20"/>
    </w:rPr>
  </w:style>
  <w:style w:type="character" w:customStyle="1" w:styleId="FootnoteTextChar">
    <w:name w:val="Footnote Text Char"/>
    <w:basedOn w:val="DefaultParagraphFont"/>
    <w:link w:val="FootnoteText"/>
    <w:uiPriority w:val="99"/>
    <w:semiHidden/>
    <w:rsid w:val="00F346D4"/>
    <w:rPr>
      <w:rFonts w:ascii="Arial" w:eastAsia="Times New Roman" w:hAnsi="Arial" w:cs="Arial"/>
      <w:sz w:val="20"/>
      <w:szCs w:val="20"/>
      <w:shd w:val="clear" w:color="auto" w:fill="FFFFCC"/>
    </w:rPr>
  </w:style>
  <w:style w:type="character" w:styleId="FootnoteReference">
    <w:name w:val="footnote reference"/>
    <w:basedOn w:val="DefaultParagraphFont"/>
    <w:uiPriority w:val="99"/>
    <w:semiHidden/>
    <w:unhideWhenUsed/>
    <w:rsid w:val="00F346D4"/>
    <w:rPr>
      <w:vertAlign w:val="superscript"/>
    </w:rPr>
  </w:style>
  <w:style w:type="paragraph" w:styleId="BalloonText">
    <w:name w:val="Balloon Text"/>
    <w:basedOn w:val="Normal"/>
    <w:link w:val="BalloonTextChar"/>
    <w:uiPriority w:val="99"/>
    <w:semiHidden/>
    <w:unhideWhenUsed/>
    <w:rsid w:val="00C22AD2"/>
    <w:rPr>
      <w:rFonts w:ascii="Tahoma" w:hAnsi="Tahoma" w:cs="Tahoma"/>
      <w:sz w:val="16"/>
      <w:szCs w:val="16"/>
    </w:rPr>
  </w:style>
  <w:style w:type="character" w:customStyle="1" w:styleId="BalloonTextChar">
    <w:name w:val="Balloon Text Char"/>
    <w:basedOn w:val="DefaultParagraphFont"/>
    <w:link w:val="BalloonText"/>
    <w:uiPriority w:val="99"/>
    <w:semiHidden/>
    <w:rsid w:val="00C22AD2"/>
    <w:rPr>
      <w:rFonts w:ascii="Tahoma" w:eastAsia="Times New Roman" w:hAnsi="Tahoma" w:cs="Tahoma"/>
      <w:sz w:val="16"/>
      <w:szCs w:val="16"/>
      <w:shd w:val="clear" w:color="auto" w:fill="FFFFCC"/>
    </w:rPr>
  </w:style>
  <w:style w:type="character" w:customStyle="1" w:styleId="Heading2Char">
    <w:name w:val="Heading 2 Char"/>
    <w:basedOn w:val="DefaultParagraphFont"/>
    <w:link w:val="Heading2"/>
    <w:uiPriority w:val="9"/>
    <w:semiHidden/>
    <w:rsid w:val="00664D69"/>
    <w:rPr>
      <w:rFonts w:asciiTheme="majorHAnsi" w:eastAsiaTheme="majorEastAsia" w:hAnsiTheme="majorHAnsi" w:cstheme="majorBidi"/>
      <w:b/>
      <w:bCs/>
      <w:color w:val="4F81BD" w:themeColor="accent1"/>
      <w:sz w:val="26"/>
      <w:szCs w:val="26"/>
      <w:shd w:val="clear" w:color="auto" w:fill="FFFFCC"/>
    </w:rPr>
  </w:style>
  <w:style w:type="character" w:styleId="CommentReference">
    <w:name w:val="annotation reference"/>
    <w:basedOn w:val="DefaultParagraphFont"/>
    <w:uiPriority w:val="99"/>
    <w:semiHidden/>
    <w:unhideWhenUsed/>
    <w:rsid w:val="005D365C"/>
    <w:rPr>
      <w:sz w:val="18"/>
      <w:szCs w:val="18"/>
    </w:rPr>
  </w:style>
  <w:style w:type="paragraph" w:styleId="CommentText">
    <w:name w:val="annotation text"/>
    <w:basedOn w:val="Normal"/>
    <w:link w:val="CommentTextChar"/>
    <w:uiPriority w:val="99"/>
    <w:semiHidden/>
    <w:unhideWhenUsed/>
    <w:rsid w:val="005D365C"/>
  </w:style>
  <w:style w:type="character" w:customStyle="1" w:styleId="CommentTextChar">
    <w:name w:val="Comment Text Char"/>
    <w:basedOn w:val="DefaultParagraphFont"/>
    <w:link w:val="CommentText"/>
    <w:uiPriority w:val="99"/>
    <w:semiHidden/>
    <w:rsid w:val="005D365C"/>
    <w:rPr>
      <w:rFonts w:ascii="Arial" w:eastAsia="Times New Roman" w:hAnsi="Arial" w:cs="Arial"/>
      <w:sz w:val="24"/>
      <w:szCs w:val="24"/>
      <w:shd w:val="clear" w:color="auto" w:fill="FFFFCC"/>
    </w:rPr>
  </w:style>
  <w:style w:type="paragraph" w:styleId="CommentSubject">
    <w:name w:val="annotation subject"/>
    <w:basedOn w:val="CommentText"/>
    <w:next w:val="CommentText"/>
    <w:link w:val="CommentSubjectChar"/>
    <w:uiPriority w:val="99"/>
    <w:semiHidden/>
    <w:unhideWhenUsed/>
    <w:rsid w:val="005D365C"/>
    <w:rPr>
      <w:b/>
      <w:bCs/>
      <w:sz w:val="20"/>
      <w:szCs w:val="20"/>
    </w:rPr>
  </w:style>
  <w:style w:type="character" w:customStyle="1" w:styleId="CommentSubjectChar">
    <w:name w:val="Comment Subject Char"/>
    <w:basedOn w:val="CommentTextChar"/>
    <w:link w:val="CommentSubject"/>
    <w:uiPriority w:val="99"/>
    <w:semiHidden/>
    <w:rsid w:val="005D365C"/>
    <w:rPr>
      <w:rFonts w:ascii="Arial" w:eastAsia="Times New Roman" w:hAnsi="Arial" w:cs="Arial"/>
      <w:b/>
      <w:bCs/>
      <w:sz w:val="20"/>
      <w:szCs w:val="20"/>
      <w:shd w:val="clear" w:color="auto" w:fill="FFFF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859136">
      <w:bodyDiv w:val="1"/>
      <w:marLeft w:val="0"/>
      <w:marRight w:val="0"/>
      <w:marTop w:val="0"/>
      <w:marBottom w:val="0"/>
      <w:divBdr>
        <w:top w:val="none" w:sz="0" w:space="0" w:color="auto"/>
        <w:left w:val="none" w:sz="0" w:space="0" w:color="auto"/>
        <w:bottom w:val="none" w:sz="0" w:space="0" w:color="auto"/>
        <w:right w:val="none" w:sz="0" w:space="0" w:color="auto"/>
      </w:divBdr>
    </w:div>
    <w:div w:id="1251235853">
      <w:bodyDiv w:val="1"/>
      <w:marLeft w:val="0"/>
      <w:marRight w:val="0"/>
      <w:marTop w:val="0"/>
      <w:marBottom w:val="0"/>
      <w:divBdr>
        <w:top w:val="none" w:sz="0" w:space="0" w:color="auto"/>
        <w:left w:val="none" w:sz="0" w:space="0" w:color="auto"/>
        <w:bottom w:val="none" w:sz="0" w:space="0" w:color="auto"/>
        <w:right w:val="none" w:sz="0" w:space="0" w:color="auto"/>
      </w:divBdr>
    </w:div>
    <w:div w:id="1662924285">
      <w:bodyDiv w:val="1"/>
      <w:marLeft w:val="0"/>
      <w:marRight w:val="0"/>
      <w:marTop w:val="0"/>
      <w:marBottom w:val="0"/>
      <w:divBdr>
        <w:top w:val="none" w:sz="0" w:space="0" w:color="auto"/>
        <w:left w:val="none" w:sz="0" w:space="0" w:color="auto"/>
        <w:bottom w:val="none" w:sz="0" w:space="0" w:color="auto"/>
        <w:right w:val="none" w:sz="0" w:space="0" w:color="auto"/>
      </w:divBdr>
      <w:divsChild>
        <w:div w:id="1462915108">
          <w:marLeft w:val="0"/>
          <w:marRight w:val="0"/>
          <w:marTop w:val="0"/>
          <w:marBottom w:val="0"/>
          <w:divBdr>
            <w:top w:val="none" w:sz="0" w:space="0" w:color="auto"/>
            <w:left w:val="none" w:sz="0" w:space="0" w:color="auto"/>
            <w:bottom w:val="none" w:sz="0" w:space="0" w:color="auto"/>
            <w:right w:val="none" w:sz="0" w:space="0" w:color="auto"/>
          </w:divBdr>
          <w:divsChild>
            <w:div w:id="2023319498">
              <w:marLeft w:val="0"/>
              <w:marRight w:val="0"/>
              <w:marTop w:val="0"/>
              <w:marBottom w:val="0"/>
              <w:divBdr>
                <w:top w:val="none" w:sz="0" w:space="0" w:color="auto"/>
                <w:left w:val="none" w:sz="0" w:space="0" w:color="auto"/>
                <w:bottom w:val="single" w:sz="6" w:space="3" w:color="EEEEEE"/>
                <w:right w:val="none" w:sz="0" w:space="0" w:color="auto"/>
              </w:divBdr>
            </w:div>
          </w:divsChild>
        </w:div>
        <w:div w:id="1504978265">
          <w:marLeft w:val="120"/>
          <w:marRight w:val="120"/>
          <w:marTop w:val="120"/>
          <w:marBottom w:val="120"/>
          <w:divBdr>
            <w:top w:val="none" w:sz="0" w:space="0" w:color="auto"/>
            <w:left w:val="none" w:sz="0" w:space="0" w:color="auto"/>
            <w:bottom w:val="none" w:sz="0" w:space="0" w:color="auto"/>
            <w:right w:val="none" w:sz="0" w:space="0" w:color="auto"/>
          </w:divBdr>
          <w:divsChild>
            <w:div w:id="1007713021">
              <w:marLeft w:val="0"/>
              <w:marRight w:val="0"/>
              <w:marTop w:val="0"/>
              <w:marBottom w:val="0"/>
              <w:divBdr>
                <w:top w:val="none" w:sz="0" w:space="0" w:color="auto"/>
                <w:left w:val="none" w:sz="0" w:space="0" w:color="auto"/>
                <w:bottom w:val="none" w:sz="0" w:space="0" w:color="auto"/>
                <w:right w:val="none" w:sz="0" w:space="0" w:color="auto"/>
              </w:divBdr>
              <w:divsChild>
                <w:div w:id="14047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0E609-23EF-5249-9769-D63210382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4377</Words>
  <Characters>24955</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Mazda</Company>
  <LinksUpToDate>false</LinksUpToDate>
  <CharactersWithSpaces>29274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Niloofar</dc:creator>
  <cp:lastModifiedBy>Md Hossain</cp:lastModifiedBy>
  <cp:revision>3</cp:revision>
  <dcterms:created xsi:type="dcterms:W3CDTF">2015-01-11T16:58:00Z</dcterms:created>
  <dcterms:modified xsi:type="dcterms:W3CDTF">2015-01-11T17:31:00Z</dcterms:modified>
</cp:coreProperties>
</file>